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F56A1" w14:textId="77777777" w:rsidR="00A2165E" w:rsidRPr="004647D0" w:rsidRDefault="00A2165E">
      <w:pPr>
        <w:pStyle w:val="TitleBar"/>
      </w:pPr>
    </w:p>
    <w:p w14:paraId="064B1B42" w14:textId="77777777" w:rsidR="006C611C" w:rsidRPr="004647D0" w:rsidRDefault="00663F40">
      <w:pPr>
        <w:pStyle w:val="Title-Major"/>
      </w:pPr>
      <w:bookmarkStart w:id="0" w:name="DocTitle"/>
      <w:r w:rsidRPr="004647D0">
        <w:rPr>
          <w:noProof/>
        </w:rPr>
        <w:drawing>
          <wp:inline distT="0" distB="0" distL="0" distR="0" wp14:anchorId="6C81E180" wp14:editId="4DB4E40F">
            <wp:extent cx="810895" cy="810895"/>
            <wp:effectExtent l="0" t="0" r="8255" b="8255"/>
            <wp:docPr id="1" name="Picture 1" descr="7-Elev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Eleven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0895" cy="810895"/>
                    </a:xfrm>
                    <a:prstGeom prst="rect">
                      <a:avLst/>
                    </a:prstGeom>
                    <a:noFill/>
                    <a:ln>
                      <a:noFill/>
                    </a:ln>
                  </pic:spPr>
                </pic:pic>
              </a:graphicData>
            </a:graphic>
          </wp:inline>
        </w:drawing>
      </w:r>
    </w:p>
    <w:p w14:paraId="04AFEF59" w14:textId="19EA1D14" w:rsidR="00BF25EC" w:rsidRPr="004647D0" w:rsidRDefault="005955F6">
      <w:pPr>
        <w:pStyle w:val="Title-Major"/>
      </w:pPr>
      <w:r w:rsidRPr="004647D0">
        <w:t>CV.06</w:t>
      </w:r>
      <w:r w:rsidR="00A2165E" w:rsidRPr="004647D0">
        <w:t xml:space="preserve">0 </w:t>
      </w:r>
    </w:p>
    <w:p w14:paraId="0A61725F" w14:textId="47A6C22E" w:rsidR="00A2165E" w:rsidRPr="004647D0" w:rsidRDefault="005955F6">
      <w:pPr>
        <w:pStyle w:val="Title-Major"/>
      </w:pPr>
      <w:r w:rsidRPr="004647D0">
        <w:t>Conversion</w:t>
      </w:r>
      <w:r w:rsidR="00A2165E" w:rsidRPr="004647D0">
        <w:t xml:space="preserve"> </w:t>
      </w:r>
      <w:r w:rsidRPr="004647D0">
        <w:t>Technical</w:t>
      </w:r>
      <w:r w:rsidR="00A2165E" w:rsidRPr="004647D0">
        <w:t xml:space="preserve"> Design</w:t>
      </w:r>
      <w:bookmarkStart w:id="1" w:name="TitleEnd"/>
      <w:bookmarkEnd w:id="0"/>
      <w:bookmarkEnd w:id="1"/>
    </w:p>
    <w:p w14:paraId="6CC717A0" w14:textId="5C975EE6" w:rsidR="00774935" w:rsidRPr="004647D0" w:rsidRDefault="00BF25EC">
      <w:pPr>
        <w:pStyle w:val="BodyText"/>
        <w:rPr>
          <w:smallCaps/>
          <w:color w:val="000000" w:themeColor="text1"/>
          <w:sz w:val="48"/>
          <w:szCs w:val="48"/>
        </w:rPr>
      </w:pPr>
      <w:r w:rsidRPr="004647D0">
        <w:rPr>
          <w:smallCaps/>
          <w:color w:val="000000" w:themeColor="text1"/>
          <w:sz w:val="48"/>
          <w:szCs w:val="48"/>
        </w:rPr>
        <w:t>ASI</w:t>
      </w:r>
      <w:r w:rsidR="000C2170" w:rsidRPr="004647D0">
        <w:rPr>
          <w:smallCaps/>
          <w:color w:val="000000" w:themeColor="text1"/>
          <w:sz w:val="48"/>
          <w:szCs w:val="48"/>
        </w:rPr>
        <w:t>-</w:t>
      </w:r>
      <w:r w:rsidRPr="004647D0">
        <w:rPr>
          <w:smallCaps/>
          <w:color w:val="000000" w:themeColor="text1"/>
          <w:sz w:val="48"/>
          <w:szCs w:val="48"/>
        </w:rPr>
        <w:t>II</w:t>
      </w:r>
      <w:r w:rsidR="00E73753" w:rsidRPr="004647D0">
        <w:rPr>
          <w:smallCaps/>
          <w:color w:val="000000" w:themeColor="text1"/>
          <w:sz w:val="48"/>
          <w:szCs w:val="48"/>
        </w:rPr>
        <w:t xml:space="preserve"> </w:t>
      </w:r>
      <w:r w:rsidR="00923A10">
        <w:rPr>
          <w:smallCaps/>
          <w:color w:val="000000" w:themeColor="text1"/>
          <w:sz w:val="48"/>
          <w:szCs w:val="48"/>
        </w:rPr>
        <w:t>Supplier hub</w:t>
      </w:r>
    </w:p>
    <w:p w14:paraId="17396692" w14:textId="7A851FAE" w:rsidR="00A2165E" w:rsidRPr="004647D0" w:rsidRDefault="00AF20D6">
      <w:pPr>
        <w:pStyle w:val="BodyText"/>
        <w:rPr>
          <w:smallCaps/>
          <w:sz w:val="48"/>
        </w:rPr>
      </w:pPr>
      <w:r w:rsidRPr="00AF20D6">
        <w:rPr>
          <w:smallCaps/>
          <w:sz w:val="48"/>
        </w:rPr>
        <w:t xml:space="preserve">Conversion of Data from </w:t>
      </w:r>
      <w:r w:rsidR="00923A10">
        <w:rPr>
          <w:smallCaps/>
          <w:sz w:val="48"/>
        </w:rPr>
        <w:t>fas</w:t>
      </w:r>
      <w:r w:rsidRPr="00AF20D6">
        <w:rPr>
          <w:smallCaps/>
          <w:sz w:val="48"/>
        </w:rPr>
        <w:t xml:space="preserve"> to </w:t>
      </w:r>
      <w:r w:rsidR="00923A10">
        <w:rPr>
          <w:smallCaps/>
          <w:sz w:val="48"/>
        </w:rPr>
        <w:t>supplier</w:t>
      </w:r>
      <w:r w:rsidRPr="00AF20D6">
        <w:rPr>
          <w:smallCaps/>
          <w:sz w:val="48"/>
        </w:rPr>
        <w:t xml:space="preserve"> Hub</w:t>
      </w:r>
    </w:p>
    <w:p w14:paraId="1AF04F82" w14:textId="0A5AD69A" w:rsidR="00D60C82" w:rsidRPr="004647D0" w:rsidRDefault="005955F6">
      <w:pPr>
        <w:pStyle w:val="BodyText"/>
        <w:rPr>
          <w:sz w:val="32"/>
          <w:szCs w:val="32"/>
        </w:rPr>
      </w:pPr>
      <w:r w:rsidRPr="004647D0">
        <w:rPr>
          <w:rStyle w:val="HighlightedVariable"/>
          <w:sz w:val="32"/>
          <w:szCs w:val="32"/>
        </w:rPr>
        <w:t>Conversion</w:t>
      </w:r>
      <w:r w:rsidR="00D60C82" w:rsidRPr="004647D0">
        <w:rPr>
          <w:rStyle w:val="HighlightedVariable"/>
          <w:sz w:val="32"/>
          <w:szCs w:val="32"/>
        </w:rPr>
        <w:t xml:space="preserve"> ID: </w:t>
      </w:r>
      <w:r w:rsidR="00B458A1">
        <w:rPr>
          <w:rStyle w:val="HighlightedVariable"/>
          <w:sz w:val="32"/>
          <w:szCs w:val="32"/>
        </w:rPr>
        <w:t>F</w:t>
      </w:r>
      <w:r w:rsidR="00923A10">
        <w:rPr>
          <w:rStyle w:val="HighlightedVariable"/>
          <w:sz w:val="32"/>
          <w:szCs w:val="32"/>
        </w:rPr>
        <w:t>RC-C-011</w:t>
      </w:r>
    </w:p>
    <w:p w14:paraId="1020AC1C" w14:textId="77777777" w:rsidR="00A2165E" w:rsidRPr="004647D0" w:rsidRDefault="00A2165E">
      <w:pPr>
        <w:pStyle w:val="BodyText"/>
      </w:pPr>
    </w:p>
    <w:p w14:paraId="50776312" w14:textId="00FAD69E" w:rsidR="00A2165E" w:rsidRPr="004647D0" w:rsidRDefault="00A2165E">
      <w:pPr>
        <w:pStyle w:val="BodyText"/>
        <w:tabs>
          <w:tab w:val="left" w:pos="4320"/>
        </w:tabs>
        <w:spacing w:after="0"/>
      </w:pPr>
      <w:r w:rsidRPr="004647D0">
        <w:t>Author:</w:t>
      </w:r>
      <w:r w:rsidRPr="004647D0">
        <w:tab/>
      </w:r>
      <w:r w:rsidR="00923A10">
        <w:rPr>
          <w:rStyle w:val="HighlightedVariable"/>
        </w:rPr>
        <w:t>Akshay Nayak</w:t>
      </w:r>
    </w:p>
    <w:p w14:paraId="0F208C86" w14:textId="4F092AFE" w:rsidR="00A2165E" w:rsidRPr="004647D0" w:rsidRDefault="00A2165E">
      <w:pPr>
        <w:pStyle w:val="BodyText"/>
        <w:tabs>
          <w:tab w:val="left" w:pos="4320"/>
        </w:tabs>
        <w:spacing w:after="0"/>
      </w:pPr>
      <w:r w:rsidRPr="004647D0">
        <w:t>Creation Date:</w:t>
      </w:r>
      <w:r w:rsidRPr="004647D0">
        <w:tab/>
      </w:r>
      <w:r w:rsidR="00AC5A0E">
        <w:t>Feb</w:t>
      </w:r>
      <w:r w:rsidR="00FC43B8">
        <w:t xml:space="preserve">ruary </w:t>
      </w:r>
      <w:r w:rsidR="00AC5A0E">
        <w:t>21</w:t>
      </w:r>
      <w:r w:rsidR="00781B98" w:rsidRPr="004647D0">
        <w:t xml:space="preserve">, </w:t>
      </w:r>
      <w:r w:rsidR="00AC5A0E">
        <w:t>2017</w:t>
      </w:r>
    </w:p>
    <w:p w14:paraId="6EBBA221" w14:textId="31CB39DE" w:rsidR="00A2165E" w:rsidRPr="004647D0" w:rsidRDefault="00A2165E">
      <w:pPr>
        <w:pStyle w:val="BodyText"/>
        <w:tabs>
          <w:tab w:val="left" w:pos="4320"/>
        </w:tabs>
        <w:spacing w:after="0"/>
      </w:pPr>
      <w:r w:rsidRPr="004647D0">
        <w:t>Last Updated:</w:t>
      </w:r>
      <w:r w:rsidRPr="004647D0">
        <w:tab/>
      </w:r>
      <w:r w:rsidR="00623331">
        <w:t>April</w:t>
      </w:r>
      <w:r w:rsidR="00FC43B8">
        <w:t xml:space="preserve"> </w:t>
      </w:r>
      <w:r w:rsidR="00623331">
        <w:t>10</w:t>
      </w:r>
      <w:r w:rsidR="00781B98" w:rsidRPr="004647D0">
        <w:t xml:space="preserve">, </w:t>
      </w:r>
      <w:r w:rsidR="00AC5A0E">
        <w:t>2017</w:t>
      </w:r>
    </w:p>
    <w:p w14:paraId="2F47C7B2" w14:textId="40F6811D" w:rsidR="00A2165E" w:rsidRPr="004647D0" w:rsidRDefault="00A2165E">
      <w:pPr>
        <w:pStyle w:val="BodyText"/>
        <w:tabs>
          <w:tab w:val="left" w:pos="4320"/>
        </w:tabs>
        <w:spacing w:after="0"/>
      </w:pPr>
      <w:r w:rsidRPr="004647D0">
        <w:t>Version:</w:t>
      </w:r>
      <w:r w:rsidRPr="004647D0">
        <w:tab/>
      </w:r>
      <w:r w:rsidR="00032749">
        <w:t>1.</w:t>
      </w:r>
      <w:ins w:id="2" w:author="Nayak, Akshay" w:date="2017-05-10T18:09:00Z">
        <w:r w:rsidR="00C90740">
          <w:t>4</w:t>
        </w:r>
      </w:ins>
      <w:del w:id="3" w:author="Nayak, Akshay" w:date="2017-05-10T18:09:00Z">
        <w:r w:rsidR="008249A0" w:rsidDel="00C90740">
          <w:delText>3</w:delText>
        </w:r>
      </w:del>
    </w:p>
    <w:p w14:paraId="6FC4CD4E" w14:textId="77777777" w:rsidR="00A2165E" w:rsidRPr="004647D0" w:rsidRDefault="00A2165E">
      <w:pPr>
        <w:pStyle w:val="BodyText"/>
        <w:tabs>
          <w:tab w:val="left" w:pos="4230"/>
        </w:tabs>
        <w:spacing w:after="0"/>
      </w:pPr>
    </w:p>
    <w:p w14:paraId="6C051AC6" w14:textId="77777777" w:rsidR="00A2165E" w:rsidRPr="004647D0" w:rsidRDefault="00A2165E">
      <w:pPr>
        <w:pStyle w:val="Note"/>
        <w:numPr>
          <w:ilvl w:val="0"/>
          <w:numId w:val="1"/>
        </w:numPr>
      </w:pPr>
      <w:r w:rsidRPr="004647D0">
        <w:rPr>
          <w:b/>
        </w:rPr>
        <w:t>Title, Subject, Last Updated Date, Reference Number</w:t>
      </w:r>
      <w:r w:rsidRPr="004647D0">
        <w:t xml:space="preserve">, </w:t>
      </w:r>
      <w:r w:rsidRPr="004647D0">
        <w:rPr>
          <w:b/>
        </w:rPr>
        <w:t>and</w:t>
      </w:r>
      <w:r w:rsidRPr="004647D0">
        <w:t xml:space="preserve"> </w:t>
      </w:r>
      <w:r w:rsidRPr="004647D0">
        <w:rPr>
          <w:b/>
        </w:rPr>
        <w:t>Version</w:t>
      </w:r>
      <w:r w:rsidRPr="004647D0">
        <w:t xml:space="preserve"> are marked by a Word Bookmark so that they can be easily reproduced in the header and footer of documents.  When you change any of these values, be careful not to accidentally delete the bookmark.  </w:t>
      </w:r>
      <w:r w:rsidRPr="004647D0">
        <w:rPr>
          <w:b/>
        </w:rPr>
        <w:t>You can make bookmarks visible by selecting Tools-&gt;Options…View and checking the Bookmarks option in the Show region.</w:t>
      </w:r>
    </w:p>
    <w:p w14:paraId="1AE11E6F" w14:textId="77777777" w:rsidR="00A2165E" w:rsidRPr="004647D0" w:rsidRDefault="00A2165E">
      <w:pPr>
        <w:pStyle w:val="BodyText"/>
        <w:tabs>
          <w:tab w:val="left" w:pos="4320"/>
        </w:tabs>
        <w:rPr>
          <w:b/>
        </w:rPr>
      </w:pPr>
      <w:r w:rsidRPr="004647D0">
        <w:rPr>
          <w:b/>
        </w:rPr>
        <w:t>Approvals:</w:t>
      </w:r>
    </w:p>
    <w:p w14:paraId="61F07A12" w14:textId="77777777" w:rsidR="00A2165E" w:rsidRPr="004647D0" w:rsidRDefault="00A2165E">
      <w:pPr>
        <w:pStyle w:val="Note"/>
        <w:numPr>
          <w:ilvl w:val="0"/>
          <w:numId w:val="2"/>
        </w:numPr>
      </w:pPr>
      <w:r w:rsidRPr="004647D0">
        <w:t>To add additional approval lines, press [Tab] from the last cell in the table above.</w:t>
      </w:r>
    </w:p>
    <w:tbl>
      <w:tblPr>
        <w:tblW w:w="7635" w:type="dxa"/>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4287"/>
      </w:tblGrid>
      <w:tr w:rsidR="00D85C5E" w:rsidRPr="004647D0" w14:paraId="3823380C" w14:textId="77777777" w:rsidTr="00F44C5E">
        <w:tc>
          <w:tcPr>
            <w:tcW w:w="3348" w:type="dxa"/>
            <w:tcBorders>
              <w:top w:val="single" w:sz="12" w:space="0" w:color="auto"/>
              <w:left w:val="single" w:sz="12" w:space="0" w:color="auto"/>
              <w:bottom w:val="single" w:sz="4" w:space="0" w:color="auto"/>
              <w:right w:val="nil"/>
            </w:tcBorders>
            <w:shd w:val="pct10" w:color="auto" w:fill="auto"/>
          </w:tcPr>
          <w:p w14:paraId="2167AAC7" w14:textId="77777777" w:rsidR="00D85C5E" w:rsidRPr="004647D0" w:rsidRDefault="00D85C5E" w:rsidP="00BB4D8F">
            <w:pPr>
              <w:pStyle w:val="TableText"/>
              <w:rPr>
                <w:rFonts w:cs="Arial"/>
                <w:b/>
                <w:szCs w:val="16"/>
              </w:rPr>
            </w:pPr>
            <w:r w:rsidRPr="004647D0">
              <w:rPr>
                <w:rFonts w:cs="Arial"/>
                <w:b/>
                <w:szCs w:val="16"/>
              </w:rPr>
              <w:t>Name</w:t>
            </w:r>
          </w:p>
        </w:tc>
        <w:tc>
          <w:tcPr>
            <w:tcW w:w="4287" w:type="dxa"/>
            <w:tcBorders>
              <w:top w:val="single" w:sz="12" w:space="0" w:color="auto"/>
              <w:left w:val="nil"/>
              <w:bottom w:val="single" w:sz="4" w:space="0" w:color="auto"/>
              <w:right w:val="single" w:sz="12" w:space="0" w:color="auto"/>
            </w:tcBorders>
            <w:shd w:val="pct10" w:color="auto" w:fill="auto"/>
          </w:tcPr>
          <w:p w14:paraId="210F6179" w14:textId="77777777" w:rsidR="00D85C5E" w:rsidRPr="004647D0" w:rsidRDefault="00D85C5E" w:rsidP="00BB4D8F">
            <w:pPr>
              <w:pStyle w:val="TableText"/>
              <w:rPr>
                <w:rFonts w:cs="Arial"/>
                <w:b/>
                <w:szCs w:val="16"/>
              </w:rPr>
            </w:pPr>
            <w:r w:rsidRPr="004647D0">
              <w:rPr>
                <w:rFonts w:cs="Arial"/>
                <w:b/>
                <w:szCs w:val="16"/>
              </w:rPr>
              <w:t>Designation</w:t>
            </w:r>
          </w:p>
          <w:p w14:paraId="661B15E1" w14:textId="77777777" w:rsidR="00D85C5E" w:rsidRPr="004647D0" w:rsidRDefault="00D85C5E" w:rsidP="00BB4D8F">
            <w:pPr>
              <w:pStyle w:val="TableText"/>
              <w:rPr>
                <w:rFonts w:cs="Arial"/>
                <w:b/>
                <w:szCs w:val="16"/>
              </w:rPr>
            </w:pPr>
          </w:p>
        </w:tc>
      </w:tr>
      <w:tr w:rsidR="00792D50" w:rsidRPr="004647D0" w14:paraId="7E734DCF" w14:textId="77777777" w:rsidTr="00792D50">
        <w:tc>
          <w:tcPr>
            <w:tcW w:w="3348" w:type="dxa"/>
            <w:tcBorders>
              <w:left w:val="single" w:sz="12" w:space="0" w:color="auto"/>
            </w:tcBorders>
          </w:tcPr>
          <w:p w14:paraId="7EC78F89" w14:textId="77470728" w:rsidR="00792D50" w:rsidRPr="00C44054" w:rsidRDefault="00792D50" w:rsidP="00792D50">
            <w:pPr>
              <w:pStyle w:val="TableText"/>
            </w:pPr>
            <w:r w:rsidRPr="00C44054">
              <w:t>Becki Memmer</w:t>
            </w:r>
          </w:p>
        </w:tc>
        <w:tc>
          <w:tcPr>
            <w:tcW w:w="4287" w:type="dxa"/>
            <w:tcBorders>
              <w:right w:val="single" w:sz="12" w:space="0" w:color="auto"/>
            </w:tcBorders>
          </w:tcPr>
          <w:p w14:paraId="48DA6C23" w14:textId="7AEA725A" w:rsidR="00792D50" w:rsidRPr="00C44054" w:rsidRDefault="00792D50" w:rsidP="00792D50">
            <w:r w:rsidRPr="00C44054">
              <w:t>IT</w:t>
            </w:r>
          </w:p>
        </w:tc>
      </w:tr>
      <w:tr w:rsidR="00792D50" w:rsidRPr="004647D0" w14:paraId="18B2A021" w14:textId="77777777" w:rsidTr="00792D50">
        <w:tc>
          <w:tcPr>
            <w:tcW w:w="3348" w:type="dxa"/>
            <w:tcBorders>
              <w:left w:val="single" w:sz="12" w:space="0" w:color="auto"/>
            </w:tcBorders>
          </w:tcPr>
          <w:p w14:paraId="287CE8E6" w14:textId="0F31EB66" w:rsidR="00792D50" w:rsidRPr="00C44054" w:rsidRDefault="00792D50" w:rsidP="00792D50">
            <w:pPr>
              <w:pStyle w:val="TableText"/>
            </w:pPr>
            <w:r w:rsidRPr="00C44054">
              <w:t>Brenton Van Breda</w:t>
            </w:r>
          </w:p>
        </w:tc>
        <w:tc>
          <w:tcPr>
            <w:tcW w:w="4287" w:type="dxa"/>
            <w:tcBorders>
              <w:right w:val="single" w:sz="12" w:space="0" w:color="auto"/>
            </w:tcBorders>
          </w:tcPr>
          <w:p w14:paraId="5AFF8C34" w14:textId="09204F8C" w:rsidR="00792D50" w:rsidRPr="00C44054" w:rsidRDefault="00792D50" w:rsidP="00792D50">
            <w:pPr>
              <w:pStyle w:val="TableText"/>
            </w:pPr>
            <w:r w:rsidRPr="00C44054">
              <w:t>PMO</w:t>
            </w:r>
          </w:p>
        </w:tc>
      </w:tr>
      <w:tr w:rsidR="00792D50" w:rsidRPr="004647D0" w14:paraId="0A441C37" w14:textId="77777777" w:rsidTr="00792D50">
        <w:tc>
          <w:tcPr>
            <w:tcW w:w="3348" w:type="dxa"/>
            <w:tcBorders>
              <w:left w:val="single" w:sz="12" w:space="0" w:color="auto"/>
            </w:tcBorders>
          </w:tcPr>
          <w:p w14:paraId="17B5C16C" w14:textId="379856C5" w:rsidR="00792D50" w:rsidRPr="00C44054" w:rsidRDefault="00792D50" w:rsidP="00792D50">
            <w:pPr>
              <w:pStyle w:val="TableText"/>
            </w:pPr>
            <w:r w:rsidRPr="00C44054">
              <w:t>Eric Anton</w:t>
            </w:r>
            <w:r w:rsidRPr="00C44054">
              <w:tab/>
            </w:r>
          </w:p>
        </w:tc>
        <w:tc>
          <w:tcPr>
            <w:tcW w:w="4287" w:type="dxa"/>
            <w:tcBorders>
              <w:right w:val="single" w:sz="12" w:space="0" w:color="auto"/>
            </w:tcBorders>
          </w:tcPr>
          <w:p w14:paraId="32C9FEE3" w14:textId="6A45A426" w:rsidR="00792D50" w:rsidRPr="00C44054" w:rsidRDefault="00792D50" w:rsidP="00792D50">
            <w:pPr>
              <w:pStyle w:val="TableText"/>
            </w:pPr>
            <w:r w:rsidRPr="00C44054">
              <w:t>IT</w:t>
            </w:r>
          </w:p>
        </w:tc>
      </w:tr>
      <w:tr w:rsidR="00792D50" w:rsidRPr="004647D0" w14:paraId="75F70B4C" w14:textId="77777777" w:rsidTr="00792D50">
        <w:tc>
          <w:tcPr>
            <w:tcW w:w="3348" w:type="dxa"/>
            <w:tcBorders>
              <w:left w:val="single" w:sz="12" w:space="0" w:color="auto"/>
            </w:tcBorders>
          </w:tcPr>
          <w:p w14:paraId="71FB23F9" w14:textId="0CB724D1" w:rsidR="00792D50" w:rsidRPr="00C44054" w:rsidRDefault="00792D50" w:rsidP="00792D50">
            <w:pPr>
              <w:pStyle w:val="TableText"/>
            </w:pPr>
            <w:r w:rsidRPr="00C44054">
              <w:t>Kathy Naumann</w:t>
            </w:r>
          </w:p>
        </w:tc>
        <w:tc>
          <w:tcPr>
            <w:tcW w:w="4287" w:type="dxa"/>
            <w:tcBorders>
              <w:right w:val="single" w:sz="12" w:space="0" w:color="auto"/>
            </w:tcBorders>
          </w:tcPr>
          <w:p w14:paraId="4A9FF7ED" w14:textId="690C25B0" w:rsidR="00792D50" w:rsidRPr="00C44054" w:rsidRDefault="00792D50" w:rsidP="00792D50">
            <w:pPr>
              <w:pStyle w:val="TableText"/>
            </w:pPr>
            <w:r w:rsidRPr="00C44054">
              <w:t>PMO</w:t>
            </w:r>
          </w:p>
        </w:tc>
      </w:tr>
      <w:tr w:rsidR="00792D50" w:rsidRPr="004647D0" w14:paraId="250B3363" w14:textId="77777777" w:rsidTr="00792D50">
        <w:tc>
          <w:tcPr>
            <w:tcW w:w="3348" w:type="dxa"/>
            <w:tcBorders>
              <w:left w:val="single" w:sz="12" w:space="0" w:color="auto"/>
            </w:tcBorders>
          </w:tcPr>
          <w:p w14:paraId="21795866" w14:textId="120EC0E2" w:rsidR="00792D50" w:rsidRPr="00C44054" w:rsidRDefault="00792D50" w:rsidP="00792D50">
            <w:pPr>
              <w:pStyle w:val="TableText"/>
            </w:pPr>
            <w:r w:rsidRPr="00C44054">
              <w:t>Mathew Ditzler</w:t>
            </w:r>
          </w:p>
        </w:tc>
        <w:tc>
          <w:tcPr>
            <w:tcW w:w="4287" w:type="dxa"/>
            <w:tcBorders>
              <w:right w:val="single" w:sz="12" w:space="0" w:color="auto"/>
            </w:tcBorders>
          </w:tcPr>
          <w:p w14:paraId="47410936" w14:textId="5B0A5FD0" w:rsidR="00792D50" w:rsidRPr="00C44054" w:rsidRDefault="00792D50" w:rsidP="00792D50">
            <w:pPr>
              <w:pStyle w:val="TableText"/>
            </w:pPr>
            <w:r w:rsidRPr="00C44054">
              <w:t>IT</w:t>
            </w:r>
          </w:p>
        </w:tc>
      </w:tr>
      <w:tr w:rsidR="00792D50" w:rsidRPr="004647D0" w14:paraId="2926DB93" w14:textId="77777777" w:rsidTr="00792D50">
        <w:tc>
          <w:tcPr>
            <w:tcW w:w="3348" w:type="dxa"/>
            <w:tcBorders>
              <w:left w:val="single" w:sz="12" w:space="0" w:color="auto"/>
            </w:tcBorders>
          </w:tcPr>
          <w:p w14:paraId="39BF1D7B" w14:textId="380A93DE" w:rsidR="00792D50" w:rsidRPr="00C44054" w:rsidRDefault="00792D50" w:rsidP="00792D50">
            <w:pPr>
              <w:pStyle w:val="TableText"/>
            </w:pPr>
            <w:r w:rsidRPr="00C44054">
              <w:t>Preeti Wadhwa</w:t>
            </w:r>
          </w:p>
        </w:tc>
        <w:tc>
          <w:tcPr>
            <w:tcW w:w="4287" w:type="dxa"/>
            <w:tcBorders>
              <w:right w:val="single" w:sz="12" w:space="0" w:color="auto"/>
            </w:tcBorders>
          </w:tcPr>
          <w:p w14:paraId="73DABA38" w14:textId="08D7754F" w:rsidR="00792D50" w:rsidRPr="00C44054" w:rsidRDefault="00792D50" w:rsidP="00792D50">
            <w:pPr>
              <w:pStyle w:val="TableText"/>
            </w:pPr>
            <w:r w:rsidRPr="00C44054">
              <w:t>PMO</w:t>
            </w:r>
          </w:p>
        </w:tc>
      </w:tr>
      <w:tr w:rsidR="00792D50" w:rsidRPr="004647D0" w14:paraId="24E70D3B" w14:textId="77777777" w:rsidTr="00792D50">
        <w:tc>
          <w:tcPr>
            <w:tcW w:w="3348" w:type="dxa"/>
            <w:tcBorders>
              <w:left w:val="single" w:sz="12" w:space="0" w:color="auto"/>
            </w:tcBorders>
          </w:tcPr>
          <w:p w14:paraId="52C2592A" w14:textId="4CBBFA04" w:rsidR="00792D50" w:rsidRPr="00C44054" w:rsidRDefault="00792D50" w:rsidP="00792D50">
            <w:pPr>
              <w:pStyle w:val="TableText"/>
            </w:pPr>
            <w:r w:rsidRPr="00C44054">
              <w:t>Seema Pahwa</w:t>
            </w:r>
          </w:p>
        </w:tc>
        <w:tc>
          <w:tcPr>
            <w:tcW w:w="4287" w:type="dxa"/>
            <w:tcBorders>
              <w:right w:val="single" w:sz="12" w:space="0" w:color="auto"/>
            </w:tcBorders>
          </w:tcPr>
          <w:p w14:paraId="04E37408" w14:textId="62734CA2" w:rsidR="00792D50" w:rsidRPr="00C44054" w:rsidRDefault="00792D50" w:rsidP="00792D50">
            <w:pPr>
              <w:pStyle w:val="TableText"/>
            </w:pPr>
            <w:r w:rsidRPr="00C44054">
              <w:t>PMO</w:t>
            </w:r>
          </w:p>
        </w:tc>
      </w:tr>
      <w:tr w:rsidR="00792D50" w:rsidRPr="004647D0" w14:paraId="32E6E738" w14:textId="77777777" w:rsidTr="00792D50">
        <w:tc>
          <w:tcPr>
            <w:tcW w:w="3348" w:type="dxa"/>
            <w:tcBorders>
              <w:left w:val="single" w:sz="12" w:space="0" w:color="auto"/>
            </w:tcBorders>
          </w:tcPr>
          <w:p w14:paraId="4EF35E5C" w14:textId="7C4FD33E" w:rsidR="00792D50" w:rsidRPr="00C44054" w:rsidRDefault="00792D50" w:rsidP="00792D50">
            <w:pPr>
              <w:pStyle w:val="TableText"/>
            </w:pPr>
            <w:r w:rsidRPr="00C44054">
              <w:t>Terry Alberts</w:t>
            </w:r>
          </w:p>
        </w:tc>
        <w:tc>
          <w:tcPr>
            <w:tcW w:w="4287" w:type="dxa"/>
            <w:tcBorders>
              <w:right w:val="single" w:sz="12" w:space="0" w:color="auto"/>
            </w:tcBorders>
          </w:tcPr>
          <w:p w14:paraId="6977C5AA" w14:textId="1D67DD0C" w:rsidR="00792D50" w:rsidRPr="00C44054" w:rsidRDefault="00792D50" w:rsidP="00792D50">
            <w:pPr>
              <w:pStyle w:val="TableText"/>
            </w:pPr>
            <w:r w:rsidRPr="00C44054">
              <w:t>PMO</w:t>
            </w:r>
          </w:p>
        </w:tc>
      </w:tr>
      <w:tr w:rsidR="00792D50" w:rsidRPr="004647D0" w14:paraId="0C0BB2DA" w14:textId="77777777" w:rsidTr="00792D50">
        <w:tc>
          <w:tcPr>
            <w:tcW w:w="3348" w:type="dxa"/>
            <w:tcBorders>
              <w:top w:val="single" w:sz="4" w:space="0" w:color="auto"/>
              <w:left w:val="single" w:sz="12" w:space="0" w:color="auto"/>
              <w:bottom w:val="single" w:sz="4" w:space="0" w:color="auto"/>
              <w:right w:val="single" w:sz="4" w:space="0" w:color="auto"/>
            </w:tcBorders>
          </w:tcPr>
          <w:p w14:paraId="065C55A3" w14:textId="3497E203" w:rsidR="00792D50" w:rsidRPr="00C44054" w:rsidRDefault="00792D50" w:rsidP="00792D50">
            <w:pPr>
              <w:pStyle w:val="TableText"/>
            </w:pPr>
            <w:r w:rsidRPr="00C44054">
              <w:t>Tottie Bunye</w:t>
            </w:r>
          </w:p>
        </w:tc>
        <w:tc>
          <w:tcPr>
            <w:tcW w:w="4287" w:type="dxa"/>
            <w:tcBorders>
              <w:top w:val="single" w:sz="4" w:space="0" w:color="auto"/>
              <w:left w:val="single" w:sz="4" w:space="0" w:color="auto"/>
              <w:bottom w:val="single" w:sz="4" w:space="0" w:color="auto"/>
              <w:right w:val="single" w:sz="12" w:space="0" w:color="auto"/>
            </w:tcBorders>
          </w:tcPr>
          <w:p w14:paraId="1F4DF062" w14:textId="41C65FF6" w:rsidR="00792D50" w:rsidRPr="00C44054" w:rsidRDefault="00792D50" w:rsidP="00792D50">
            <w:pPr>
              <w:pStyle w:val="TableText"/>
            </w:pPr>
            <w:r w:rsidRPr="00C44054">
              <w:t>IT</w:t>
            </w:r>
          </w:p>
        </w:tc>
      </w:tr>
      <w:tr w:rsidR="00792D50" w:rsidRPr="004647D0" w14:paraId="3D2F90F7" w14:textId="77777777" w:rsidTr="00792D50">
        <w:tc>
          <w:tcPr>
            <w:tcW w:w="3348" w:type="dxa"/>
            <w:tcBorders>
              <w:top w:val="single" w:sz="4" w:space="0" w:color="auto"/>
              <w:left w:val="single" w:sz="12" w:space="0" w:color="auto"/>
              <w:bottom w:val="single" w:sz="4" w:space="0" w:color="auto"/>
              <w:right w:val="single" w:sz="4" w:space="0" w:color="auto"/>
            </w:tcBorders>
          </w:tcPr>
          <w:p w14:paraId="37D9011B" w14:textId="725C3628" w:rsidR="00792D50" w:rsidRPr="00C44054" w:rsidRDefault="00792D50" w:rsidP="00792D50">
            <w:pPr>
              <w:pStyle w:val="TableText"/>
            </w:pPr>
            <w:r w:rsidRPr="00C44054">
              <w:t>David Carrier</w:t>
            </w:r>
          </w:p>
        </w:tc>
        <w:tc>
          <w:tcPr>
            <w:tcW w:w="4287" w:type="dxa"/>
            <w:tcBorders>
              <w:top w:val="single" w:sz="4" w:space="0" w:color="auto"/>
              <w:left w:val="single" w:sz="4" w:space="0" w:color="auto"/>
              <w:bottom w:val="single" w:sz="4" w:space="0" w:color="auto"/>
              <w:right w:val="single" w:sz="12" w:space="0" w:color="auto"/>
            </w:tcBorders>
          </w:tcPr>
          <w:p w14:paraId="1B0C2D39" w14:textId="56969BE9" w:rsidR="00792D50" w:rsidRPr="00C44054" w:rsidRDefault="00792D50" w:rsidP="00792D50">
            <w:pPr>
              <w:pStyle w:val="TableText"/>
            </w:pPr>
            <w:r w:rsidRPr="00C44054">
              <w:t>IT SQA</w:t>
            </w:r>
          </w:p>
        </w:tc>
      </w:tr>
    </w:tbl>
    <w:p w14:paraId="1114C3EE" w14:textId="77777777" w:rsidR="00A2165E" w:rsidRPr="004647D0" w:rsidRDefault="00A2165E">
      <w:pPr>
        <w:rPr>
          <w:sz w:val="2"/>
        </w:rPr>
      </w:pPr>
    </w:p>
    <w:p w14:paraId="64AD34B6" w14:textId="77777777" w:rsidR="00A2165E" w:rsidRPr="004647D0" w:rsidRDefault="00A2165E">
      <w:pPr>
        <w:pStyle w:val="Heading2"/>
        <w:spacing w:after="0"/>
      </w:pPr>
      <w:bookmarkStart w:id="4" w:name="_Toc479609588"/>
      <w:r w:rsidRPr="004647D0">
        <w:lastRenderedPageBreak/>
        <w:t>Document Control</w:t>
      </w:r>
      <w:bookmarkEnd w:id="4"/>
    </w:p>
    <w:p w14:paraId="63CC0D3F" w14:textId="77777777" w:rsidR="00A2165E" w:rsidRPr="004647D0" w:rsidRDefault="00A2165E">
      <w:pPr>
        <w:pStyle w:val="HeadingBar"/>
      </w:pPr>
    </w:p>
    <w:p w14:paraId="26250FA4" w14:textId="77777777" w:rsidR="00A2165E" w:rsidRPr="004647D0" w:rsidRDefault="00A2165E">
      <w:pPr>
        <w:keepNext/>
        <w:keepLines/>
        <w:spacing w:before="120" w:after="120"/>
        <w:rPr>
          <w:b/>
          <w:sz w:val="24"/>
          <w:szCs w:val="24"/>
        </w:rPr>
      </w:pPr>
      <w:r w:rsidRPr="004647D0">
        <w:rPr>
          <w:b/>
          <w:sz w:val="24"/>
          <w:szCs w:val="24"/>
        </w:rPr>
        <w:t>Change Record</w:t>
      </w:r>
    </w:p>
    <w:bookmarkStart w:id="5" w:name="Sec1"/>
    <w:p w14:paraId="76D5D3AD" w14:textId="77777777" w:rsidR="00A2165E" w:rsidRPr="004647D0" w:rsidRDefault="00A2165E">
      <w:pPr>
        <w:pStyle w:val="BodyText"/>
        <w:ind w:left="8640" w:firstLine="720"/>
      </w:pPr>
      <w:r w:rsidRPr="004647D0">
        <w:rPr>
          <w:color w:val="FFFFFF"/>
          <w:sz w:val="10"/>
        </w:rPr>
        <w:fldChar w:fldCharType="begin"/>
      </w:r>
      <w:r w:rsidRPr="004647D0">
        <w:rPr>
          <w:color w:val="FFFFFF"/>
          <w:sz w:val="10"/>
        </w:rPr>
        <w:instrText xml:space="preserve"> SECTIONPAGES  \* MERGEFORMAT </w:instrText>
      </w:r>
      <w:r w:rsidRPr="004647D0">
        <w:rPr>
          <w:color w:val="FFFFFF"/>
          <w:sz w:val="10"/>
        </w:rPr>
        <w:fldChar w:fldCharType="separate"/>
      </w:r>
      <w:r w:rsidR="008D2033" w:rsidRPr="004647D0">
        <w:rPr>
          <w:noProof/>
          <w:color w:val="FFFFFF"/>
          <w:sz w:val="10"/>
        </w:rPr>
        <w:t>1</w:t>
      </w:r>
      <w:r w:rsidRPr="004647D0">
        <w:rPr>
          <w:color w:val="FFFFFF"/>
          <w:sz w:val="10"/>
        </w:rPr>
        <w:fldChar w:fldCharType="end"/>
      </w:r>
      <w:bookmarkEnd w:id="5"/>
    </w:p>
    <w:tbl>
      <w:tblPr>
        <w:tblW w:w="0" w:type="auto"/>
        <w:tblInd w:w="24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660"/>
        <w:gridCol w:w="1704"/>
        <w:gridCol w:w="810"/>
        <w:gridCol w:w="3566"/>
      </w:tblGrid>
      <w:tr w:rsidR="00A2165E" w:rsidRPr="004647D0" w14:paraId="11FCDDF9" w14:textId="77777777" w:rsidTr="00F44C5E">
        <w:trPr>
          <w:cantSplit/>
          <w:tblHeader/>
        </w:trPr>
        <w:tc>
          <w:tcPr>
            <w:tcW w:w="1660" w:type="dxa"/>
            <w:tcBorders>
              <w:bottom w:val="nil"/>
              <w:right w:val="nil"/>
            </w:tcBorders>
            <w:shd w:val="pct10" w:color="auto" w:fill="auto"/>
          </w:tcPr>
          <w:p w14:paraId="04269088" w14:textId="73BC9B63" w:rsidR="00A2165E" w:rsidRPr="004647D0" w:rsidRDefault="00A2165E" w:rsidP="00A62B91">
            <w:pPr>
              <w:pStyle w:val="TableHeading"/>
              <w:tabs>
                <w:tab w:val="left" w:pos="851"/>
              </w:tabs>
              <w:rPr>
                <w:szCs w:val="16"/>
              </w:rPr>
            </w:pPr>
            <w:r w:rsidRPr="004647D0">
              <w:rPr>
                <w:szCs w:val="16"/>
              </w:rPr>
              <w:t>Date</w:t>
            </w:r>
            <w:r w:rsidR="00A62B91" w:rsidRPr="004647D0">
              <w:rPr>
                <w:szCs w:val="16"/>
              </w:rPr>
              <w:tab/>
            </w:r>
          </w:p>
        </w:tc>
        <w:tc>
          <w:tcPr>
            <w:tcW w:w="1704" w:type="dxa"/>
            <w:tcBorders>
              <w:top w:val="single" w:sz="12" w:space="0" w:color="auto"/>
              <w:left w:val="nil"/>
              <w:bottom w:val="single" w:sz="6" w:space="0" w:color="auto"/>
              <w:right w:val="nil"/>
            </w:tcBorders>
            <w:shd w:val="pct10" w:color="auto" w:fill="auto"/>
          </w:tcPr>
          <w:p w14:paraId="56836E79" w14:textId="77777777" w:rsidR="00A2165E" w:rsidRPr="004647D0" w:rsidRDefault="00A2165E">
            <w:pPr>
              <w:pStyle w:val="TableHeading"/>
              <w:rPr>
                <w:szCs w:val="16"/>
              </w:rPr>
            </w:pPr>
            <w:r w:rsidRPr="004647D0">
              <w:rPr>
                <w:szCs w:val="16"/>
              </w:rPr>
              <w:t>Author</w:t>
            </w:r>
          </w:p>
        </w:tc>
        <w:tc>
          <w:tcPr>
            <w:tcW w:w="810" w:type="dxa"/>
            <w:tcBorders>
              <w:top w:val="single" w:sz="12" w:space="0" w:color="auto"/>
              <w:left w:val="nil"/>
              <w:bottom w:val="single" w:sz="6" w:space="0" w:color="auto"/>
              <w:right w:val="nil"/>
            </w:tcBorders>
            <w:shd w:val="pct10" w:color="auto" w:fill="auto"/>
          </w:tcPr>
          <w:p w14:paraId="0B31F339" w14:textId="77777777" w:rsidR="00A2165E" w:rsidRPr="004647D0" w:rsidRDefault="00A2165E">
            <w:pPr>
              <w:pStyle w:val="TableHeading"/>
              <w:rPr>
                <w:szCs w:val="16"/>
              </w:rPr>
            </w:pPr>
            <w:r w:rsidRPr="004647D0">
              <w:rPr>
                <w:szCs w:val="16"/>
              </w:rPr>
              <w:t>Version</w:t>
            </w:r>
          </w:p>
        </w:tc>
        <w:tc>
          <w:tcPr>
            <w:tcW w:w="3566" w:type="dxa"/>
            <w:tcBorders>
              <w:top w:val="single" w:sz="12" w:space="0" w:color="auto"/>
              <w:left w:val="nil"/>
              <w:bottom w:val="single" w:sz="6" w:space="0" w:color="auto"/>
            </w:tcBorders>
            <w:shd w:val="pct10" w:color="auto" w:fill="auto"/>
          </w:tcPr>
          <w:p w14:paraId="164C8E54" w14:textId="77777777" w:rsidR="00A2165E" w:rsidRPr="004647D0" w:rsidRDefault="00A2165E">
            <w:pPr>
              <w:pStyle w:val="TableHeading"/>
              <w:rPr>
                <w:szCs w:val="16"/>
              </w:rPr>
            </w:pPr>
            <w:r w:rsidRPr="004647D0">
              <w:rPr>
                <w:szCs w:val="16"/>
              </w:rPr>
              <w:t>Change Reference</w:t>
            </w:r>
          </w:p>
        </w:tc>
      </w:tr>
      <w:tr w:rsidR="00A2165E" w:rsidRPr="004647D0" w14:paraId="52D0CCAE" w14:textId="77777777" w:rsidTr="00F44C5E">
        <w:trPr>
          <w:cantSplit/>
          <w:trHeight w:hRule="exact" w:val="60"/>
          <w:tblHeader/>
        </w:trPr>
        <w:tc>
          <w:tcPr>
            <w:tcW w:w="1660" w:type="dxa"/>
            <w:tcBorders>
              <w:left w:val="nil"/>
              <w:bottom w:val="single" w:sz="6" w:space="0" w:color="auto"/>
              <w:right w:val="nil"/>
            </w:tcBorders>
            <w:shd w:val="pct50" w:color="auto" w:fill="auto"/>
          </w:tcPr>
          <w:p w14:paraId="2CDC4870" w14:textId="15C75F6A" w:rsidR="00A2165E" w:rsidRPr="004647D0" w:rsidRDefault="00032749">
            <w:pPr>
              <w:pStyle w:val="TableText"/>
              <w:rPr>
                <w:szCs w:val="16"/>
              </w:rPr>
            </w:pPr>
            <w:r>
              <w:rPr>
                <w:szCs w:val="16"/>
              </w:rPr>
              <w:t>07-MAR-2016</w:t>
            </w:r>
          </w:p>
        </w:tc>
        <w:tc>
          <w:tcPr>
            <w:tcW w:w="1704" w:type="dxa"/>
            <w:tcBorders>
              <w:top w:val="single" w:sz="6" w:space="0" w:color="auto"/>
              <w:left w:val="nil"/>
              <w:bottom w:val="single" w:sz="6" w:space="0" w:color="auto"/>
              <w:right w:val="nil"/>
            </w:tcBorders>
            <w:shd w:val="pct50" w:color="auto" w:fill="auto"/>
          </w:tcPr>
          <w:p w14:paraId="19D3C642" w14:textId="77777777" w:rsidR="00A2165E" w:rsidRPr="004647D0" w:rsidRDefault="00A2165E">
            <w:pPr>
              <w:pStyle w:val="TableText"/>
              <w:rPr>
                <w:szCs w:val="16"/>
              </w:rPr>
            </w:pPr>
          </w:p>
        </w:tc>
        <w:tc>
          <w:tcPr>
            <w:tcW w:w="810" w:type="dxa"/>
            <w:tcBorders>
              <w:top w:val="single" w:sz="6" w:space="0" w:color="auto"/>
              <w:left w:val="nil"/>
              <w:bottom w:val="single" w:sz="6" w:space="0" w:color="auto"/>
              <w:right w:val="nil"/>
            </w:tcBorders>
            <w:shd w:val="pct50" w:color="auto" w:fill="auto"/>
          </w:tcPr>
          <w:p w14:paraId="6C699616" w14:textId="77777777" w:rsidR="00A2165E" w:rsidRPr="004647D0" w:rsidRDefault="00A2165E">
            <w:pPr>
              <w:pStyle w:val="TableText"/>
              <w:rPr>
                <w:szCs w:val="16"/>
              </w:rPr>
            </w:pPr>
          </w:p>
        </w:tc>
        <w:tc>
          <w:tcPr>
            <w:tcW w:w="3566" w:type="dxa"/>
            <w:tcBorders>
              <w:top w:val="single" w:sz="6" w:space="0" w:color="auto"/>
              <w:left w:val="nil"/>
              <w:bottom w:val="single" w:sz="6" w:space="0" w:color="auto"/>
              <w:right w:val="nil"/>
            </w:tcBorders>
            <w:shd w:val="pct50" w:color="auto" w:fill="auto"/>
          </w:tcPr>
          <w:p w14:paraId="29AFA81B" w14:textId="77777777" w:rsidR="00A2165E" w:rsidRPr="004647D0" w:rsidRDefault="00A2165E">
            <w:pPr>
              <w:pStyle w:val="TableText"/>
              <w:rPr>
                <w:szCs w:val="16"/>
              </w:rPr>
            </w:pPr>
          </w:p>
        </w:tc>
      </w:tr>
      <w:tr w:rsidR="00A2165E" w:rsidRPr="004647D0" w14:paraId="345EE0DA" w14:textId="77777777" w:rsidTr="00F44C5E">
        <w:trPr>
          <w:cantSplit/>
        </w:trPr>
        <w:tc>
          <w:tcPr>
            <w:tcW w:w="1660" w:type="dxa"/>
            <w:tcBorders>
              <w:top w:val="single" w:sz="6" w:space="0" w:color="auto"/>
              <w:bottom w:val="single" w:sz="6" w:space="0" w:color="auto"/>
            </w:tcBorders>
          </w:tcPr>
          <w:p w14:paraId="2F4903E2" w14:textId="315D32CF" w:rsidR="00A2165E" w:rsidRPr="004647D0" w:rsidRDefault="00EF01D6" w:rsidP="00EF01D6">
            <w:pPr>
              <w:pStyle w:val="TableText"/>
              <w:rPr>
                <w:szCs w:val="16"/>
              </w:rPr>
            </w:pPr>
            <w:r>
              <w:rPr>
                <w:szCs w:val="16"/>
              </w:rPr>
              <w:t>21</w:t>
            </w:r>
            <w:r w:rsidR="00032749">
              <w:rPr>
                <w:szCs w:val="16"/>
              </w:rPr>
              <w:t>-</w:t>
            </w:r>
            <w:r>
              <w:rPr>
                <w:szCs w:val="16"/>
              </w:rPr>
              <w:t>FEB</w:t>
            </w:r>
            <w:r w:rsidR="00032749">
              <w:rPr>
                <w:szCs w:val="16"/>
              </w:rPr>
              <w:t>-201</w:t>
            </w:r>
            <w:r>
              <w:rPr>
                <w:szCs w:val="16"/>
              </w:rPr>
              <w:t>7</w:t>
            </w:r>
          </w:p>
        </w:tc>
        <w:tc>
          <w:tcPr>
            <w:tcW w:w="1704" w:type="dxa"/>
            <w:tcBorders>
              <w:top w:val="single" w:sz="6" w:space="0" w:color="auto"/>
              <w:bottom w:val="single" w:sz="6" w:space="0" w:color="auto"/>
            </w:tcBorders>
          </w:tcPr>
          <w:p w14:paraId="1F26B252" w14:textId="06434C06" w:rsidR="00A2165E" w:rsidRPr="000A523C" w:rsidRDefault="00EF01D6">
            <w:pPr>
              <w:pStyle w:val="TableText"/>
              <w:rPr>
                <w:color w:val="000000" w:themeColor="text1"/>
                <w:szCs w:val="16"/>
              </w:rPr>
            </w:pPr>
            <w:r w:rsidRPr="000A523C">
              <w:rPr>
                <w:rStyle w:val="HighlightedVariable"/>
                <w:szCs w:val="16"/>
              </w:rPr>
              <w:t>Akshay Nayak</w:t>
            </w:r>
          </w:p>
        </w:tc>
        <w:tc>
          <w:tcPr>
            <w:tcW w:w="810" w:type="dxa"/>
            <w:tcBorders>
              <w:top w:val="single" w:sz="6" w:space="0" w:color="auto"/>
              <w:bottom w:val="single" w:sz="6" w:space="0" w:color="auto"/>
            </w:tcBorders>
          </w:tcPr>
          <w:p w14:paraId="2A93B6A0" w14:textId="0DC782C9" w:rsidR="00A2165E" w:rsidRPr="004647D0" w:rsidRDefault="00F72311">
            <w:pPr>
              <w:pStyle w:val="TableText"/>
              <w:rPr>
                <w:szCs w:val="16"/>
              </w:rPr>
            </w:pPr>
            <w:r w:rsidRPr="004647D0">
              <w:rPr>
                <w:szCs w:val="16"/>
              </w:rPr>
              <w:t>1.0</w:t>
            </w:r>
          </w:p>
        </w:tc>
        <w:tc>
          <w:tcPr>
            <w:tcW w:w="3566" w:type="dxa"/>
            <w:tcBorders>
              <w:top w:val="single" w:sz="6" w:space="0" w:color="auto"/>
              <w:bottom w:val="single" w:sz="6" w:space="0" w:color="auto"/>
            </w:tcBorders>
          </w:tcPr>
          <w:p w14:paraId="7FD1F2DC" w14:textId="7498E8FF" w:rsidR="00A2165E" w:rsidRPr="004647D0" w:rsidRDefault="00032749">
            <w:pPr>
              <w:pStyle w:val="TableText"/>
              <w:rPr>
                <w:szCs w:val="16"/>
              </w:rPr>
            </w:pPr>
            <w:r>
              <w:rPr>
                <w:szCs w:val="16"/>
              </w:rPr>
              <w:t>In</w:t>
            </w:r>
            <w:r w:rsidR="0087761A">
              <w:rPr>
                <w:szCs w:val="16"/>
              </w:rPr>
              <w:t>i</w:t>
            </w:r>
            <w:r>
              <w:rPr>
                <w:szCs w:val="16"/>
              </w:rPr>
              <w:t>tial Draft</w:t>
            </w:r>
          </w:p>
        </w:tc>
      </w:tr>
      <w:tr w:rsidR="007771B7" w:rsidRPr="004647D0" w14:paraId="4546D62F" w14:textId="77777777" w:rsidTr="00F44C5E">
        <w:trPr>
          <w:cantSplit/>
        </w:trPr>
        <w:tc>
          <w:tcPr>
            <w:tcW w:w="1660" w:type="dxa"/>
            <w:tcBorders>
              <w:top w:val="single" w:sz="6" w:space="0" w:color="auto"/>
              <w:bottom w:val="single" w:sz="6" w:space="0" w:color="auto"/>
            </w:tcBorders>
          </w:tcPr>
          <w:p w14:paraId="07A0EE29" w14:textId="48EEEAF8" w:rsidR="007771B7" w:rsidRDefault="007771B7" w:rsidP="007771B7">
            <w:pPr>
              <w:pStyle w:val="TableText"/>
              <w:rPr>
                <w:szCs w:val="16"/>
              </w:rPr>
            </w:pPr>
            <w:r>
              <w:rPr>
                <w:szCs w:val="16"/>
              </w:rPr>
              <w:t>21-MAR-2017</w:t>
            </w:r>
          </w:p>
        </w:tc>
        <w:tc>
          <w:tcPr>
            <w:tcW w:w="1704" w:type="dxa"/>
            <w:tcBorders>
              <w:top w:val="single" w:sz="6" w:space="0" w:color="auto"/>
              <w:bottom w:val="single" w:sz="6" w:space="0" w:color="auto"/>
            </w:tcBorders>
          </w:tcPr>
          <w:p w14:paraId="43DD4C6C" w14:textId="35A0F3C5" w:rsidR="007771B7" w:rsidRDefault="007771B7" w:rsidP="007771B7">
            <w:pPr>
              <w:pStyle w:val="TableText"/>
              <w:rPr>
                <w:color w:val="000000" w:themeColor="text1"/>
                <w:szCs w:val="16"/>
              </w:rPr>
            </w:pPr>
            <w:r w:rsidRPr="000A523C">
              <w:rPr>
                <w:rStyle w:val="HighlightedVariable"/>
              </w:rPr>
              <w:t>Akshay Nayak</w:t>
            </w:r>
          </w:p>
        </w:tc>
        <w:tc>
          <w:tcPr>
            <w:tcW w:w="810" w:type="dxa"/>
            <w:tcBorders>
              <w:top w:val="single" w:sz="6" w:space="0" w:color="auto"/>
              <w:bottom w:val="single" w:sz="6" w:space="0" w:color="auto"/>
            </w:tcBorders>
          </w:tcPr>
          <w:p w14:paraId="1BC9A78C" w14:textId="7B2A8A7F" w:rsidR="007771B7" w:rsidRPr="004647D0" w:rsidRDefault="007771B7" w:rsidP="007771B7">
            <w:pPr>
              <w:pStyle w:val="TableText"/>
              <w:rPr>
                <w:szCs w:val="16"/>
              </w:rPr>
            </w:pPr>
            <w:r>
              <w:rPr>
                <w:szCs w:val="16"/>
              </w:rPr>
              <w:t>1.1</w:t>
            </w:r>
          </w:p>
        </w:tc>
        <w:tc>
          <w:tcPr>
            <w:tcW w:w="3566" w:type="dxa"/>
            <w:tcBorders>
              <w:top w:val="single" w:sz="6" w:space="0" w:color="auto"/>
              <w:bottom w:val="single" w:sz="6" w:space="0" w:color="auto"/>
            </w:tcBorders>
          </w:tcPr>
          <w:p w14:paraId="222D774F" w14:textId="0CD0FFB8" w:rsidR="007771B7" w:rsidRDefault="007771B7" w:rsidP="007771B7">
            <w:pPr>
              <w:pStyle w:val="TableText"/>
              <w:rPr>
                <w:szCs w:val="16"/>
              </w:rPr>
            </w:pPr>
            <w:r>
              <w:rPr>
                <w:szCs w:val="16"/>
              </w:rPr>
              <w:t>Updated as per latest changes in CV040</w:t>
            </w:r>
          </w:p>
        </w:tc>
      </w:tr>
      <w:tr w:rsidR="00B458A1" w:rsidRPr="004647D0" w14:paraId="4AEB1E64" w14:textId="77777777" w:rsidTr="00F44C5E">
        <w:trPr>
          <w:cantSplit/>
        </w:trPr>
        <w:tc>
          <w:tcPr>
            <w:tcW w:w="1660" w:type="dxa"/>
            <w:tcBorders>
              <w:top w:val="single" w:sz="6" w:space="0" w:color="auto"/>
              <w:bottom w:val="single" w:sz="6" w:space="0" w:color="auto"/>
            </w:tcBorders>
          </w:tcPr>
          <w:p w14:paraId="68EFD104" w14:textId="38F9CC0D" w:rsidR="00B458A1" w:rsidRDefault="00B458A1" w:rsidP="007771B7">
            <w:pPr>
              <w:pStyle w:val="TableText"/>
              <w:rPr>
                <w:szCs w:val="16"/>
              </w:rPr>
            </w:pPr>
            <w:r>
              <w:rPr>
                <w:szCs w:val="16"/>
              </w:rPr>
              <w:t>10-APR-2017</w:t>
            </w:r>
          </w:p>
        </w:tc>
        <w:tc>
          <w:tcPr>
            <w:tcW w:w="1704" w:type="dxa"/>
            <w:tcBorders>
              <w:top w:val="single" w:sz="6" w:space="0" w:color="auto"/>
              <w:bottom w:val="single" w:sz="6" w:space="0" w:color="auto"/>
            </w:tcBorders>
          </w:tcPr>
          <w:p w14:paraId="533263BD" w14:textId="7F39BA74" w:rsidR="00B458A1" w:rsidRPr="000A523C" w:rsidRDefault="00B458A1" w:rsidP="007771B7">
            <w:pPr>
              <w:pStyle w:val="TableText"/>
              <w:rPr>
                <w:rStyle w:val="HighlightedVariable"/>
              </w:rPr>
            </w:pPr>
            <w:r w:rsidRPr="000A523C">
              <w:rPr>
                <w:rStyle w:val="HighlightedVariable"/>
              </w:rPr>
              <w:t>Akshay Nayak</w:t>
            </w:r>
          </w:p>
        </w:tc>
        <w:tc>
          <w:tcPr>
            <w:tcW w:w="810" w:type="dxa"/>
            <w:tcBorders>
              <w:top w:val="single" w:sz="6" w:space="0" w:color="auto"/>
              <w:bottom w:val="single" w:sz="6" w:space="0" w:color="auto"/>
            </w:tcBorders>
          </w:tcPr>
          <w:p w14:paraId="4F2928F8" w14:textId="64B2EB6D" w:rsidR="00B458A1" w:rsidRDefault="00B458A1" w:rsidP="007771B7">
            <w:pPr>
              <w:pStyle w:val="TableText"/>
              <w:rPr>
                <w:szCs w:val="16"/>
              </w:rPr>
            </w:pPr>
            <w:r>
              <w:rPr>
                <w:szCs w:val="16"/>
              </w:rPr>
              <w:t>1.2</w:t>
            </w:r>
          </w:p>
        </w:tc>
        <w:tc>
          <w:tcPr>
            <w:tcW w:w="3566" w:type="dxa"/>
            <w:tcBorders>
              <w:top w:val="single" w:sz="6" w:space="0" w:color="auto"/>
              <w:bottom w:val="single" w:sz="6" w:space="0" w:color="auto"/>
            </w:tcBorders>
          </w:tcPr>
          <w:p w14:paraId="79158DBA" w14:textId="3EFE9508" w:rsidR="00B458A1" w:rsidRDefault="00B458A1" w:rsidP="007771B7">
            <w:pPr>
              <w:pStyle w:val="TableText"/>
              <w:rPr>
                <w:szCs w:val="16"/>
              </w:rPr>
            </w:pPr>
            <w:r>
              <w:rPr>
                <w:szCs w:val="16"/>
              </w:rPr>
              <w:t>Updated with Source and Destination Mapping and added Scenario Description.</w:t>
            </w:r>
          </w:p>
        </w:tc>
      </w:tr>
      <w:tr w:rsidR="008249A0" w:rsidRPr="004647D0" w14:paraId="6643D787" w14:textId="77777777" w:rsidTr="00F44C5E">
        <w:trPr>
          <w:cantSplit/>
        </w:trPr>
        <w:tc>
          <w:tcPr>
            <w:tcW w:w="1660" w:type="dxa"/>
            <w:tcBorders>
              <w:top w:val="single" w:sz="6" w:space="0" w:color="auto"/>
              <w:bottom w:val="single" w:sz="6" w:space="0" w:color="auto"/>
            </w:tcBorders>
          </w:tcPr>
          <w:p w14:paraId="5550A962" w14:textId="02AFE2D1" w:rsidR="008249A0" w:rsidRDefault="008249A0" w:rsidP="008249A0">
            <w:pPr>
              <w:pStyle w:val="TableText"/>
              <w:rPr>
                <w:szCs w:val="16"/>
              </w:rPr>
            </w:pPr>
            <w:r>
              <w:rPr>
                <w:szCs w:val="16"/>
              </w:rPr>
              <w:t>12-APR-2017</w:t>
            </w:r>
          </w:p>
        </w:tc>
        <w:tc>
          <w:tcPr>
            <w:tcW w:w="1704" w:type="dxa"/>
            <w:tcBorders>
              <w:top w:val="single" w:sz="6" w:space="0" w:color="auto"/>
              <w:bottom w:val="single" w:sz="6" w:space="0" w:color="auto"/>
            </w:tcBorders>
          </w:tcPr>
          <w:p w14:paraId="127EE6F3" w14:textId="67B188FF" w:rsidR="008249A0" w:rsidRPr="000A523C" w:rsidRDefault="008249A0" w:rsidP="008249A0">
            <w:pPr>
              <w:pStyle w:val="TableText"/>
              <w:rPr>
                <w:rStyle w:val="HighlightedVariable"/>
              </w:rPr>
            </w:pPr>
            <w:r w:rsidRPr="000A523C">
              <w:rPr>
                <w:rStyle w:val="HighlightedVariable"/>
              </w:rPr>
              <w:t>Akshay Nayak</w:t>
            </w:r>
          </w:p>
        </w:tc>
        <w:tc>
          <w:tcPr>
            <w:tcW w:w="810" w:type="dxa"/>
            <w:tcBorders>
              <w:top w:val="single" w:sz="6" w:space="0" w:color="auto"/>
              <w:bottom w:val="single" w:sz="6" w:space="0" w:color="auto"/>
            </w:tcBorders>
          </w:tcPr>
          <w:p w14:paraId="296EC3A8" w14:textId="17547DE3" w:rsidR="008249A0" w:rsidRDefault="008249A0" w:rsidP="008249A0">
            <w:pPr>
              <w:pStyle w:val="TableText"/>
              <w:rPr>
                <w:szCs w:val="16"/>
              </w:rPr>
            </w:pPr>
            <w:r>
              <w:rPr>
                <w:szCs w:val="16"/>
              </w:rPr>
              <w:t>1.3</w:t>
            </w:r>
          </w:p>
        </w:tc>
        <w:tc>
          <w:tcPr>
            <w:tcW w:w="3566" w:type="dxa"/>
            <w:tcBorders>
              <w:top w:val="single" w:sz="6" w:space="0" w:color="auto"/>
              <w:bottom w:val="single" w:sz="6" w:space="0" w:color="auto"/>
            </w:tcBorders>
          </w:tcPr>
          <w:p w14:paraId="1954D388" w14:textId="6B973270" w:rsidR="008249A0" w:rsidRDefault="008249A0" w:rsidP="008249A0">
            <w:pPr>
              <w:pStyle w:val="TableText"/>
              <w:rPr>
                <w:szCs w:val="16"/>
              </w:rPr>
            </w:pPr>
            <w:r>
              <w:rPr>
                <w:szCs w:val="16"/>
              </w:rPr>
              <w:t>Updated data flow diagram. Added attribute group name and attribute name in the mapping table.</w:t>
            </w:r>
          </w:p>
        </w:tc>
      </w:tr>
      <w:tr w:rsidR="00C90740" w:rsidRPr="004647D0" w14:paraId="2762096F" w14:textId="77777777" w:rsidTr="00F44C5E">
        <w:trPr>
          <w:cantSplit/>
          <w:ins w:id="6" w:author="Nayak, Akshay" w:date="2017-05-10T18:09:00Z"/>
        </w:trPr>
        <w:tc>
          <w:tcPr>
            <w:tcW w:w="1660" w:type="dxa"/>
            <w:tcBorders>
              <w:top w:val="single" w:sz="6" w:space="0" w:color="auto"/>
              <w:bottom w:val="single" w:sz="6" w:space="0" w:color="auto"/>
            </w:tcBorders>
          </w:tcPr>
          <w:p w14:paraId="606380CD" w14:textId="77109F71" w:rsidR="00C90740" w:rsidRDefault="00C90740" w:rsidP="008249A0">
            <w:pPr>
              <w:pStyle w:val="TableText"/>
              <w:rPr>
                <w:ins w:id="7" w:author="Nayak, Akshay" w:date="2017-05-10T18:09:00Z"/>
                <w:szCs w:val="16"/>
              </w:rPr>
            </w:pPr>
            <w:ins w:id="8" w:author="Nayak, Akshay" w:date="2017-05-10T18:09:00Z">
              <w:r>
                <w:rPr>
                  <w:szCs w:val="16"/>
                </w:rPr>
                <w:t>10-MAY-2017</w:t>
              </w:r>
            </w:ins>
          </w:p>
        </w:tc>
        <w:tc>
          <w:tcPr>
            <w:tcW w:w="1704" w:type="dxa"/>
            <w:tcBorders>
              <w:top w:val="single" w:sz="6" w:space="0" w:color="auto"/>
              <w:bottom w:val="single" w:sz="6" w:space="0" w:color="auto"/>
            </w:tcBorders>
          </w:tcPr>
          <w:p w14:paraId="64511EF9" w14:textId="53C1B420" w:rsidR="00C90740" w:rsidRPr="000A523C" w:rsidRDefault="00C90740" w:rsidP="008249A0">
            <w:pPr>
              <w:pStyle w:val="TableText"/>
              <w:rPr>
                <w:ins w:id="9" w:author="Nayak, Akshay" w:date="2017-05-10T18:09:00Z"/>
                <w:rStyle w:val="HighlightedVariable"/>
              </w:rPr>
            </w:pPr>
            <w:ins w:id="10" w:author="Nayak, Akshay" w:date="2017-05-10T18:09:00Z">
              <w:r>
                <w:rPr>
                  <w:rStyle w:val="HighlightedVariable"/>
                </w:rPr>
                <w:t>Akshay Nayak</w:t>
              </w:r>
            </w:ins>
          </w:p>
        </w:tc>
        <w:tc>
          <w:tcPr>
            <w:tcW w:w="810" w:type="dxa"/>
            <w:tcBorders>
              <w:top w:val="single" w:sz="6" w:space="0" w:color="auto"/>
              <w:bottom w:val="single" w:sz="6" w:space="0" w:color="auto"/>
            </w:tcBorders>
          </w:tcPr>
          <w:p w14:paraId="171E22E2" w14:textId="4928160D" w:rsidR="00C90740" w:rsidRDefault="00C90740" w:rsidP="008249A0">
            <w:pPr>
              <w:pStyle w:val="TableText"/>
              <w:rPr>
                <w:ins w:id="11" w:author="Nayak, Akshay" w:date="2017-05-10T18:09:00Z"/>
                <w:szCs w:val="16"/>
              </w:rPr>
            </w:pPr>
            <w:ins w:id="12" w:author="Nayak, Akshay" w:date="2017-05-10T18:09:00Z">
              <w:r>
                <w:rPr>
                  <w:szCs w:val="16"/>
                </w:rPr>
                <w:t>1.4</w:t>
              </w:r>
            </w:ins>
          </w:p>
        </w:tc>
        <w:tc>
          <w:tcPr>
            <w:tcW w:w="3566" w:type="dxa"/>
            <w:tcBorders>
              <w:top w:val="single" w:sz="6" w:space="0" w:color="auto"/>
              <w:bottom w:val="single" w:sz="6" w:space="0" w:color="auto"/>
            </w:tcBorders>
          </w:tcPr>
          <w:p w14:paraId="7A2CE535" w14:textId="41EE2840" w:rsidR="00C90740" w:rsidRDefault="00C90740" w:rsidP="00C90740">
            <w:pPr>
              <w:pStyle w:val="TableText"/>
              <w:rPr>
                <w:ins w:id="13" w:author="Nayak, Akshay" w:date="2017-05-10T18:09:00Z"/>
                <w:szCs w:val="16"/>
              </w:rPr>
            </w:pPr>
            <w:ins w:id="14" w:author="Nayak, Akshay" w:date="2017-05-10T18:10:00Z">
              <w:r>
                <w:rPr>
                  <w:szCs w:val="16"/>
                </w:rPr>
                <w:t>For Franchisee1 Tax Payer Id must be equal to SSN.</w:t>
              </w:r>
            </w:ins>
          </w:p>
        </w:tc>
      </w:tr>
    </w:tbl>
    <w:p w14:paraId="7D4B7BD7" w14:textId="777DDB09" w:rsidR="00A2165E" w:rsidRPr="004647D0" w:rsidRDefault="00A2165E">
      <w:pPr>
        <w:pStyle w:val="BodyText"/>
      </w:pPr>
    </w:p>
    <w:p w14:paraId="53DAEBA7" w14:textId="77777777" w:rsidR="00A2165E" w:rsidRPr="004647D0" w:rsidRDefault="00A2165E">
      <w:pPr>
        <w:pStyle w:val="HeadingBar"/>
      </w:pPr>
    </w:p>
    <w:p w14:paraId="64615A6E" w14:textId="3E923E02" w:rsidR="00A2165E" w:rsidRPr="004647D0" w:rsidRDefault="00A2165E" w:rsidP="00784D3B">
      <w:pPr>
        <w:keepNext/>
        <w:keepLines/>
        <w:spacing w:before="120" w:after="120"/>
        <w:rPr>
          <w:sz w:val="24"/>
          <w:szCs w:val="24"/>
        </w:rPr>
      </w:pPr>
      <w:r w:rsidRPr="004647D0">
        <w:rPr>
          <w:b/>
          <w:sz w:val="24"/>
          <w:szCs w:val="24"/>
        </w:rPr>
        <w:t>Reviewers</w:t>
      </w:r>
    </w:p>
    <w:tbl>
      <w:tblPr>
        <w:tblW w:w="7755" w:type="dxa"/>
        <w:tblInd w:w="24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4425"/>
      </w:tblGrid>
      <w:tr w:rsidR="00B06348" w:rsidRPr="004647D0" w14:paraId="6C7CCA96" w14:textId="77777777" w:rsidTr="00F44C5E">
        <w:trPr>
          <w:cantSplit/>
          <w:tblHeader/>
        </w:trPr>
        <w:tc>
          <w:tcPr>
            <w:tcW w:w="3330" w:type="dxa"/>
            <w:tcBorders>
              <w:top w:val="single" w:sz="12" w:space="0" w:color="auto"/>
              <w:left w:val="single" w:sz="12" w:space="0" w:color="auto"/>
              <w:bottom w:val="nil"/>
              <w:right w:val="nil"/>
            </w:tcBorders>
            <w:shd w:val="pct10" w:color="auto" w:fill="auto"/>
          </w:tcPr>
          <w:p w14:paraId="089DED74" w14:textId="72C15F19" w:rsidR="00B06348" w:rsidRPr="004647D0" w:rsidRDefault="00B06348" w:rsidP="00B06348">
            <w:pPr>
              <w:pStyle w:val="TableHeading"/>
              <w:rPr>
                <w:rFonts w:cs="Arial"/>
              </w:rPr>
            </w:pPr>
            <w:bookmarkStart w:id="15" w:name="_GoBack" w:colFirst="2" w:colLast="2"/>
            <w:r w:rsidRPr="004647D0">
              <w:rPr>
                <w:rFonts w:cs="Arial"/>
              </w:rPr>
              <w:t>Name</w:t>
            </w:r>
          </w:p>
        </w:tc>
        <w:tc>
          <w:tcPr>
            <w:tcW w:w="4425" w:type="dxa"/>
            <w:tcBorders>
              <w:top w:val="single" w:sz="12" w:space="0" w:color="auto"/>
              <w:left w:val="nil"/>
              <w:bottom w:val="nil"/>
              <w:right w:val="single" w:sz="12" w:space="0" w:color="auto"/>
            </w:tcBorders>
            <w:shd w:val="pct10" w:color="auto" w:fill="auto"/>
          </w:tcPr>
          <w:p w14:paraId="1BCEED92" w14:textId="07A8A3E0" w:rsidR="00B06348" w:rsidRPr="004647D0" w:rsidRDefault="00C54AD0" w:rsidP="00B06348">
            <w:pPr>
              <w:pStyle w:val="TableHeading"/>
              <w:rPr>
                <w:rFonts w:cs="Arial"/>
              </w:rPr>
            </w:pPr>
            <w:r w:rsidRPr="004647D0">
              <w:rPr>
                <w:rFonts w:cs="Arial"/>
              </w:rPr>
              <w:t>Designation</w:t>
            </w:r>
          </w:p>
        </w:tc>
      </w:tr>
      <w:tr w:rsidR="00B06348" w:rsidRPr="004647D0" w14:paraId="16C1526B" w14:textId="77777777" w:rsidTr="00F44C5E">
        <w:trPr>
          <w:cantSplit/>
          <w:trHeight w:hRule="exact" w:val="60"/>
          <w:tblHeader/>
        </w:trPr>
        <w:tc>
          <w:tcPr>
            <w:tcW w:w="3330" w:type="dxa"/>
            <w:tcBorders>
              <w:top w:val="single" w:sz="6" w:space="0" w:color="auto"/>
              <w:left w:val="nil"/>
              <w:bottom w:val="single" w:sz="6" w:space="0" w:color="auto"/>
              <w:right w:val="nil"/>
            </w:tcBorders>
            <w:shd w:val="pct50" w:color="auto" w:fill="auto"/>
          </w:tcPr>
          <w:p w14:paraId="0A74C073" w14:textId="77777777" w:rsidR="00B06348" w:rsidRPr="004647D0" w:rsidRDefault="00B06348" w:rsidP="00B06348">
            <w:pPr>
              <w:pStyle w:val="TableText"/>
              <w:rPr>
                <w:rFonts w:cs="Arial"/>
                <w:sz w:val="8"/>
              </w:rPr>
            </w:pPr>
          </w:p>
        </w:tc>
        <w:tc>
          <w:tcPr>
            <w:tcW w:w="4425" w:type="dxa"/>
            <w:tcBorders>
              <w:top w:val="single" w:sz="6" w:space="0" w:color="auto"/>
              <w:left w:val="nil"/>
              <w:bottom w:val="single" w:sz="6" w:space="0" w:color="auto"/>
              <w:right w:val="nil"/>
            </w:tcBorders>
            <w:shd w:val="pct50" w:color="auto" w:fill="auto"/>
          </w:tcPr>
          <w:p w14:paraId="0FA70D99" w14:textId="77777777" w:rsidR="00B06348" w:rsidRPr="004647D0" w:rsidRDefault="00B06348" w:rsidP="00B06348">
            <w:pPr>
              <w:pStyle w:val="TableText"/>
              <w:rPr>
                <w:rFonts w:cs="Arial"/>
                <w:sz w:val="8"/>
              </w:rPr>
            </w:pPr>
          </w:p>
        </w:tc>
      </w:tr>
      <w:tr w:rsidR="00880953" w:rsidRPr="004647D0" w14:paraId="0CB50E76" w14:textId="77777777" w:rsidTr="00862B1D">
        <w:trPr>
          <w:cantSplit/>
        </w:trPr>
        <w:tc>
          <w:tcPr>
            <w:tcW w:w="3330" w:type="dxa"/>
            <w:tcBorders>
              <w:top w:val="nil"/>
              <w:left w:val="single" w:sz="12" w:space="0" w:color="auto"/>
              <w:bottom w:val="single" w:sz="6" w:space="0" w:color="auto"/>
              <w:right w:val="single" w:sz="6" w:space="0" w:color="auto"/>
            </w:tcBorders>
          </w:tcPr>
          <w:p w14:paraId="11839051" w14:textId="360C82DC" w:rsidR="00880953" w:rsidRPr="0080303B" w:rsidRDefault="00880953" w:rsidP="00880953">
            <w:pPr>
              <w:pStyle w:val="TableText"/>
              <w:rPr>
                <w:rFonts w:cs="Arial"/>
                <w:color w:val="000000" w:themeColor="text1"/>
              </w:rPr>
            </w:pPr>
            <w:r>
              <w:rPr>
                <w:szCs w:val="16"/>
              </w:rPr>
              <w:t>Steve Barton</w:t>
            </w:r>
          </w:p>
        </w:tc>
        <w:tc>
          <w:tcPr>
            <w:tcW w:w="4425" w:type="dxa"/>
            <w:tcBorders>
              <w:top w:val="single" w:sz="4" w:space="0" w:color="auto"/>
              <w:left w:val="single" w:sz="4" w:space="0" w:color="auto"/>
              <w:bottom w:val="single" w:sz="4" w:space="0" w:color="auto"/>
              <w:right w:val="single" w:sz="4" w:space="0" w:color="auto"/>
            </w:tcBorders>
            <w:shd w:val="clear" w:color="auto" w:fill="auto"/>
          </w:tcPr>
          <w:p w14:paraId="7444C135" w14:textId="19050000" w:rsidR="00880953" w:rsidRPr="00DA4815" w:rsidRDefault="00880953" w:rsidP="00880953">
            <w:pPr>
              <w:pStyle w:val="TableText"/>
              <w:rPr>
                <w:rFonts w:ascii="Calibri" w:hAnsi="Calibri"/>
                <w:sz w:val="20"/>
              </w:rPr>
            </w:pPr>
            <w:r>
              <w:rPr>
                <w:szCs w:val="16"/>
              </w:rPr>
              <w:t>PMO</w:t>
            </w:r>
          </w:p>
        </w:tc>
      </w:tr>
      <w:tr w:rsidR="00880953" w:rsidRPr="004647D0" w14:paraId="5D627F6B"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18F87041" w14:textId="6FDDBDD0" w:rsidR="00880953" w:rsidRPr="0080303B" w:rsidRDefault="00880953" w:rsidP="00880953">
            <w:pPr>
              <w:pStyle w:val="TableText"/>
              <w:rPr>
                <w:rFonts w:cs="Arial"/>
                <w:color w:val="000000" w:themeColor="text1"/>
              </w:rPr>
            </w:pPr>
            <w:r>
              <w:rPr>
                <w:szCs w:val="16"/>
              </w:rPr>
              <w:t>Shabir Firdaus</w:t>
            </w:r>
          </w:p>
        </w:tc>
        <w:tc>
          <w:tcPr>
            <w:tcW w:w="4425" w:type="dxa"/>
            <w:tcBorders>
              <w:top w:val="nil"/>
              <w:left w:val="single" w:sz="4" w:space="0" w:color="auto"/>
              <w:bottom w:val="single" w:sz="4" w:space="0" w:color="auto"/>
              <w:right w:val="single" w:sz="4" w:space="0" w:color="auto"/>
            </w:tcBorders>
            <w:shd w:val="clear" w:color="auto" w:fill="auto"/>
          </w:tcPr>
          <w:p w14:paraId="5DB755C6" w14:textId="28C7CF26" w:rsidR="00880953" w:rsidRPr="00DA4815" w:rsidRDefault="00880953" w:rsidP="00880953">
            <w:pPr>
              <w:pStyle w:val="TableText"/>
              <w:rPr>
                <w:rFonts w:ascii="Calibri" w:hAnsi="Calibri"/>
                <w:sz w:val="20"/>
              </w:rPr>
            </w:pPr>
            <w:r>
              <w:rPr>
                <w:szCs w:val="16"/>
              </w:rPr>
              <w:t>IT</w:t>
            </w:r>
          </w:p>
        </w:tc>
      </w:tr>
      <w:tr w:rsidR="00880953" w:rsidRPr="004647D0" w14:paraId="1489B18C"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7F3FC199" w14:textId="14629E94" w:rsidR="00880953" w:rsidRPr="0080303B" w:rsidRDefault="00880953" w:rsidP="00880953">
            <w:pPr>
              <w:pStyle w:val="TableText"/>
              <w:rPr>
                <w:rFonts w:cs="Arial"/>
                <w:color w:val="000000" w:themeColor="text1"/>
              </w:rPr>
            </w:pPr>
            <w:r>
              <w:rPr>
                <w:szCs w:val="16"/>
              </w:rPr>
              <w:t>Sanjay Kulshrestha</w:t>
            </w:r>
          </w:p>
        </w:tc>
        <w:tc>
          <w:tcPr>
            <w:tcW w:w="4425" w:type="dxa"/>
            <w:tcBorders>
              <w:top w:val="nil"/>
              <w:left w:val="single" w:sz="4" w:space="0" w:color="auto"/>
              <w:bottom w:val="single" w:sz="4" w:space="0" w:color="auto"/>
              <w:right w:val="single" w:sz="4" w:space="0" w:color="auto"/>
            </w:tcBorders>
            <w:shd w:val="clear" w:color="auto" w:fill="auto"/>
          </w:tcPr>
          <w:p w14:paraId="475EA26B" w14:textId="266A48F7" w:rsidR="00880953" w:rsidRPr="00DA4815" w:rsidRDefault="00880953" w:rsidP="00880953">
            <w:pPr>
              <w:pStyle w:val="TableText"/>
              <w:rPr>
                <w:rFonts w:ascii="Calibri" w:hAnsi="Calibri"/>
                <w:sz w:val="20"/>
              </w:rPr>
            </w:pPr>
            <w:r>
              <w:rPr>
                <w:szCs w:val="16"/>
              </w:rPr>
              <w:t>IT</w:t>
            </w:r>
          </w:p>
        </w:tc>
      </w:tr>
      <w:tr w:rsidR="00880953" w:rsidRPr="004647D0" w14:paraId="3444FD88" w14:textId="77777777" w:rsidTr="00862B1D">
        <w:trPr>
          <w:cantSplit/>
        </w:trPr>
        <w:tc>
          <w:tcPr>
            <w:tcW w:w="3330" w:type="dxa"/>
            <w:tcBorders>
              <w:top w:val="single" w:sz="6" w:space="0" w:color="auto"/>
              <w:left w:val="single" w:sz="12" w:space="0" w:color="auto"/>
              <w:bottom w:val="single" w:sz="6" w:space="0" w:color="auto"/>
              <w:right w:val="single" w:sz="4" w:space="0" w:color="auto"/>
            </w:tcBorders>
          </w:tcPr>
          <w:p w14:paraId="55BA2A65" w14:textId="567E0438" w:rsidR="00880953" w:rsidRPr="0080303B" w:rsidRDefault="00880953" w:rsidP="00880953">
            <w:pPr>
              <w:pStyle w:val="TableText"/>
              <w:rPr>
                <w:rFonts w:cs="Arial"/>
                <w:color w:val="000000" w:themeColor="text1"/>
              </w:rPr>
            </w:pPr>
            <w:r>
              <w:rPr>
                <w:szCs w:val="16"/>
              </w:rPr>
              <w:t>Mark Markovic</w:t>
            </w:r>
          </w:p>
        </w:tc>
        <w:tc>
          <w:tcPr>
            <w:tcW w:w="4425" w:type="dxa"/>
            <w:tcBorders>
              <w:top w:val="single" w:sz="4" w:space="0" w:color="auto"/>
              <w:left w:val="single" w:sz="4" w:space="0" w:color="auto"/>
              <w:bottom w:val="single" w:sz="4" w:space="0" w:color="auto"/>
              <w:right w:val="single" w:sz="4" w:space="0" w:color="auto"/>
            </w:tcBorders>
          </w:tcPr>
          <w:p w14:paraId="61F94E7D" w14:textId="3B74C60A" w:rsidR="00880953" w:rsidRPr="00DA4815" w:rsidRDefault="00880953" w:rsidP="00880953">
            <w:pPr>
              <w:pStyle w:val="TableText"/>
              <w:rPr>
                <w:rFonts w:ascii="Calibri" w:hAnsi="Calibri"/>
                <w:sz w:val="20"/>
              </w:rPr>
            </w:pPr>
            <w:r>
              <w:rPr>
                <w:szCs w:val="16"/>
              </w:rPr>
              <w:t>IT</w:t>
            </w:r>
          </w:p>
        </w:tc>
      </w:tr>
      <w:tr w:rsidR="00880953" w:rsidRPr="004647D0" w14:paraId="04E4846E"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3DCC4553" w14:textId="09DE447A" w:rsidR="00880953" w:rsidRPr="0080303B" w:rsidRDefault="00880953" w:rsidP="00880953">
            <w:pPr>
              <w:pStyle w:val="TableText"/>
              <w:rPr>
                <w:rFonts w:cs="Arial"/>
                <w:color w:val="000000" w:themeColor="text1"/>
              </w:rPr>
            </w:pPr>
            <w:r>
              <w:rPr>
                <w:szCs w:val="16"/>
              </w:rPr>
              <w:t>Zein Sweis</w:t>
            </w:r>
          </w:p>
        </w:tc>
        <w:tc>
          <w:tcPr>
            <w:tcW w:w="4425" w:type="dxa"/>
            <w:tcBorders>
              <w:top w:val="single" w:sz="4" w:space="0" w:color="auto"/>
              <w:left w:val="single" w:sz="6" w:space="0" w:color="auto"/>
              <w:bottom w:val="single" w:sz="6" w:space="0" w:color="auto"/>
              <w:right w:val="single" w:sz="12" w:space="0" w:color="auto"/>
            </w:tcBorders>
          </w:tcPr>
          <w:p w14:paraId="608C63FB" w14:textId="2EF5C3CE" w:rsidR="00880953" w:rsidRPr="00DA4815" w:rsidRDefault="00880953" w:rsidP="00880953">
            <w:pPr>
              <w:pStyle w:val="TableText"/>
              <w:rPr>
                <w:rFonts w:ascii="Calibri" w:hAnsi="Calibri"/>
                <w:sz w:val="20"/>
              </w:rPr>
            </w:pPr>
            <w:r>
              <w:rPr>
                <w:szCs w:val="16"/>
              </w:rPr>
              <w:t>IT</w:t>
            </w:r>
          </w:p>
        </w:tc>
      </w:tr>
      <w:tr w:rsidR="00880953" w:rsidRPr="004647D0" w14:paraId="03265D97"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35ABBE58" w14:textId="25657441" w:rsidR="00880953" w:rsidRPr="0080303B" w:rsidRDefault="00880953" w:rsidP="00880953">
            <w:pPr>
              <w:pStyle w:val="TableText"/>
              <w:rPr>
                <w:rFonts w:cs="Arial"/>
                <w:color w:val="000000" w:themeColor="text1"/>
              </w:rPr>
            </w:pPr>
            <w:r>
              <w:rPr>
                <w:szCs w:val="16"/>
              </w:rPr>
              <w:t xml:space="preserve">Richard Russell </w:t>
            </w:r>
          </w:p>
        </w:tc>
        <w:tc>
          <w:tcPr>
            <w:tcW w:w="4425" w:type="dxa"/>
            <w:tcBorders>
              <w:top w:val="single" w:sz="6" w:space="0" w:color="auto"/>
              <w:left w:val="single" w:sz="6" w:space="0" w:color="auto"/>
              <w:bottom w:val="single" w:sz="6" w:space="0" w:color="auto"/>
              <w:right w:val="single" w:sz="12" w:space="0" w:color="auto"/>
            </w:tcBorders>
          </w:tcPr>
          <w:p w14:paraId="18B216EE" w14:textId="4029A0DA" w:rsidR="00880953" w:rsidRPr="00DA4815" w:rsidRDefault="00880953" w:rsidP="00880953">
            <w:pPr>
              <w:pStyle w:val="TableText"/>
              <w:rPr>
                <w:rFonts w:ascii="Calibri" w:hAnsi="Calibri"/>
                <w:sz w:val="20"/>
              </w:rPr>
            </w:pPr>
            <w:r>
              <w:rPr>
                <w:szCs w:val="16"/>
              </w:rPr>
              <w:t>IT</w:t>
            </w:r>
          </w:p>
        </w:tc>
      </w:tr>
      <w:tr w:rsidR="00880953" w:rsidRPr="004647D0" w14:paraId="57BE0E91"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2D1F82C1" w14:textId="180CB0BA" w:rsidR="00880953" w:rsidRPr="0080303B" w:rsidRDefault="00880953" w:rsidP="00880953">
            <w:pPr>
              <w:pStyle w:val="TableText"/>
              <w:rPr>
                <w:rFonts w:cs="Arial"/>
                <w:color w:val="000000" w:themeColor="text1"/>
              </w:rPr>
            </w:pPr>
            <w:r>
              <w:rPr>
                <w:szCs w:val="16"/>
              </w:rPr>
              <w:t>Dwayne Wilson</w:t>
            </w:r>
          </w:p>
        </w:tc>
        <w:tc>
          <w:tcPr>
            <w:tcW w:w="4425" w:type="dxa"/>
            <w:tcBorders>
              <w:top w:val="single" w:sz="6" w:space="0" w:color="auto"/>
              <w:left w:val="single" w:sz="6" w:space="0" w:color="auto"/>
              <w:bottom w:val="single" w:sz="6" w:space="0" w:color="auto"/>
              <w:right w:val="single" w:sz="12" w:space="0" w:color="auto"/>
            </w:tcBorders>
          </w:tcPr>
          <w:p w14:paraId="2CE7E80D" w14:textId="39E487C4" w:rsidR="00880953" w:rsidRPr="00DA4815" w:rsidRDefault="00880953" w:rsidP="00880953">
            <w:pPr>
              <w:pStyle w:val="TableText"/>
              <w:rPr>
                <w:rFonts w:ascii="Calibri" w:hAnsi="Calibri"/>
                <w:sz w:val="20"/>
              </w:rPr>
            </w:pPr>
            <w:r>
              <w:rPr>
                <w:szCs w:val="16"/>
              </w:rPr>
              <w:t>IT</w:t>
            </w:r>
          </w:p>
        </w:tc>
      </w:tr>
      <w:tr w:rsidR="00880953" w:rsidRPr="004647D0" w14:paraId="1959D5CE"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37CB1231" w14:textId="0F394CE3" w:rsidR="00880953" w:rsidRPr="0080303B" w:rsidRDefault="00880953" w:rsidP="00880953">
            <w:pPr>
              <w:pStyle w:val="TableText"/>
              <w:rPr>
                <w:rFonts w:cs="Arial"/>
                <w:color w:val="000000" w:themeColor="text1"/>
              </w:rPr>
            </w:pPr>
            <w:r>
              <w:rPr>
                <w:szCs w:val="16"/>
              </w:rPr>
              <w:t>Richard Parker</w:t>
            </w:r>
          </w:p>
        </w:tc>
        <w:tc>
          <w:tcPr>
            <w:tcW w:w="4425" w:type="dxa"/>
            <w:tcBorders>
              <w:top w:val="single" w:sz="6" w:space="0" w:color="auto"/>
              <w:left w:val="single" w:sz="6" w:space="0" w:color="auto"/>
              <w:bottom w:val="single" w:sz="6" w:space="0" w:color="auto"/>
              <w:right w:val="single" w:sz="12" w:space="0" w:color="auto"/>
            </w:tcBorders>
          </w:tcPr>
          <w:p w14:paraId="0485BABF" w14:textId="24475C69" w:rsidR="00880953" w:rsidRPr="00DA4815" w:rsidRDefault="00880953" w:rsidP="00880953">
            <w:pPr>
              <w:pStyle w:val="TableText"/>
              <w:rPr>
                <w:rFonts w:ascii="Calibri" w:hAnsi="Calibri"/>
                <w:sz w:val="20"/>
              </w:rPr>
            </w:pPr>
            <w:r>
              <w:rPr>
                <w:szCs w:val="16"/>
              </w:rPr>
              <w:t>IT</w:t>
            </w:r>
          </w:p>
        </w:tc>
      </w:tr>
      <w:tr w:rsidR="00880953" w:rsidRPr="004647D0" w14:paraId="2C92998F" w14:textId="77777777" w:rsidTr="00DA0988">
        <w:trPr>
          <w:cantSplit/>
          <w:trHeight w:val="50"/>
        </w:trPr>
        <w:tc>
          <w:tcPr>
            <w:tcW w:w="3330" w:type="dxa"/>
            <w:tcBorders>
              <w:top w:val="single" w:sz="6" w:space="0" w:color="auto"/>
              <w:left w:val="single" w:sz="12" w:space="0" w:color="auto"/>
              <w:bottom w:val="single" w:sz="6" w:space="0" w:color="auto"/>
              <w:right w:val="single" w:sz="6" w:space="0" w:color="auto"/>
            </w:tcBorders>
          </w:tcPr>
          <w:p w14:paraId="76F76328" w14:textId="60B0E79B" w:rsidR="00880953" w:rsidRPr="00F07430" w:rsidRDefault="00880953" w:rsidP="00880953">
            <w:pPr>
              <w:pStyle w:val="TableText"/>
              <w:rPr>
                <w:szCs w:val="16"/>
              </w:rPr>
            </w:pPr>
            <w:r>
              <w:rPr>
                <w:szCs w:val="16"/>
              </w:rPr>
              <w:t>Robin Bryant* (PDSS)</w:t>
            </w:r>
          </w:p>
        </w:tc>
        <w:tc>
          <w:tcPr>
            <w:tcW w:w="4425" w:type="dxa"/>
            <w:tcBorders>
              <w:top w:val="single" w:sz="6" w:space="0" w:color="auto"/>
              <w:left w:val="single" w:sz="6" w:space="0" w:color="auto"/>
              <w:bottom w:val="single" w:sz="6" w:space="0" w:color="auto"/>
              <w:right w:val="single" w:sz="12" w:space="0" w:color="auto"/>
            </w:tcBorders>
          </w:tcPr>
          <w:p w14:paraId="0BA3F8F6" w14:textId="7DB21FBD" w:rsidR="00880953" w:rsidRPr="00F07430" w:rsidRDefault="00880953" w:rsidP="00880953">
            <w:pPr>
              <w:pStyle w:val="TableText"/>
              <w:rPr>
                <w:szCs w:val="16"/>
              </w:rPr>
            </w:pPr>
            <w:r>
              <w:rPr>
                <w:szCs w:val="16"/>
              </w:rPr>
              <w:t>IT</w:t>
            </w:r>
          </w:p>
        </w:tc>
      </w:tr>
      <w:tr w:rsidR="00880953" w:rsidRPr="004647D0" w14:paraId="3E739423"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722B5E74" w14:textId="35788E39" w:rsidR="00880953" w:rsidRPr="00F07430" w:rsidRDefault="00880953" w:rsidP="00880953">
            <w:pPr>
              <w:pStyle w:val="TableText"/>
              <w:rPr>
                <w:szCs w:val="16"/>
              </w:rPr>
            </w:pPr>
            <w:r>
              <w:rPr>
                <w:szCs w:val="16"/>
              </w:rPr>
              <w:t>Barry Krause (1A Host)</w:t>
            </w:r>
          </w:p>
        </w:tc>
        <w:tc>
          <w:tcPr>
            <w:tcW w:w="4425" w:type="dxa"/>
            <w:tcBorders>
              <w:top w:val="single" w:sz="6" w:space="0" w:color="auto"/>
              <w:left w:val="single" w:sz="6" w:space="0" w:color="auto"/>
              <w:bottom w:val="single" w:sz="6" w:space="0" w:color="auto"/>
              <w:right w:val="single" w:sz="12" w:space="0" w:color="auto"/>
            </w:tcBorders>
          </w:tcPr>
          <w:p w14:paraId="04D36FC5" w14:textId="6CF4DE39" w:rsidR="00880953" w:rsidRPr="00F07430" w:rsidRDefault="00880953" w:rsidP="00880953">
            <w:pPr>
              <w:pStyle w:val="TableText"/>
              <w:rPr>
                <w:szCs w:val="16"/>
              </w:rPr>
            </w:pPr>
            <w:r>
              <w:rPr>
                <w:szCs w:val="16"/>
              </w:rPr>
              <w:t>IT</w:t>
            </w:r>
          </w:p>
        </w:tc>
      </w:tr>
      <w:tr w:rsidR="00880953" w:rsidRPr="004647D0" w14:paraId="7D1152F9"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291A65CA" w14:textId="08FE0F6C" w:rsidR="00880953" w:rsidRPr="00F07430" w:rsidRDefault="00880953" w:rsidP="00F07430">
            <w:pPr>
              <w:pStyle w:val="TableText"/>
              <w:rPr>
                <w:szCs w:val="16"/>
              </w:rPr>
            </w:pPr>
            <w:r>
              <w:rPr>
                <w:szCs w:val="16"/>
              </w:rPr>
              <w:t>Tanja  McClain (FranConnect)</w:t>
            </w:r>
          </w:p>
        </w:tc>
        <w:tc>
          <w:tcPr>
            <w:tcW w:w="4425" w:type="dxa"/>
            <w:tcBorders>
              <w:top w:val="single" w:sz="6" w:space="0" w:color="auto"/>
              <w:left w:val="single" w:sz="6" w:space="0" w:color="auto"/>
              <w:bottom w:val="single" w:sz="6" w:space="0" w:color="auto"/>
              <w:right w:val="single" w:sz="12" w:space="0" w:color="auto"/>
            </w:tcBorders>
          </w:tcPr>
          <w:p w14:paraId="74BFCC66" w14:textId="15A24621" w:rsidR="00880953" w:rsidRPr="00F07430" w:rsidRDefault="00880953" w:rsidP="00F07430">
            <w:pPr>
              <w:pStyle w:val="TableText"/>
              <w:rPr>
                <w:szCs w:val="16"/>
              </w:rPr>
            </w:pPr>
            <w:r>
              <w:rPr>
                <w:szCs w:val="16"/>
              </w:rPr>
              <w:t>IT</w:t>
            </w:r>
          </w:p>
        </w:tc>
      </w:tr>
      <w:tr w:rsidR="00880953" w:rsidRPr="004647D0" w14:paraId="27EC6641"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7BB0F82C" w14:textId="0D6913B1" w:rsidR="00880953" w:rsidRPr="00F07430" w:rsidRDefault="00880953" w:rsidP="00F07430">
            <w:pPr>
              <w:pStyle w:val="TableText"/>
              <w:rPr>
                <w:szCs w:val="16"/>
              </w:rPr>
            </w:pPr>
            <w:r>
              <w:rPr>
                <w:szCs w:val="16"/>
              </w:rPr>
              <w:t>Scott Barefield* (LicenseHQ)</w:t>
            </w:r>
          </w:p>
        </w:tc>
        <w:tc>
          <w:tcPr>
            <w:tcW w:w="4425" w:type="dxa"/>
            <w:tcBorders>
              <w:top w:val="single" w:sz="6" w:space="0" w:color="auto"/>
              <w:left w:val="single" w:sz="6" w:space="0" w:color="auto"/>
              <w:bottom w:val="single" w:sz="6" w:space="0" w:color="auto"/>
              <w:right w:val="single" w:sz="12" w:space="0" w:color="auto"/>
            </w:tcBorders>
          </w:tcPr>
          <w:p w14:paraId="4F2DB7AE" w14:textId="13252D84" w:rsidR="00880953" w:rsidRPr="00F07430" w:rsidRDefault="00880953" w:rsidP="00F07430">
            <w:pPr>
              <w:pStyle w:val="TableText"/>
              <w:rPr>
                <w:szCs w:val="16"/>
              </w:rPr>
            </w:pPr>
            <w:r>
              <w:rPr>
                <w:szCs w:val="16"/>
              </w:rPr>
              <w:t>IT</w:t>
            </w:r>
          </w:p>
        </w:tc>
      </w:tr>
      <w:tr w:rsidR="00880953" w:rsidRPr="004647D0" w14:paraId="2BE18F49" w14:textId="77777777" w:rsidTr="00DA0988">
        <w:trPr>
          <w:cantSplit/>
        </w:trPr>
        <w:tc>
          <w:tcPr>
            <w:tcW w:w="3330" w:type="dxa"/>
            <w:tcBorders>
              <w:top w:val="single" w:sz="6" w:space="0" w:color="auto"/>
              <w:left w:val="single" w:sz="12" w:space="0" w:color="auto"/>
              <w:bottom w:val="single" w:sz="6" w:space="0" w:color="auto"/>
              <w:right w:val="single" w:sz="6" w:space="0" w:color="auto"/>
            </w:tcBorders>
          </w:tcPr>
          <w:p w14:paraId="5EA4E6FC" w14:textId="144FEDFB" w:rsidR="00880953" w:rsidRPr="00F07430" w:rsidRDefault="00880953" w:rsidP="00F07430">
            <w:pPr>
              <w:pStyle w:val="TableText"/>
              <w:rPr>
                <w:szCs w:val="16"/>
              </w:rPr>
            </w:pPr>
            <w:r>
              <w:rPr>
                <w:szCs w:val="16"/>
              </w:rPr>
              <w:t>Todd Cohen (Interfaces)</w:t>
            </w:r>
          </w:p>
        </w:tc>
        <w:tc>
          <w:tcPr>
            <w:tcW w:w="4425" w:type="dxa"/>
            <w:tcBorders>
              <w:top w:val="single" w:sz="6" w:space="0" w:color="auto"/>
              <w:left w:val="single" w:sz="6" w:space="0" w:color="auto"/>
              <w:bottom w:val="single" w:sz="6" w:space="0" w:color="auto"/>
              <w:right w:val="single" w:sz="12" w:space="0" w:color="auto"/>
            </w:tcBorders>
          </w:tcPr>
          <w:p w14:paraId="773E4B74" w14:textId="59698588" w:rsidR="00880953" w:rsidRPr="00F07430" w:rsidRDefault="00880953" w:rsidP="00F07430">
            <w:pPr>
              <w:pStyle w:val="TableText"/>
              <w:rPr>
                <w:szCs w:val="16"/>
              </w:rPr>
            </w:pPr>
            <w:r>
              <w:rPr>
                <w:szCs w:val="16"/>
              </w:rPr>
              <w:t>IT</w:t>
            </w:r>
          </w:p>
        </w:tc>
      </w:tr>
      <w:tr w:rsidR="00880953" w:rsidRPr="004647D0" w14:paraId="1687A5C3"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54DF753C" w14:textId="403499F5" w:rsidR="00880953" w:rsidRPr="00F07430" w:rsidRDefault="00880953" w:rsidP="00F07430">
            <w:pPr>
              <w:pStyle w:val="TableText"/>
              <w:rPr>
                <w:szCs w:val="16"/>
              </w:rPr>
            </w:pPr>
            <w:r>
              <w:rPr>
                <w:szCs w:val="16"/>
              </w:rPr>
              <w:t>Neeraj Pathania (Mainframe CTS)</w:t>
            </w:r>
          </w:p>
        </w:tc>
        <w:tc>
          <w:tcPr>
            <w:tcW w:w="4425" w:type="dxa"/>
            <w:tcBorders>
              <w:top w:val="single" w:sz="6" w:space="0" w:color="auto"/>
              <w:left w:val="single" w:sz="6" w:space="0" w:color="auto"/>
              <w:bottom w:val="single" w:sz="6" w:space="0" w:color="auto"/>
              <w:right w:val="single" w:sz="12" w:space="0" w:color="auto"/>
            </w:tcBorders>
          </w:tcPr>
          <w:p w14:paraId="1BA15006" w14:textId="3D0326E4" w:rsidR="00880953" w:rsidRPr="00F07430" w:rsidRDefault="00880953" w:rsidP="00F07430">
            <w:pPr>
              <w:pStyle w:val="TableText"/>
              <w:rPr>
                <w:szCs w:val="16"/>
              </w:rPr>
            </w:pPr>
            <w:r>
              <w:rPr>
                <w:szCs w:val="16"/>
              </w:rPr>
              <w:t>CTS</w:t>
            </w:r>
          </w:p>
        </w:tc>
      </w:tr>
      <w:tr w:rsidR="00880953" w:rsidRPr="004647D0" w14:paraId="0B3C384C"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4D568169" w14:textId="3CF7DF55" w:rsidR="00880953" w:rsidRPr="00F07430" w:rsidRDefault="00880953" w:rsidP="00F07430">
            <w:pPr>
              <w:pStyle w:val="TableText"/>
              <w:rPr>
                <w:szCs w:val="16"/>
              </w:rPr>
            </w:pPr>
            <w:r>
              <w:rPr>
                <w:szCs w:val="16"/>
              </w:rPr>
              <w:t>Divya Gupta</w:t>
            </w:r>
          </w:p>
        </w:tc>
        <w:tc>
          <w:tcPr>
            <w:tcW w:w="4425" w:type="dxa"/>
            <w:tcBorders>
              <w:top w:val="single" w:sz="6" w:space="0" w:color="auto"/>
              <w:left w:val="single" w:sz="6" w:space="0" w:color="auto"/>
              <w:bottom w:val="single" w:sz="6" w:space="0" w:color="auto"/>
              <w:right w:val="single" w:sz="12" w:space="0" w:color="auto"/>
            </w:tcBorders>
          </w:tcPr>
          <w:p w14:paraId="0AAF898A" w14:textId="0C3F85F1" w:rsidR="00880953" w:rsidRPr="00F07430" w:rsidRDefault="00880953" w:rsidP="00F07430">
            <w:pPr>
              <w:pStyle w:val="TableText"/>
              <w:rPr>
                <w:szCs w:val="16"/>
              </w:rPr>
            </w:pPr>
            <w:r>
              <w:rPr>
                <w:szCs w:val="16"/>
              </w:rPr>
              <w:t>Deloitte</w:t>
            </w:r>
          </w:p>
        </w:tc>
      </w:tr>
      <w:tr w:rsidR="00880953" w:rsidRPr="004647D0" w14:paraId="08B3F15A" w14:textId="77777777" w:rsidTr="00862B1D">
        <w:trPr>
          <w:cantSplit/>
        </w:trPr>
        <w:tc>
          <w:tcPr>
            <w:tcW w:w="3330" w:type="dxa"/>
            <w:tcBorders>
              <w:top w:val="single" w:sz="6" w:space="0" w:color="auto"/>
              <w:left w:val="single" w:sz="12" w:space="0" w:color="auto"/>
              <w:bottom w:val="single" w:sz="6" w:space="0" w:color="auto"/>
              <w:right w:val="single" w:sz="6" w:space="0" w:color="auto"/>
            </w:tcBorders>
          </w:tcPr>
          <w:p w14:paraId="3971CC80" w14:textId="7C021BA7" w:rsidR="00880953" w:rsidRPr="00F07430" w:rsidRDefault="00880953" w:rsidP="00F07430">
            <w:pPr>
              <w:pStyle w:val="TableText"/>
              <w:rPr>
                <w:szCs w:val="16"/>
              </w:rPr>
            </w:pPr>
            <w:r>
              <w:rPr>
                <w:szCs w:val="16"/>
              </w:rPr>
              <w:t>David Carrier</w:t>
            </w:r>
          </w:p>
        </w:tc>
        <w:tc>
          <w:tcPr>
            <w:tcW w:w="4425" w:type="dxa"/>
            <w:tcBorders>
              <w:top w:val="single" w:sz="6" w:space="0" w:color="auto"/>
              <w:left w:val="single" w:sz="6" w:space="0" w:color="auto"/>
              <w:bottom w:val="single" w:sz="6" w:space="0" w:color="auto"/>
              <w:right w:val="single" w:sz="12" w:space="0" w:color="auto"/>
            </w:tcBorders>
          </w:tcPr>
          <w:p w14:paraId="5DBF2324" w14:textId="77EBE334" w:rsidR="00880953" w:rsidRPr="00F07430" w:rsidRDefault="00880953" w:rsidP="00F07430">
            <w:pPr>
              <w:pStyle w:val="TableText"/>
              <w:rPr>
                <w:szCs w:val="16"/>
              </w:rPr>
            </w:pPr>
            <w:r>
              <w:rPr>
                <w:szCs w:val="16"/>
              </w:rPr>
              <w:t>IT SQA</w:t>
            </w:r>
          </w:p>
        </w:tc>
      </w:tr>
    </w:tbl>
    <w:bookmarkEnd w:id="15"/>
    <w:p w14:paraId="6E7379A7" w14:textId="2215EE71" w:rsidR="00A2165E" w:rsidRPr="004647D0" w:rsidRDefault="00FC03F7">
      <w:pPr>
        <w:pStyle w:val="BodyText"/>
      </w:pPr>
      <w:r w:rsidRPr="004647D0">
        <w:tab/>
      </w:r>
    </w:p>
    <w:p w14:paraId="5F0EE46B" w14:textId="77777777" w:rsidR="00A2165E" w:rsidRPr="004647D0" w:rsidRDefault="00A2165E">
      <w:pPr>
        <w:pStyle w:val="HeadingBar"/>
      </w:pPr>
    </w:p>
    <w:p w14:paraId="595DB450" w14:textId="77777777" w:rsidR="00A2165E" w:rsidRPr="004647D0" w:rsidRDefault="00A2165E" w:rsidP="000B5BDD">
      <w:pPr>
        <w:keepNext/>
        <w:keepLines/>
        <w:spacing w:before="120" w:after="120"/>
        <w:rPr>
          <w:b/>
          <w:sz w:val="24"/>
          <w:szCs w:val="24"/>
        </w:rPr>
      </w:pPr>
      <w:r w:rsidRPr="004647D0">
        <w:rPr>
          <w:b/>
          <w:sz w:val="24"/>
          <w:szCs w:val="24"/>
        </w:rPr>
        <w:t>Distribution</w:t>
      </w:r>
    </w:p>
    <w:tbl>
      <w:tblPr>
        <w:tblW w:w="7830" w:type="dxa"/>
        <w:tblInd w:w="23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2"/>
        <w:gridCol w:w="3429"/>
        <w:gridCol w:w="3449"/>
      </w:tblGrid>
      <w:tr w:rsidR="00B60784" w:rsidRPr="004647D0" w14:paraId="610869C6" w14:textId="77777777" w:rsidTr="00F44C5E">
        <w:trPr>
          <w:cantSplit/>
          <w:tblHeader/>
        </w:trPr>
        <w:tc>
          <w:tcPr>
            <w:tcW w:w="952" w:type="dxa"/>
            <w:tcBorders>
              <w:top w:val="single" w:sz="12" w:space="0" w:color="auto"/>
              <w:left w:val="single" w:sz="12" w:space="0" w:color="auto"/>
              <w:bottom w:val="nil"/>
              <w:right w:val="nil"/>
            </w:tcBorders>
            <w:shd w:val="pct10" w:color="auto" w:fill="auto"/>
          </w:tcPr>
          <w:p w14:paraId="772E7020" w14:textId="77777777" w:rsidR="00B60784" w:rsidRPr="004647D0" w:rsidRDefault="00B60784" w:rsidP="00B06348">
            <w:pPr>
              <w:pStyle w:val="TableHeading"/>
              <w:rPr>
                <w:rFonts w:cs="Arial"/>
              </w:rPr>
            </w:pPr>
            <w:r w:rsidRPr="004647D0">
              <w:rPr>
                <w:rFonts w:cs="Arial"/>
              </w:rPr>
              <w:t>Copy No.</w:t>
            </w:r>
          </w:p>
        </w:tc>
        <w:tc>
          <w:tcPr>
            <w:tcW w:w="3429" w:type="dxa"/>
            <w:tcBorders>
              <w:top w:val="single" w:sz="12" w:space="0" w:color="auto"/>
              <w:left w:val="nil"/>
              <w:bottom w:val="nil"/>
              <w:right w:val="nil"/>
            </w:tcBorders>
            <w:shd w:val="pct10" w:color="auto" w:fill="auto"/>
          </w:tcPr>
          <w:p w14:paraId="4B90729C" w14:textId="77777777" w:rsidR="00B60784" w:rsidRPr="004647D0" w:rsidRDefault="00B60784" w:rsidP="00B06348">
            <w:pPr>
              <w:pStyle w:val="TableHeading"/>
              <w:rPr>
                <w:rFonts w:cs="Arial"/>
              </w:rPr>
            </w:pPr>
            <w:r w:rsidRPr="004647D0">
              <w:rPr>
                <w:rFonts w:cs="Arial"/>
              </w:rPr>
              <w:t>Name</w:t>
            </w:r>
          </w:p>
        </w:tc>
        <w:tc>
          <w:tcPr>
            <w:tcW w:w="3449" w:type="dxa"/>
            <w:tcBorders>
              <w:top w:val="single" w:sz="12" w:space="0" w:color="auto"/>
              <w:left w:val="nil"/>
              <w:bottom w:val="nil"/>
              <w:right w:val="single" w:sz="12" w:space="0" w:color="auto"/>
            </w:tcBorders>
            <w:shd w:val="pct10" w:color="auto" w:fill="auto"/>
          </w:tcPr>
          <w:p w14:paraId="7F89B597" w14:textId="77777777" w:rsidR="00B60784" w:rsidRPr="004647D0" w:rsidRDefault="00B60784" w:rsidP="00B06348">
            <w:pPr>
              <w:pStyle w:val="TableHeading"/>
              <w:rPr>
                <w:rFonts w:cs="Arial"/>
              </w:rPr>
            </w:pPr>
            <w:r w:rsidRPr="004647D0">
              <w:rPr>
                <w:rFonts w:cs="Arial"/>
              </w:rPr>
              <w:t>Location</w:t>
            </w:r>
          </w:p>
        </w:tc>
      </w:tr>
      <w:tr w:rsidR="00B60784" w:rsidRPr="004647D0" w14:paraId="1A4FAD5C" w14:textId="77777777" w:rsidTr="000A523C">
        <w:trPr>
          <w:cantSplit/>
          <w:trHeight w:hRule="exact" w:val="60"/>
          <w:tblHeader/>
        </w:trPr>
        <w:tc>
          <w:tcPr>
            <w:tcW w:w="952" w:type="dxa"/>
            <w:tcBorders>
              <w:top w:val="single" w:sz="6" w:space="0" w:color="auto"/>
              <w:left w:val="nil"/>
              <w:bottom w:val="single" w:sz="4" w:space="0" w:color="auto"/>
              <w:right w:val="nil"/>
            </w:tcBorders>
            <w:shd w:val="pct50" w:color="auto" w:fill="auto"/>
          </w:tcPr>
          <w:p w14:paraId="1ACEBDF4" w14:textId="77777777" w:rsidR="00B60784" w:rsidRPr="004647D0" w:rsidRDefault="00B60784" w:rsidP="00B06348">
            <w:pPr>
              <w:pStyle w:val="TableText"/>
              <w:rPr>
                <w:rFonts w:cs="Arial"/>
                <w:sz w:val="8"/>
              </w:rPr>
            </w:pPr>
          </w:p>
        </w:tc>
        <w:tc>
          <w:tcPr>
            <w:tcW w:w="3429" w:type="dxa"/>
            <w:tcBorders>
              <w:top w:val="single" w:sz="6" w:space="0" w:color="auto"/>
              <w:left w:val="nil"/>
              <w:bottom w:val="single" w:sz="4" w:space="0" w:color="auto"/>
              <w:right w:val="nil"/>
            </w:tcBorders>
            <w:shd w:val="pct50" w:color="auto" w:fill="auto"/>
          </w:tcPr>
          <w:p w14:paraId="0859F822" w14:textId="77777777" w:rsidR="00B60784" w:rsidRPr="004647D0" w:rsidRDefault="00B60784" w:rsidP="00B06348">
            <w:pPr>
              <w:pStyle w:val="TableText"/>
              <w:rPr>
                <w:rFonts w:cs="Arial"/>
                <w:sz w:val="8"/>
              </w:rPr>
            </w:pPr>
          </w:p>
        </w:tc>
        <w:tc>
          <w:tcPr>
            <w:tcW w:w="3449" w:type="dxa"/>
            <w:tcBorders>
              <w:top w:val="single" w:sz="6" w:space="0" w:color="auto"/>
              <w:left w:val="nil"/>
              <w:bottom w:val="single" w:sz="4" w:space="0" w:color="auto"/>
              <w:right w:val="nil"/>
            </w:tcBorders>
            <w:shd w:val="pct50" w:color="auto" w:fill="auto"/>
          </w:tcPr>
          <w:p w14:paraId="7E90F68E" w14:textId="77777777" w:rsidR="00B60784" w:rsidRPr="004647D0" w:rsidRDefault="00B60784" w:rsidP="00B06348">
            <w:pPr>
              <w:pStyle w:val="TableText"/>
              <w:rPr>
                <w:rFonts w:cs="Arial"/>
                <w:sz w:val="8"/>
              </w:rPr>
            </w:pPr>
          </w:p>
        </w:tc>
      </w:tr>
      <w:tr w:rsidR="004F30DF" w:rsidRPr="004647D0" w14:paraId="52C9A6B2"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7DBA5AFD"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7141A16E" w14:textId="224BBA4E" w:rsidR="004F30DF" w:rsidRPr="0080303B" w:rsidRDefault="004F30DF" w:rsidP="004F30DF">
            <w:pPr>
              <w:pStyle w:val="TableText"/>
              <w:numPr>
                <w:ilvl w:val="12"/>
                <w:numId w:val="0"/>
              </w:numPr>
              <w:rPr>
                <w:rFonts w:cs="Arial"/>
                <w:color w:val="000000" w:themeColor="text1"/>
              </w:rPr>
            </w:pPr>
            <w:r>
              <w:rPr>
                <w:rFonts w:cs="Arial"/>
                <w:szCs w:val="16"/>
              </w:rPr>
              <w:t>Eric Anton</w:t>
            </w:r>
          </w:p>
        </w:tc>
        <w:tc>
          <w:tcPr>
            <w:tcW w:w="3449" w:type="dxa"/>
            <w:tcBorders>
              <w:top w:val="single" w:sz="4" w:space="0" w:color="auto"/>
              <w:left w:val="single" w:sz="4" w:space="0" w:color="auto"/>
              <w:bottom w:val="single" w:sz="4" w:space="0" w:color="auto"/>
              <w:right w:val="single" w:sz="4" w:space="0" w:color="auto"/>
            </w:tcBorders>
          </w:tcPr>
          <w:p w14:paraId="7DDAED2C" w14:textId="30CE1837" w:rsidR="004F30DF" w:rsidRPr="004647D0" w:rsidRDefault="004F30DF" w:rsidP="004F30DF">
            <w:pPr>
              <w:pStyle w:val="TableText"/>
              <w:numPr>
                <w:ilvl w:val="12"/>
                <w:numId w:val="0"/>
              </w:numPr>
              <w:rPr>
                <w:rFonts w:cs="Arial"/>
              </w:rPr>
            </w:pPr>
            <w:r>
              <w:rPr>
                <w:rFonts w:cs="Arial"/>
                <w:szCs w:val="16"/>
              </w:rPr>
              <w:t>IT</w:t>
            </w:r>
          </w:p>
        </w:tc>
      </w:tr>
      <w:tr w:rsidR="004F30DF" w:rsidRPr="004647D0" w14:paraId="3369147F"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69AFFC4D"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1F6F0638" w14:textId="715EA446" w:rsidR="004F30DF" w:rsidRPr="0080303B" w:rsidRDefault="004F30DF" w:rsidP="004F30DF">
            <w:pPr>
              <w:pStyle w:val="TableText"/>
              <w:numPr>
                <w:ilvl w:val="12"/>
                <w:numId w:val="0"/>
              </w:numPr>
              <w:rPr>
                <w:rFonts w:cs="Arial"/>
                <w:color w:val="000000" w:themeColor="text1"/>
              </w:rPr>
            </w:pPr>
            <w:r>
              <w:rPr>
                <w:rFonts w:cs="Arial"/>
                <w:szCs w:val="16"/>
              </w:rPr>
              <w:t>Matthew Ditzler</w:t>
            </w:r>
          </w:p>
        </w:tc>
        <w:tc>
          <w:tcPr>
            <w:tcW w:w="3449" w:type="dxa"/>
            <w:tcBorders>
              <w:top w:val="single" w:sz="4" w:space="0" w:color="auto"/>
              <w:left w:val="single" w:sz="4" w:space="0" w:color="auto"/>
              <w:bottom w:val="single" w:sz="4" w:space="0" w:color="auto"/>
              <w:right w:val="single" w:sz="4" w:space="0" w:color="auto"/>
            </w:tcBorders>
          </w:tcPr>
          <w:p w14:paraId="014E4992" w14:textId="2B98DCE1" w:rsidR="004F30DF" w:rsidRPr="004647D0" w:rsidRDefault="004F30DF" w:rsidP="004F30DF">
            <w:pPr>
              <w:pStyle w:val="TableText"/>
              <w:numPr>
                <w:ilvl w:val="12"/>
                <w:numId w:val="0"/>
              </w:numPr>
              <w:rPr>
                <w:rFonts w:cs="Arial"/>
              </w:rPr>
            </w:pPr>
            <w:r>
              <w:rPr>
                <w:rFonts w:cs="Arial"/>
                <w:szCs w:val="16"/>
              </w:rPr>
              <w:t>IT</w:t>
            </w:r>
          </w:p>
        </w:tc>
      </w:tr>
      <w:tr w:rsidR="004F30DF" w:rsidRPr="004647D0" w14:paraId="275571D8"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1804F006"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1078E3A9" w14:textId="1B2D2929" w:rsidR="004F30DF" w:rsidRPr="0080303B" w:rsidRDefault="004F30DF" w:rsidP="004F30DF">
            <w:pPr>
              <w:pStyle w:val="TableText"/>
              <w:numPr>
                <w:ilvl w:val="12"/>
                <w:numId w:val="0"/>
              </w:numPr>
              <w:rPr>
                <w:rFonts w:cs="Arial"/>
                <w:color w:val="000000" w:themeColor="text1"/>
              </w:rPr>
            </w:pPr>
            <w:r>
              <w:rPr>
                <w:rFonts w:cs="Arial"/>
                <w:szCs w:val="16"/>
              </w:rPr>
              <w:t>Roland Ehigiamusoe</w:t>
            </w:r>
          </w:p>
        </w:tc>
        <w:tc>
          <w:tcPr>
            <w:tcW w:w="3449" w:type="dxa"/>
            <w:tcBorders>
              <w:top w:val="single" w:sz="4" w:space="0" w:color="auto"/>
              <w:left w:val="single" w:sz="4" w:space="0" w:color="auto"/>
              <w:bottom w:val="single" w:sz="4" w:space="0" w:color="auto"/>
              <w:right w:val="single" w:sz="4" w:space="0" w:color="auto"/>
            </w:tcBorders>
          </w:tcPr>
          <w:p w14:paraId="08C276D5" w14:textId="02B20C32" w:rsidR="004F30DF" w:rsidRPr="004647D0" w:rsidRDefault="004F30DF" w:rsidP="004F30DF">
            <w:pPr>
              <w:pStyle w:val="TableText"/>
              <w:numPr>
                <w:ilvl w:val="12"/>
                <w:numId w:val="0"/>
              </w:numPr>
              <w:rPr>
                <w:rFonts w:cs="Arial"/>
              </w:rPr>
            </w:pPr>
            <w:r>
              <w:rPr>
                <w:rFonts w:cs="Arial"/>
                <w:szCs w:val="16"/>
              </w:rPr>
              <w:t>Deloitte Partner Firm</w:t>
            </w:r>
          </w:p>
        </w:tc>
      </w:tr>
      <w:tr w:rsidR="004F30DF" w:rsidRPr="004647D0" w14:paraId="5F4704F3"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64DFAF52"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7455D45F" w14:textId="7496C7B1" w:rsidR="004F30DF" w:rsidRPr="0080303B" w:rsidRDefault="004F30DF" w:rsidP="004F30DF">
            <w:pPr>
              <w:pStyle w:val="TableText"/>
              <w:numPr>
                <w:ilvl w:val="12"/>
                <w:numId w:val="0"/>
              </w:numPr>
              <w:rPr>
                <w:rFonts w:cs="Arial"/>
                <w:color w:val="000000" w:themeColor="text1"/>
              </w:rPr>
            </w:pPr>
            <w:r>
              <w:rPr>
                <w:rFonts w:cs="Arial"/>
                <w:szCs w:val="16"/>
              </w:rPr>
              <w:t>Shabir Firdaus</w:t>
            </w:r>
          </w:p>
        </w:tc>
        <w:tc>
          <w:tcPr>
            <w:tcW w:w="3449" w:type="dxa"/>
            <w:tcBorders>
              <w:top w:val="single" w:sz="4" w:space="0" w:color="auto"/>
              <w:left w:val="single" w:sz="4" w:space="0" w:color="auto"/>
              <w:bottom w:val="single" w:sz="4" w:space="0" w:color="auto"/>
              <w:right w:val="single" w:sz="4" w:space="0" w:color="auto"/>
            </w:tcBorders>
          </w:tcPr>
          <w:p w14:paraId="1BC13CD2" w14:textId="27655D5D" w:rsidR="004F30DF" w:rsidRPr="004647D0" w:rsidRDefault="004F30DF" w:rsidP="004F30DF">
            <w:pPr>
              <w:pStyle w:val="TableText"/>
              <w:numPr>
                <w:ilvl w:val="12"/>
                <w:numId w:val="0"/>
              </w:numPr>
              <w:rPr>
                <w:rFonts w:cs="Arial"/>
              </w:rPr>
            </w:pPr>
            <w:r>
              <w:rPr>
                <w:rFonts w:cs="Arial"/>
                <w:szCs w:val="16"/>
              </w:rPr>
              <w:t>IT</w:t>
            </w:r>
          </w:p>
        </w:tc>
      </w:tr>
      <w:tr w:rsidR="004F30DF" w:rsidRPr="004647D0" w14:paraId="71FEDEF3"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400882A8"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218944FE" w14:textId="11FB1812" w:rsidR="004F30DF" w:rsidRPr="0080303B" w:rsidRDefault="004F30DF" w:rsidP="004F30DF">
            <w:pPr>
              <w:pStyle w:val="TableText"/>
              <w:numPr>
                <w:ilvl w:val="12"/>
                <w:numId w:val="0"/>
              </w:numPr>
              <w:rPr>
                <w:rFonts w:cs="Arial"/>
                <w:color w:val="000000" w:themeColor="text1"/>
              </w:rPr>
            </w:pPr>
            <w:r>
              <w:t>Ben Hillman</w:t>
            </w:r>
          </w:p>
        </w:tc>
        <w:tc>
          <w:tcPr>
            <w:tcW w:w="3449" w:type="dxa"/>
            <w:tcBorders>
              <w:top w:val="single" w:sz="4" w:space="0" w:color="auto"/>
              <w:left w:val="single" w:sz="4" w:space="0" w:color="auto"/>
              <w:bottom w:val="single" w:sz="4" w:space="0" w:color="auto"/>
              <w:right w:val="single" w:sz="4" w:space="0" w:color="auto"/>
            </w:tcBorders>
          </w:tcPr>
          <w:p w14:paraId="2A289593" w14:textId="2247F2DD" w:rsidR="004F30DF" w:rsidRPr="004647D0" w:rsidRDefault="004F30DF" w:rsidP="004F30DF">
            <w:pPr>
              <w:pStyle w:val="TableText"/>
              <w:numPr>
                <w:ilvl w:val="12"/>
                <w:numId w:val="0"/>
              </w:numPr>
              <w:rPr>
                <w:rFonts w:cs="Arial"/>
              </w:rPr>
            </w:pPr>
            <w:r>
              <w:t>VMA Partner Firm</w:t>
            </w:r>
          </w:p>
        </w:tc>
      </w:tr>
      <w:tr w:rsidR="004F30DF" w:rsidRPr="004647D0" w14:paraId="0F620483"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3E864069"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3F61C7BF" w14:textId="62E14120" w:rsidR="004F30DF" w:rsidRPr="0080303B" w:rsidRDefault="004F30DF" w:rsidP="004F30DF">
            <w:pPr>
              <w:pStyle w:val="TableText"/>
              <w:numPr>
                <w:ilvl w:val="12"/>
                <w:numId w:val="0"/>
              </w:numPr>
              <w:rPr>
                <w:rFonts w:cs="Arial"/>
                <w:color w:val="000000" w:themeColor="text1"/>
              </w:rPr>
            </w:pPr>
            <w:r>
              <w:t>Barry Krause</w:t>
            </w:r>
          </w:p>
        </w:tc>
        <w:tc>
          <w:tcPr>
            <w:tcW w:w="3449" w:type="dxa"/>
            <w:tcBorders>
              <w:top w:val="single" w:sz="4" w:space="0" w:color="auto"/>
              <w:left w:val="single" w:sz="4" w:space="0" w:color="auto"/>
              <w:bottom w:val="single" w:sz="4" w:space="0" w:color="auto"/>
              <w:right w:val="single" w:sz="4" w:space="0" w:color="auto"/>
            </w:tcBorders>
          </w:tcPr>
          <w:p w14:paraId="2538CECB" w14:textId="7EBED6D0" w:rsidR="004F30DF" w:rsidRPr="004647D0" w:rsidRDefault="004F30DF" w:rsidP="004F30DF">
            <w:pPr>
              <w:pStyle w:val="TableText"/>
              <w:numPr>
                <w:ilvl w:val="12"/>
                <w:numId w:val="0"/>
              </w:numPr>
              <w:rPr>
                <w:rFonts w:cs="Arial"/>
              </w:rPr>
            </w:pPr>
            <w:r>
              <w:t>IT</w:t>
            </w:r>
          </w:p>
        </w:tc>
      </w:tr>
      <w:tr w:rsidR="004F30DF" w:rsidRPr="004647D0" w14:paraId="65A96E22"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7CC31081"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625D27B0" w14:textId="182CEFD1" w:rsidR="004F30DF" w:rsidRPr="0080303B" w:rsidRDefault="004F30DF" w:rsidP="004F30DF">
            <w:pPr>
              <w:pStyle w:val="TableText"/>
              <w:numPr>
                <w:ilvl w:val="12"/>
                <w:numId w:val="0"/>
              </w:numPr>
              <w:rPr>
                <w:rFonts w:cs="Arial"/>
                <w:color w:val="000000" w:themeColor="text1"/>
              </w:rPr>
            </w:pPr>
            <w:r>
              <w:t>Sanjay Kulshrestha</w:t>
            </w:r>
          </w:p>
        </w:tc>
        <w:tc>
          <w:tcPr>
            <w:tcW w:w="3449" w:type="dxa"/>
            <w:tcBorders>
              <w:top w:val="single" w:sz="4" w:space="0" w:color="auto"/>
              <w:left w:val="single" w:sz="4" w:space="0" w:color="auto"/>
              <w:bottom w:val="single" w:sz="4" w:space="0" w:color="auto"/>
              <w:right w:val="single" w:sz="4" w:space="0" w:color="auto"/>
            </w:tcBorders>
          </w:tcPr>
          <w:p w14:paraId="2AC86A79" w14:textId="7F588DA2" w:rsidR="004F30DF" w:rsidRPr="004647D0" w:rsidRDefault="004F30DF" w:rsidP="004F30DF">
            <w:pPr>
              <w:pStyle w:val="TableText"/>
              <w:numPr>
                <w:ilvl w:val="12"/>
                <w:numId w:val="0"/>
              </w:numPr>
              <w:rPr>
                <w:rFonts w:cs="Arial"/>
              </w:rPr>
            </w:pPr>
            <w:r>
              <w:t>IT</w:t>
            </w:r>
          </w:p>
        </w:tc>
      </w:tr>
      <w:tr w:rsidR="004F30DF" w:rsidRPr="004647D0" w14:paraId="48DD4636"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27814220"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24D29B6B" w14:textId="0F2831D2" w:rsidR="004F30DF" w:rsidRPr="0080303B" w:rsidRDefault="004F30DF" w:rsidP="004F30DF">
            <w:pPr>
              <w:pStyle w:val="TableText"/>
              <w:numPr>
                <w:ilvl w:val="12"/>
                <w:numId w:val="0"/>
              </w:numPr>
              <w:rPr>
                <w:rFonts w:cs="Arial"/>
                <w:color w:val="000000" w:themeColor="text1"/>
              </w:rPr>
            </w:pPr>
            <w:r>
              <w:t>Paul McCollum</w:t>
            </w:r>
          </w:p>
        </w:tc>
        <w:tc>
          <w:tcPr>
            <w:tcW w:w="3449" w:type="dxa"/>
            <w:tcBorders>
              <w:top w:val="single" w:sz="4" w:space="0" w:color="auto"/>
              <w:left w:val="single" w:sz="4" w:space="0" w:color="auto"/>
              <w:bottom w:val="single" w:sz="4" w:space="0" w:color="auto"/>
              <w:right w:val="single" w:sz="4" w:space="0" w:color="auto"/>
            </w:tcBorders>
          </w:tcPr>
          <w:p w14:paraId="3EA130E3" w14:textId="2A2841D2" w:rsidR="004F30DF" w:rsidRPr="004647D0" w:rsidRDefault="004F30DF" w:rsidP="004F30DF">
            <w:pPr>
              <w:pStyle w:val="TableText"/>
              <w:numPr>
                <w:ilvl w:val="12"/>
                <w:numId w:val="0"/>
              </w:numPr>
              <w:rPr>
                <w:rFonts w:cs="Arial"/>
              </w:rPr>
            </w:pPr>
            <w:r>
              <w:t>IT</w:t>
            </w:r>
          </w:p>
        </w:tc>
      </w:tr>
      <w:tr w:rsidR="004F30DF" w:rsidRPr="004647D0" w14:paraId="20458F7B"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1C6AA266"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41E4EB36" w14:textId="5B4680D2" w:rsidR="004F30DF" w:rsidRPr="0080303B" w:rsidRDefault="004F30DF" w:rsidP="004F30DF">
            <w:pPr>
              <w:pStyle w:val="TableText"/>
              <w:numPr>
                <w:ilvl w:val="12"/>
                <w:numId w:val="0"/>
              </w:numPr>
              <w:rPr>
                <w:rFonts w:cs="Arial"/>
                <w:color w:val="000000" w:themeColor="text1"/>
              </w:rPr>
            </w:pPr>
            <w:r>
              <w:t>Seema Pahwa</w:t>
            </w:r>
          </w:p>
        </w:tc>
        <w:tc>
          <w:tcPr>
            <w:tcW w:w="3449" w:type="dxa"/>
            <w:tcBorders>
              <w:top w:val="single" w:sz="4" w:space="0" w:color="auto"/>
              <w:left w:val="single" w:sz="4" w:space="0" w:color="auto"/>
              <w:bottom w:val="single" w:sz="4" w:space="0" w:color="auto"/>
              <w:right w:val="single" w:sz="4" w:space="0" w:color="auto"/>
            </w:tcBorders>
          </w:tcPr>
          <w:p w14:paraId="06204D63" w14:textId="453D8D25" w:rsidR="004F30DF" w:rsidRPr="004647D0" w:rsidRDefault="004F30DF" w:rsidP="004F30DF">
            <w:pPr>
              <w:pStyle w:val="TableText"/>
              <w:numPr>
                <w:ilvl w:val="12"/>
                <w:numId w:val="0"/>
              </w:numPr>
              <w:rPr>
                <w:rFonts w:cs="Arial"/>
              </w:rPr>
            </w:pPr>
            <w:r>
              <w:t>PMO</w:t>
            </w:r>
          </w:p>
        </w:tc>
      </w:tr>
      <w:tr w:rsidR="004F30DF" w:rsidRPr="004647D0" w14:paraId="4FA4E8B3"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1081A64F"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58D5ED14" w14:textId="2AA75F0F" w:rsidR="004F30DF" w:rsidRPr="0080303B" w:rsidRDefault="004F30DF" w:rsidP="004F30DF">
            <w:pPr>
              <w:pStyle w:val="TableText"/>
              <w:numPr>
                <w:ilvl w:val="12"/>
                <w:numId w:val="0"/>
              </w:numPr>
              <w:rPr>
                <w:rFonts w:cs="Arial"/>
                <w:color w:val="000000" w:themeColor="text1"/>
              </w:rPr>
            </w:pPr>
            <w:r>
              <w:rPr>
                <w:rFonts w:cs="Arial"/>
                <w:szCs w:val="16"/>
              </w:rPr>
              <w:t>Dee Paskonis</w:t>
            </w:r>
          </w:p>
        </w:tc>
        <w:tc>
          <w:tcPr>
            <w:tcW w:w="3449" w:type="dxa"/>
            <w:tcBorders>
              <w:top w:val="single" w:sz="4" w:space="0" w:color="auto"/>
              <w:left w:val="single" w:sz="4" w:space="0" w:color="auto"/>
              <w:bottom w:val="single" w:sz="4" w:space="0" w:color="auto"/>
              <w:right w:val="single" w:sz="4" w:space="0" w:color="auto"/>
            </w:tcBorders>
          </w:tcPr>
          <w:p w14:paraId="21F503F1" w14:textId="189DC52F" w:rsidR="004F30DF" w:rsidRPr="004647D0" w:rsidRDefault="004F30DF" w:rsidP="004F30DF">
            <w:pPr>
              <w:pStyle w:val="TableText"/>
              <w:numPr>
                <w:ilvl w:val="12"/>
                <w:numId w:val="0"/>
              </w:numPr>
              <w:rPr>
                <w:rFonts w:cs="Arial"/>
              </w:rPr>
            </w:pPr>
            <w:r>
              <w:rPr>
                <w:rFonts w:cs="Arial"/>
                <w:szCs w:val="16"/>
              </w:rPr>
              <w:t>OCS Partner Firm</w:t>
            </w:r>
          </w:p>
        </w:tc>
      </w:tr>
      <w:tr w:rsidR="004F30DF" w:rsidRPr="004647D0" w14:paraId="0C1E734B"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67581FBB"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3AC641A5" w14:textId="2B060C8C" w:rsidR="004F30DF" w:rsidRPr="0080303B" w:rsidRDefault="004F30DF" w:rsidP="004F30DF">
            <w:pPr>
              <w:pStyle w:val="TableText"/>
              <w:numPr>
                <w:ilvl w:val="12"/>
                <w:numId w:val="0"/>
              </w:numPr>
              <w:rPr>
                <w:rFonts w:cs="Arial"/>
                <w:color w:val="000000" w:themeColor="text1"/>
              </w:rPr>
            </w:pPr>
            <w:r>
              <w:t>Richard Russell</w:t>
            </w:r>
          </w:p>
        </w:tc>
        <w:tc>
          <w:tcPr>
            <w:tcW w:w="3449" w:type="dxa"/>
            <w:tcBorders>
              <w:top w:val="single" w:sz="4" w:space="0" w:color="auto"/>
              <w:left w:val="single" w:sz="4" w:space="0" w:color="auto"/>
              <w:bottom w:val="single" w:sz="4" w:space="0" w:color="auto"/>
              <w:right w:val="single" w:sz="4" w:space="0" w:color="auto"/>
            </w:tcBorders>
          </w:tcPr>
          <w:p w14:paraId="62D12251" w14:textId="2E2918D7" w:rsidR="004F30DF" w:rsidRPr="004647D0" w:rsidRDefault="004F30DF" w:rsidP="004F30DF">
            <w:pPr>
              <w:pStyle w:val="TableText"/>
              <w:numPr>
                <w:ilvl w:val="12"/>
                <w:numId w:val="0"/>
              </w:numPr>
              <w:rPr>
                <w:rFonts w:cs="Arial"/>
              </w:rPr>
            </w:pPr>
            <w:r>
              <w:t>IT</w:t>
            </w:r>
          </w:p>
        </w:tc>
      </w:tr>
      <w:tr w:rsidR="004F30DF" w:rsidRPr="004647D0" w14:paraId="6441F339"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53B08D38"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37266DF8" w14:textId="24C5009C" w:rsidR="004F30DF" w:rsidRPr="0080303B" w:rsidRDefault="004F30DF" w:rsidP="004F30DF">
            <w:pPr>
              <w:pStyle w:val="TableText"/>
              <w:numPr>
                <w:ilvl w:val="12"/>
                <w:numId w:val="0"/>
              </w:numPr>
              <w:rPr>
                <w:rFonts w:cs="Arial"/>
                <w:color w:val="000000" w:themeColor="text1"/>
              </w:rPr>
            </w:pPr>
            <w:r>
              <w:t>Zein Sweis</w:t>
            </w:r>
          </w:p>
        </w:tc>
        <w:tc>
          <w:tcPr>
            <w:tcW w:w="3449" w:type="dxa"/>
            <w:tcBorders>
              <w:top w:val="single" w:sz="4" w:space="0" w:color="auto"/>
              <w:left w:val="single" w:sz="4" w:space="0" w:color="auto"/>
              <w:bottom w:val="single" w:sz="4" w:space="0" w:color="auto"/>
              <w:right w:val="single" w:sz="4" w:space="0" w:color="auto"/>
            </w:tcBorders>
          </w:tcPr>
          <w:p w14:paraId="585587A7" w14:textId="251A21B7" w:rsidR="004F30DF" w:rsidRPr="004647D0" w:rsidRDefault="004F30DF" w:rsidP="004F30DF">
            <w:pPr>
              <w:pStyle w:val="TableText"/>
              <w:numPr>
                <w:ilvl w:val="12"/>
                <w:numId w:val="0"/>
              </w:numPr>
              <w:rPr>
                <w:rFonts w:cs="Arial"/>
              </w:rPr>
            </w:pPr>
            <w:r>
              <w:t>IT</w:t>
            </w:r>
          </w:p>
        </w:tc>
      </w:tr>
      <w:tr w:rsidR="004F30DF" w:rsidRPr="004647D0" w14:paraId="31543027"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0BDD88D7"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4CD75FB8" w14:textId="7BD1CB8C" w:rsidR="004F30DF" w:rsidRPr="0080303B" w:rsidRDefault="004F30DF" w:rsidP="004F30DF">
            <w:pPr>
              <w:pStyle w:val="TableText"/>
              <w:numPr>
                <w:ilvl w:val="12"/>
                <w:numId w:val="0"/>
              </w:numPr>
              <w:rPr>
                <w:rFonts w:cs="Arial"/>
                <w:color w:val="000000" w:themeColor="text1"/>
              </w:rPr>
            </w:pPr>
            <w:r>
              <w:t>Eric Hunter</w:t>
            </w:r>
          </w:p>
        </w:tc>
        <w:tc>
          <w:tcPr>
            <w:tcW w:w="3449" w:type="dxa"/>
            <w:tcBorders>
              <w:top w:val="single" w:sz="4" w:space="0" w:color="auto"/>
              <w:left w:val="single" w:sz="4" w:space="0" w:color="auto"/>
              <w:bottom w:val="single" w:sz="4" w:space="0" w:color="auto"/>
              <w:right w:val="single" w:sz="4" w:space="0" w:color="auto"/>
            </w:tcBorders>
          </w:tcPr>
          <w:p w14:paraId="7D7FF7D9" w14:textId="1043D4F1" w:rsidR="004F30DF" w:rsidRPr="004647D0" w:rsidRDefault="004F30DF" w:rsidP="004F30DF">
            <w:pPr>
              <w:pStyle w:val="TableText"/>
              <w:numPr>
                <w:ilvl w:val="12"/>
                <w:numId w:val="0"/>
              </w:numPr>
              <w:rPr>
                <w:rFonts w:cs="Arial"/>
              </w:rPr>
            </w:pPr>
            <w:r>
              <w:t>OCS Partner Firm</w:t>
            </w:r>
          </w:p>
        </w:tc>
      </w:tr>
      <w:tr w:rsidR="004F30DF" w:rsidRPr="004647D0" w14:paraId="2D35C19A"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2F9A2B06"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4871488A" w14:textId="432A35F6" w:rsidR="004F30DF" w:rsidRPr="0080303B" w:rsidRDefault="004F30DF" w:rsidP="004F30DF">
            <w:pPr>
              <w:pStyle w:val="TableText"/>
              <w:numPr>
                <w:ilvl w:val="12"/>
                <w:numId w:val="0"/>
              </w:numPr>
              <w:rPr>
                <w:rFonts w:cs="Arial"/>
                <w:color w:val="000000" w:themeColor="text1"/>
              </w:rPr>
            </w:pPr>
            <w:r>
              <w:t>Ken Milton</w:t>
            </w:r>
          </w:p>
        </w:tc>
        <w:tc>
          <w:tcPr>
            <w:tcW w:w="3449" w:type="dxa"/>
            <w:tcBorders>
              <w:top w:val="single" w:sz="4" w:space="0" w:color="auto"/>
              <w:left w:val="single" w:sz="4" w:space="0" w:color="auto"/>
              <w:bottom w:val="single" w:sz="4" w:space="0" w:color="auto"/>
              <w:right w:val="single" w:sz="4" w:space="0" w:color="auto"/>
            </w:tcBorders>
          </w:tcPr>
          <w:p w14:paraId="3CF8BB49" w14:textId="4BF7CD6B" w:rsidR="004F30DF" w:rsidRPr="004647D0" w:rsidRDefault="004F30DF" w:rsidP="004F30DF">
            <w:pPr>
              <w:pStyle w:val="TableText"/>
              <w:numPr>
                <w:ilvl w:val="12"/>
                <w:numId w:val="0"/>
              </w:numPr>
              <w:rPr>
                <w:rFonts w:cs="Arial"/>
              </w:rPr>
            </w:pPr>
            <w:r>
              <w:t>Deloitte Partner Firm</w:t>
            </w:r>
          </w:p>
        </w:tc>
      </w:tr>
      <w:tr w:rsidR="004F30DF" w:rsidRPr="004647D0" w14:paraId="461891F2"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79614879"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2426370E" w14:textId="4B1DAFA4" w:rsidR="004F30DF" w:rsidRPr="0080303B" w:rsidRDefault="004F30DF" w:rsidP="004F30DF">
            <w:pPr>
              <w:pStyle w:val="TableText"/>
              <w:numPr>
                <w:ilvl w:val="12"/>
                <w:numId w:val="0"/>
              </w:numPr>
              <w:rPr>
                <w:rFonts w:cs="Arial"/>
                <w:color w:val="000000" w:themeColor="text1"/>
              </w:rPr>
            </w:pPr>
            <w:r>
              <w:t>Sam Shalaby</w:t>
            </w:r>
          </w:p>
        </w:tc>
        <w:tc>
          <w:tcPr>
            <w:tcW w:w="3449" w:type="dxa"/>
            <w:tcBorders>
              <w:top w:val="single" w:sz="4" w:space="0" w:color="auto"/>
              <w:left w:val="single" w:sz="4" w:space="0" w:color="auto"/>
              <w:bottom w:val="single" w:sz="4" w:space="0" w:color="auto"/>
              <w:right w:val="single" w:sz="4" w:space="0" w:color="auto"/>
            </w:tcBorders>
          </w:tcPr>
          <w:p w14:paraId="691AD98B" w14:textId="7A062A51" w:rsidR="004F30DF" w:rsidRPr="004647D0" w:rsidRDefault="004F30DF" w:rsidP="004F30DF">
            <w:pPr>
              <w:pStyle w:val="TableText"/>
              <w:numPr>
                <w:ilvl w:val="12"/>
                <w:numId w:val="0"/>
              </w:numPr>
              <w:rPr>
                <w:rFonts w:cs="Arial"/>
              </w:rPr>
            </w:pPr>
            <w:r>
              <w:t>OCS Partner Firm</w:t>
            </w:r>
          </w:p>
        </w:tc>
      </w:tr>
      <w:tr w:rsidR="004F30DF" w:rsidRPr="004647D0" w14:paraId="486B3578" w14:textId="77777777" w:rsidTr="00E16A44">
        <w:trPr>
          <w:cantSplit/>
        </w:trPr>
        <w:tc>
          <w:tcPr>
            <w:tcW w:w="952" w:type="dxa"/>
            <w:tcBorders>
              <w:top w:val="single" w:sz="4" w:space="0" w:color="auto"/>
              <w:left w:val="single" w:sz="4" w:space="0" w:color="auto"/>
              <w:bottom w:val="single" w:sz="4" w:space="0" w:color="auto"/>
              <w:right w:val="single" w:sz="4" w:space="0" w:color="auto"/>
            </w:tcBorders>
          </w:tcPr>
          <w:p w14:paraId="69732EDC" w14:textId="77777777" w:rsidR="004F30DF" w:rsidRPr="004647D0" w:rsidRDefault="004F30DF" w:rsidP="004F30DF">
            <w:pPr>
              <w:pStyle w:val="TableText"/>
              <w:numPr>
                <w:ilvl w:val="0"/>
                <w:numId w:val="7"/>
              </w:numPr>
              <w:rPr>
                <w:rFonts w:cs="Arial"/>
              </w:rPr>
            </w:pPr>
          </w:p>
        </w:tc>
        <w:tc>
          <w:tcPr>
            <w:tcW w:w="3429" w:type="dxa"/>
            <w:tcBorders>
              <w:top w:val="single" w:sz="4" w:space="0" w:color="auto"/>
              <w:left w:val="single" w:sz="4" w:space="0" w:color="auto"/>
              <w:bottom w:val="single" w:sz="4" w:space="0" w:color="auto"/>
              <w:right w:val="single" w:sz="4" w:space="0" w:color="auto"/>
            </w:tcBorders>
          </w:tcPr>
          <w:p w14:paraId="02D9AA62" w14:textId="60DB9D07" w:rsidR="004F30DF" w:rsidRPr="0080303B" w:rsidRDefault="004F30DF" w:rsidP="004F30DF">
            <w:pPr>
              <w:pStyle w:val="TableText"/>
              <w:numPr>
                <w:ilvl w:val="12"/>
                <w:numId w:val="0"/>
              </w:numPr>
              <w:rPr>
                <w:rFonts w:cs="Arial"/>
                <w:color w:val="000000" w:themeColor="text1"/>
              </w:rPr>
            </w:pPr>
            <w:r>
              <w:rPr>
                <w:szCs w:val="16"/>
              </w:rPr>
              <w:t>David Carrier</w:t>
            </w:r>
          </w:p>
        </w:tc>
        <w:tc>
          <w:tcPr>
            <w:tcW w:w="3449" w:type="dxa"/>
            <w:tcBorders>
              <w:top w:val="single" w:sz="4" w:space="0" w:color="auto"/>
              <w:left w:val="single" w:sz="4" w:space="0" w:color="auto"/>
              <w:bottom w:val="single" w:sz="4" w:space="0" w:color="auto"/>
              <w:right w:val="single" w:sz="4" w:space="0" w:color="auto"/>
            </w:tcBorders>
          </w:tcPr>
          <w:p w14:paraId="736A19C3" w14:textId="51B7735E" w:rsidR="004F30DF" w:rsidRPr="004647D0" w:rsidRDefault="004F30DF" w:rsidP="004F30DF">
            <w:pPr>
              <w:pStyle w:val="TableText"/>
              <w:numPr>
                <w:ilvl w:val="12"/>
                <w:numId w:val="0"/>
              </w:numPr>
              <w:rPr>
                <w:rFonts w:cs="Arial"/>
              </w:rPr>
            </w:pPr>
            <w:r>
              <w:rPr>
                <w:szCs w:val="16"/>
              </w:rPr>
              <w:t>IT SQA</w:t>
            </w:r>
          </w:p>
        </w:tc>
      </w:tr>
    </w:tbl>
    <w:p w14:paraId="6F9477C2" w14:textId="77777777" w:rsidR="00A2165E" w:rsidRPr="004647D0" w:rsidRDefault="00A2165E" w:rsidP="001618CD">
      <w:pPr>
        <w:pStyle w:val="Note"/>
        <w:numPr>
          <w:ilvl w:val="0"/>
          <w:numId w:val="3"/>
        </w:numPr>
      </w:pPr>
      <w:r w:rsidRPr="004647D0">
        <w:t xml:space="preserve">The copy numbers referenced above should be written into the </w:t>
      </w:r>
      <w:r w:rsidRPr="004647D0">
        <w:rPr>
          <w:b/>
        </w:rPr>
        <w:t>Copy Number</w:t>
      </w:r>
      <w:r w:rsidRPr="004647D0">
        <w:t xml:space="preserve"> space on the cover of each distributed copy.  If the document is not controlled, you can delete this table, the Note To Holders, and the </w:t>
      </w:r>
      <w:r w:rsidRPr="004647D0">
        <w:rPr>
          <w:b/>
        </w:rPr>
        <w:t>Copy Number</w:t>
      </w:r>
      <w:r w:rsidRPr="004647D0">
        <w:t xml:space="preserve"> label from the cover page.</w:t>
      </w:r>
    </w:p>
    <w:p w14:paraId="2DC34A15" w14:textId="77777777" w:rsidR="00A2165E" w:rsidRPr="004647D0" w:rsidRDefault="00A2165E" w:rsidP="00E6059B">
      <w:pPr>
        <w:pStyle w:val="TOCHeading1"/>
        <w:spacing w:before="0"/>
      </w:pPr>
      <w:r w:rsidRPr="004647D0">
        <w:lastRenderedPageBreak/>
        <w:t>Contents</w:t>
      </w:r>
    </w:p>
    <w:p w14:paraId="3A41BF01" w14:textId="77777777" w:rsidR="003B277C" w:rsidRDefault="00A2165E">
      <w:pPr>
        <w:pStyle w:val="TOC2"/>
        <w:rPr>
          <w:rFonts w:asciiTheme="minorHAnsi" w:eastAsiaTheme="minorEastAsia" w:hAnsiTheme="minorHAnsi" w:cstheme="minorBidi"/>
          <w:noProof/>
          <w:sz w:val="22"/>
          <w:szCs w:val="22"/>
        </w:rPr>
      </w:pPr>
      <w:r w:rsidRPr="004647D0">
        <w:fldChar w:fldCharType="begin"/>
      </w:r>
      <w:r w:rsidRPr="004647D0">
        <w:instrText xml:space="preserve"> TOC \o "2-3" </w:instrText>
      </w:r>
      <w:r w:rsidRPr="004647D0">
        <w:fldChar w:fldCharType="separate"/>
      </w:r>
      <w:r w:rsidR="003B277C">
        <w:rPr>
          <w:noProof/>
        </w:rPr>
        <w:t>Document Control</w:t>
      </w:r>
      <w:r w:rsidR="003B277C">
        <w:rPr>
          <w:noProof/>
        </w:rPr>
        <w:tab/>
      </w:r>
      <w:r w:rsidR="003B277C">
        <w:rPr>
          <w:noProof/>
        </w:rPr>
        <w:fldChar w:fldCharType="begin"/>
      </w:r>
      <w:r w:rsidR="003B277C">
        <w:rPr>
          <w:noProof/>
        </w:rPr>
        <w:instrText xml:space="preserve"> PAGEREF _Toc479609588 \h </w:instrText>
      </w:r>
      <w:r w:rsidR="003B277C">
        <w:rPr>
          <w:noProof/>
        </w:rPr>
      </w:r>
      <w:r w:rsidR="003B277C">
        <w:rPr>
          <w:noProof/>
        </w:rPr>
        <w:fldChar w:fldCharType="separate"/>
      </w:r>
      <w:r w:rsidR="003B277C">
        <w:rPr>
          <w:noProof/>
        </w:rPr>
        <w:t>2</w:t>
      </w:r>
      <w:r w:rsidR="003B277C">
        <w:rPr>
          <w:noProof/>
        </w:rPr>
        <w:fldChar w:fldCharType="end"/>
      </w:r>
    </w:p>
    <w:p w14:paraId="07496AEC" w14:textId="77777777" w:rsidR="003B277C" w:rsidRDefault="003B277C">
      <w:pPr>
        <w:pStyle w:val="TOC2"/>
        <w:rPr>
          <w:rFonts w:asciiTheme="minorHAnsi" w:eastAsiaTheme="minorEastAsia" w:hAnsiTheme="minorHAnsi" w:cstheme="minorBidi"/>
          <w:noProof/>
          <w:sz w:val="22"/>
          <w:szCs w:val="22"/>
        </w:rPr>
      </w:pPr>
      <w:r>
        <w:rPr>
          <w:noProof/>
        </w:rPr>
        <w:t>Introduction</w:t>
      </w:r>
      <w:r>
        <w:rPr>
          <w:noProof/>
        </w:rPr>
        <w:tab/>
      </w:r>
      <w:r>
        <w:rPr>
          <w:noProof/>
        </w:rPr>
        <w:fldChar w:fldCharType="begin"/>
      </w:r>
      <w:r>
        <w:rPr>
          <w:noProof/>
        </w:rPr>
        <w:instrText xml:space="preserve"> PAGEREF _Toc479609589 \h </w:instrText>
      </w:r>
      <w:r>
        <w:rPr>
          <w:noProof/>
        </w:rPr>
      </w:r>
      <w:r>
        <w:rPr>
          <w:noProof/>
        </w:rPr>
        <w:fldChar w:fldCharType="separate"/>
      </w:r>
      <w:r>
        <w:rPr>
          <w:noProof/>
        </w:rPr>
        <w:t>5</w:t>
      </w:r>
      <w:r>
        <w:rPr>
          <w:noProof/>
        </w:rPr>
        <w:fldChar w:fldCharType="end"/>
      </w:r>
    </w:p>
    <w:p w14:paraId="2697A63E" w14:textId="77777777" w:rsidR="003B277C" w:rsidRDefault="003B277C">
      <w:pPr>
        <w:pStyle w:val="TOC3"/>
        <w:rPr>
          <w:rFonts w:asciiTheme="minorHAnsi" w:eastAsiaTheme="minorEastAsia" w:hAnsiTheme="minorHAnsi" w:cstheme="minorBidi"/>
          <w:noProof/>
          <w:sz w:val="22"/>
          <w:szCs w:val="22"/>
        </w:rPr>
      </w:pPr>
      <w:r>
        <w:rPr>
          <w:noProof/>
        </w:rPr>
        <w:t>Process Area</w:t>
      </w:r>
      <w:r>
        <w:rPr>
          <w:noProof/>
        </w:rPr>
        <w:tab/>
      </w:r>
      <w:r>
        <w:rPr>
          <w:noProof/>
        </w:rPr>
        <w:fldChar w:fldCharType="begin"/>
      </w:r>
      <w:r>
        <w:rPr>
          <w:noProof/>
        </w:rPr>
        <w:instrText xml:space="preserve"> PAGEREF _Toc479609590 \h </w:instrText>
      </w:r>
      <w:r>
        <w:rPr>
          <w:noProof/>
        </w:rPr>
      </w:r>
      <w:r>
        <w:rPr>
          <w:noProof/>
        </w:rPr>
        <w:fldChar w:fldCharType="separate"/>
      </w:r>
      <w:r>
        <w:rPr>
          <w:noProof/>
        </w:rPr>
        <w:t>5</w:t>
      </w:r>
      <w:r>
        <w:rPr>
          <w:noProof/>
        </w:rPr>
        <w:fldChar w:fldCharType="end"/>
      </w:r>
    </w:p>
    <w:p w14:paraId="22D16F71" w14:textId="77777777" w:rsidR="003B277C" w:rsidRDefault="003B277C">
      <w:pPr>
        <w:pStyle w:val="TOC2"/>
        <w:rPr>
          <w:rFonts w:asciiTheme="minorHAnsi" w:eastAsiaTheme="minorEastAsia" w:hAnsiTheme="minorHAnsi" w:cstheme="minorBidi"/>
          <w:noProof/>
          <w:sz w:val="22"/>
          <w:szCs w:val="22"/>
        </w:rPr>
      </w:pPr>
      <w:r>
        <w:rPr>
          <w:noProof/>
        </w:rPr>
        <w:t>Conversion Assumptions</w:t>
      </w:r>
      <w:r>
        <w:rPr>
          <w:noProof/>
        </w:rPr>
        <w:tab/>
      </w:r>
      <w:r>
        <w:rPr>
          <w:noProof/>
        </w:rPr>
        <w:fldChar w:fldCharType="begin"/>
      </w:r>
      <w:r>
        <w:rPr>
          <w:noProof/>
        </w:rPr>
        <w:instrText xml:space="preserve"> PAGEREF _Toc479609591 \h </w:instrText>
      </w:r>
      <w:r>
        <w:rPr>
          <w:noProof/>
        </w:rPr>
      </w:r>
      <w:r>
        <w:rPr>
          <w:noProof/>
        </w:rPr>
        <w:fldChar w:fldCharType="separate"/>
      </w:r>
      <w:r>
        <w:rPr>
          <w:noProof/>
        </w:rPr>
        <w:t>6</w:t>
      </w:r>
      <w:r>
        <w:rPr>
          <w:noProof/>
        </w:rPr>
        <w:fldChar w:fldCharType="end"/>
      </w:r>
    </w:p>
    <w:p w14:paraId="57AD1080" w14:textId="77777777" w:rsidR="003B277C" w:rsidRDefault="003B277C">
      <w:pPr>
        <w:pStyle w:val="TOC3"/>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_Toc479609592 \h </w:instrText>
      </w:r>
      <w:r>
        <w:rPr>
          <w:noProof/>
        </w:rPr>
      </w:r>
      <w:r>
        <w:rPr>
          <w:noProof/>
        </w:rPr>
        <w:fldChar w:fldCharType="separate"/>
      </w:r>
      <w:r>
        <w:rPr>
          <w:noProof/>
        </w:rPr>
        <w:t>6</w:t>
      </w:r>
      <w:r>
        <w:rPr>
          <w:noProof/>
        </w:rPr>
        <w:fldChar w:fldCharType="end"/>
      </w:r>
    </w:p>
    <w:p w14:paraId="255EDF29" w14:textId="77777777" w:rsidR="003B277C" w:rsidRDefault="003B277C">
      <w:pPr>
        <w:pStyle w:val="TOC3"/>
        <w:rPr>
          <w:rFonts w:asciiTheme="minorHAnsi" w:eastAsiaTheme="minorEastAsia" w:hAnsiTheme="minorHAnsi" w:cstheme="minorBidi"/>
          <w:noProof/>
          <w:sz w:val="22"/>
          <w:szCs w:val="22"/>
        </w:rPr>
      </w:pPr>
      <w:r>
        <w:rPr>
          <w:noProof/>
        </w:rPr>
        <w:t>Scope</w:t>
      </w:r>
      <w:r>
        <w:rPr>
          <w:noProof/>
        </w:rPr>
        <w:tab/>
      </w:r>
      <w:r>
        <w:rPr>
          <w:noProof/>
        </w:rPr>
        <w:fldChar w:fldCharType="begin"/>
      </w:r>
      <w:r>
        <w:rPr>
          <w:noProof/>
        </w:rPr>
        <w:instrText xml:space="preserve"> PAGEREF _Toc479609593 \h </w:instrText>
      </w:r>
      <w:r>
        <w:rPr>
          <w:noProof/>
        </w:rPr>
      </w:r>
      <w:r>
        <w:rPr>
          <w:noProof/>
        </w:rPr>
        <w:fldChar w:fldCharType="separate"/>
      </w:r>
      <w:r>
        <w:rPr>
          <w:noProof/>
        </w:rPr>
        <w:t>6</w:t>
      </w:r>
      <w:r>
        <w:rPr>
          <w:noProof/>
        </w:rPr>
        <w:fldChar w:fldCharType="end"/>
      </w:r>
    </w:p>
    <w:p w14:paraId="43A3E782" w14:textId="77777777" w:rsidR="003B277C" w:rsidRDefault="003B277C">
      <w:pPr>
        <w:pStyle w:val="TOC3"/>
        <w:rPr>
          <w:rFonts w:asciiTheme="minorHAnsi" w:eastAsiaTheme="minorEastAsia" w:hAnsiTheme="minorHAnsi" w:cstheme="minorBidi"/>
          <w:noProof/>
          <w:sz w:val="22"/>
          <w:szCs w:val="22"/>
        </w:rPr>
      </w:pPr>
      <w:r>
        <w:rPr>
          <w:noProof/>
        </w:rPr>
        <w:t>Clean-Up Criteria</w:t>
      </w:r>
      <w:r>
        <w:rPr>
          <w:noProof/>
        </w:rPr>
        <w:tab/>
      </w:r>
      <w:r>
        <w:rPr>
          <w:noProof/>
        </w:rPr>
        <w:fldChar w:fldCharType="begin"/>
      </w:r>
      <w:r>
        <w:rPr>
          <w:noProof/>
        </w:rPr>
        <w:instrText xml:space="preserve"> PAGEREF _Toc479609594 \h </w:instrText>
      </w:r>
      <w:r>
        <w:rPr>
          <w:noProof/>
        </w:rPr>
      </w:r>
      <w:r>
        <w:rPr>
          <w:noProof/>
        </w:rPr>
        <w:fldChar w:fldCharType="separate"/>
      </w:r>
      <w:r>
        <w:rPr>
          <w:noProof/>
        </w:rPr>
        <w:t>7</w:t>
      </w:r>
      <w:r>
        <w:rPr>
          <w:noProof/>
        </w:rPr>
        <w:fldChar w:fldCharType="end"/>
      </w:r>
    </w:p>
    <w:p w14:paraId="01F5483D" w14:textId="77777777" w:rsidR="003B277C" w:rsidRDefault="003B277C">
      <w:pPr>
        <w:pStyle w:val="TOC2"/>
        <w:rPr>
          <w:rFonts w:asciiTheme="minorHAnsi" w:eastAsiaTheme="minorEastAsia" w:hAnsiTheme="minorHAnsi" w:cstheme="minorBidi"/>
          <w:noProof/>
          <w:sz w:val="22"/>
          <w:szCs w:val="22"/>
        </w:rPr>
      </w:pPr>
      <w:r>
        <w:rPr>
          <w:noProof/>
        </w:rPr>
        <w:t>Data Flow Diagram</w:t>
      </w:r>
      <w:r>
        <w:rPr>
          <w:noProof/>
        </w:rPr>
        <w:tab/>
      </w:r>
      <w:r>
        <w:rPr>
          <w:noProof/>
        </w:rPr>
        <w:fldChar w:fldCharType="begin"/>
      </w:r>
      <w:r>
        <w:rPr>
          <w:noProof/>
        </w:rPr>
        <w:instrText xml:space="preserve"> PAGEREF _Toc479609595 \h </w:instrText>
      </w:r>
      <w:r>
        <w:rPr>
          <w:noProof/>
        </w:rPr>
      </w:r>
      <w:r>
        <w:rPr>
          <w:noProof/>
        </w:rPr>
        <w:fldChar w:fldCharType="separate"/>
      </w:r>
      <w:r>
        <w:rPr>
          <w:noProof/>
        </w:rPr>
        <w:t>9</w:t>
      </w:r>
      <w:r>
        <w:rPr>
          <w:noProof/>
        </w:rPr>
        <w:fldChar w:fldCharType="end"/>
      </w:r>
    </w:p>
    <w:p w14:paraId="39E0EFC0" w14:textId="77777777" w:rsidR="003B277C" w:rsidRDefault="003B277C">
      <w:pPr>
        <w:pStyle w:val="TOC2"/>
        <w:rPr>
          <w:rFonts w:asciiTheme="minorHAnsi" w:eastAsiaTheme="minorEastAsia" w:hAnsiTheme="minorHAnsi" w:cstheme="minorBidi"/>
          <w:noProof/>
          <w:sz w:val="22"/>
          <w:szCs w:val="22"/>
        </w:rPr>
      </w:pPr>
      <w:r>
        <w:rPr>
          <w:noProof/>
        </w:rPr>
        <w:t>Approach</w:t>
      </w:r>
      <w:r>
        <w:rPr>
          <w:noProof/>
        </w:rPr>
        <w:tab/>
      </w:r>
      <w:r>
        <w:rPr>
          <w:noProof/>
        </w:rPr>
        <w:fldChar w:fldCharType="begin"/>
      </w:r>
      <w:r>
        <w:rPr>
          <w:noProof/>
        </w:rPr>
        <w:instrText xml:space="preserve"> PAGEREF _Toc479609596 \h </w:instrText>
      </w:r>
      <w:r>
        <w:rPr>
          <w:noProof/>
        </w:rPr>
      </w:r>
      <w:r>
        <w:rPr>
          <w:noProof/>
        </w:rPr>
        <w:fldChar w:fldCharType="separate"/>
      </w:r>
      <w:r>
        <w:rPr>
          <w:noProof/>
        </w:rPr>
        <w:t>12</w:t>
      </w:r>
      <w:r>
        <w:rPr>
          <w:noProof/>
        </w:rPr>
        <w:fldChar w:fldCharType="end"/>
      </w:r>
    </w:p>
    <w:p w14:paraId="055A7D4F" w14:textId="77777777" w:rsidR="003B277C" w:rsidRDefault="003B277C">
      <w:pPr>
        <w:pStyle w:val="TOC3"/>
        <w:rPr>
          <w:rFonts w:asciiTheme="minorHAnsi" w:eastAsiaTheme="minorEastAsia" w:hAnsiTheme="minorHAnsi" w:cstheme="minorBidi"/>
          <w:noProof/>
          <w:sz w:val="22"/>
          <w:szCs w:val="22"/>
        </w:rPr>
      </w:pPr>
      <w:r>
        <w:rPr>
          <w:noProof/>
        </w:rPr>
        <w:t>Conversion Tables</w:t>
      </w:r>
      <w:r>
        <w:rPr>
          <w:noProof/>
        </w:rPr>
        <w:tab/>
      </w:r>
      <w:r>
        <w:rPr>
          <w:noProof/>
        </w:rPr>
        <w:fldChar w:fldCharType="begin"/>
      </w:r>
      <w:r>
        <w:rPr>
          <w:noProof/>
        </w:rPr>
        <w:instrText xml:space="preserve"> PAGEREF _Toc479609597 \h </w:instrText>
      </w:r>
      <w:r>
        <w:rPr>
          <w:noProof/>
        </w:rPr>
      </w:r>
      <w:r>
        <w:rPr>
          <w:noProof/>
        </w:rPr>
        <w:fldChar w:fldCharType="separate"/>
      </w:r>
      <w:r>
        <w:rPr>
          <w:noProof/>
        </w:rPr>
        <w:t>15</w:t>
      </w:r>
      <w:r>
        <w:rPr>
          <w:noProof/>
        </w:rPr>
        <w:fldChar w:fldCharType="end"/>
      </w:r>
    </w:p>
    <w:p w14:paraId="7B860109" w14:textId="77777777" w:rsidR="003B277C" w:rsidRDefault="003B277C">
      <w:pPr>
        <w:pStyle w:val="TOC3"/>
        <w:rPr>
          <w:rFonts w:asciiTheme="minorHAnsi" w:eastAsiaTheme="minorEastAsia" w:hAnsiTheme="minorHAnsi" w:cstheme="minorBidi"/>
          <w:noProof/>
          <w:sz w:val="22"/>
          <w:szCs w:val="22"/>
        </w:rPr>
      </w:pPr>
      <w:r>
        <w:rPr>
          <w:noProof/>
        </w:rPr>
        <w:t>Ordering of Tables</w:t>
      </w:r>
      <w:r>
        <w:rPr>
          <w:noProof/>
        </w:rPr>
        <w:tab/>
      </w:r>
      <w:r>
        <w:rPr>
          <w:noProof/>
        </w:rPr>
        <w:fldChar w:fldCharType="begin"/>
      </w:r>
      <w:r>
        <w:rPr>
          <w:noProof/>
        </w:rPr>
        <w:instrText xml:space="preserve"> PAGEREF _Toc479609598 \h </w:instrText>
      </w:r>
      <w:r>
        <w:rPr>
          <w:noProof/>
        </w:rPr>
      </w:r>
      <w:r>
        <w:rPr>
          <w:noProof/>
        </w:rPr>
        <w:fldChar w:fldCharType="separate"/>
      </w:r>
      <w:r>
        <w:rPr>
          <w:noProof/>
        </w:rPr>
        <w:t>16</w:t>
      </w:r>
      <w:r>
        <w:rPr>
          <w:noProof/>
        </w:rPr>
        <w:fldChar w:fldCharType="end"/>
      </w:r>
    </w:p>
    <w:p w14:paraId="5EE29F18" w14:textId="77777777" w:rsidR="003B277C" w:rsidRDefault="003B277C">
      <w:pPr>
        <w:pStyle w:val="TOC3"/>
        <w:rPr>
          <w:rFonts w:asciiTheme="minorHAnsi" w:eastAsiaTheme="minorEastAsia" w:hAnsiTheme="minorHAnsi" w:cstheme="minorBidi"/>
          <w:noProof/>
          <w:sz w:val="22"/>
          <w:szCs w:val="22"/>
        </w:rPr>
      </w:pPr>
      <w:r>
        <w:rPr>
          <w:noProof/>
        </w:rPr>
        <w:t>Dependencies</w:t>
      </w:r>
      <w:r>
        <w:rPr>
          <w:noProof/>
        </w:rPr>
        <w:tab/>
      </w:r>
      <w:r>
        <w:rPr>
          <w:noProof/>
        </w:rPr>
        <w:fldChar w:fldCharType="begin"/>
      </w:r>
      <w:r>
        <w:rPr>
          <w:noProof/>
        </w:rPr>
        <w:instrText xml:space="preserve"> PAGEREF _Toc479609599 \h </w:instrText>
      </w:r>
      <w:r>
        <w:rPr>
          <w:noProof/>
        </w:rPr>
      </w:r>
      <w:r>
        <w:rPr>
          <w:noProof/>
        </w:rPr>
        <w:fldChar w:fldCharType="separate"/>
      </w:r>
      <w:r>
        <w:rPr>
          <w:noProof/>
        </w:rPr>
        <w:t>16</w:t>
      </w:r>
      <w:r>
        <w:rPr>
          <w:noProof/>
        </w:rPr>
        <w:fldChar w:fldCharType="end"/>
      </w:r>
    </w:p>
    <w:p w14:paraId="36FE3A0E" w14:textId="77777777" w:rsidR="003B277C" w:rsidRDefault="003B277C">
      <w:pPr>
        <w:pStyle w:val="TOC2"/>
        <w:rPr>
          <w:rFonts w:asciiTheme="minorHAnsi" w:eastAsiaTheme="minorEastAsia" w:hAnsiTheme="minorHAnsi" w:cstheme="minorBidi"/>
          <w:noProof/>
          <w:sz w:val="22"/>
          <w:szCs w:val="22"/>
        </w:rPr>
      </w:pPr>
      <w:r>
        <w:rPr>
          <w:noProof/>
        </w:rPr>
        <w:t>Processing Rules</w:t>
      </w:r>
      <w:r>
        <w:rPr>
          <w:noProof/>
        </w:rPr>
        <w:tab/>
      </w:r>
      <w:r>
        <w:rPr>
          <w:noProof/>
        </w:rPr>
        <w:fldChar w:fldCharType="begin"/>
      </w:r>
      <w:r>
        <w:rPr>
          <w:noProof/>
        </w:rPr>
        <w:instrText xml:space="preserve"> PAGEREF _Toc479609600 \h </w:instrText>
      </w:r>
      <w:r>
        <w:rPr>
          <w:noProof/>
        </w:rPr>
      </w:r>
      <w:r>
        <w:rPr>
          <w:noProof/>
        </w:rPr>
        <w:fldChar w:fldCharType="separate"/>
      </w:r>
      <w:r>
        <w:rPr>
          <w:noProof/>
        </w:rPr>
        <w:t>17</w:t>
      </w:r>
      <w:r>
        <w:rPr>
          <w:noProof/>
        </w:rPr>
        <w:fldChar w:fldCharType="end"/>
      </w:r>
    </w:p>
    <w:p w14:paraId="5205F8DC" w14:textId="77777777" w:rsidR="003B277C" w:rsidRDefault="003B277C">
      <w:pPr>
        <w:pStyle w:val="TOC2"/>
        <w:rPr>
          <w:rFonts w:asciiTheme="minorHAnsi" w:eastAsiaTheme="minorEastAsia" w:hAnsiTheme="minorHAnsi" w:cstheme="minorBidi"/>
          <w:noProof/>
          <w:sz w:val="22"/>
          <w:szCs w:val="22"/>
        </w:rPr>
      </w:pPr>
      <w:r>
        <w:rPr>
          <w:noProof/>
        </w:rPr>
        <w:t>Translation Rules</w:t>
      </w:r>
      <w:r>
        <w:rPr>
          <w:noProof/>
        </w:rPr>
        <w:tab/>
      </w:r>
      <w:r>
        <w:rPr>
          <w:noProof/>
        </w:rPr>
        <w:fldChar w:fldCharType="begin"/>
      </w:r>
      <w:r>
        <w:rPr>
          <w:noProof/>
        </w:rPr>
        <w:instrText xml:space="preserve"> PAGEREF _Toc479609601 \h </w:instrText>
      </w:r>
      <w:r>
        <w:rPr>
          <w:noProof/>
        </w:rPr>
      </w:r>
      <w:r>
        <w:rPr>
          <w:noProof/>
        </w:rPr>
        <w:fldChar w:fldCharType="separate"/>
      </w:r>
      <w:r>
        <w:rPr>
          <w:noProof/>
        </w:rPr>
        <w:t>18</w:t>
      </w:r>
      <w:r>
        <w:rPr>
          <w:noProof/>
        </w:rPr>
        <w:fldChar w:fldCharType="end"/>
      </w:r>
    </w:p>
    <w:p w14:paraId="4A28FE97" w14:textId="77777777" w:rsidR="003B277C" w:rsidRDefault="003B277C">
      <w:pPr>
        <w:pStyle w:val="TOC2"/>
        <w:rPr>
          <w:rFonts w:asciiTheme="minorHAnsi" w:eastAsiaTheme="minorEastAsia" w:hAnsiTheme="minorHAnsi" w:cstheme="minorBidi"/>
          <w:noProof/>
          <w:sz w:val="22"/>
          <w:szCs w:val="22"/>
        </w:rPr>
      </w:pPr>
      <w:r>
        <w:rPr>
          <w:noProof/>
        </w:rPr>
        <w:t>Filter Rules</w:t>
      </w:r>
      <w:r>
        <w:rPr>
          <w:noProof/>
        </w:rPr>
        <w:tab/>
      </w:r>
      <w:r>
        <w:rPr>
          <w:noProof/>
        </w:rPr>
        <w:fldChar w:fldCharType="begin"/>
      </w:r>
      <w:r>
        <w:rPr>
          <w:noProof/>
        </w:rPr>
        <w:instrText xml:space="preserve"> PAGEREF _Toc479609602 \h </w:instrText>
      </w:r>
      <w:r>
        <w:rPr>
          <w:noProof/>
        </w:rPr>
      </w:r>
      <w:r>
        <w:rPr>
          <w:noProof/>
        </w:rPr>
        <w:fldChar w:fldCharType="separate"/>
      </w:r>
      <w:r>
        <w:rPr>
          <w:noProof/>
        </w:rPr>
        <w:t>19</w:t>
      </w:r>
      <w:r>
        <w:rPr>
          <w:noProof/>
        </w:rPr>
        <w:fldChar w:fldCharType="end"/>
      </w:r>
    </w:p>
    <w:p w14:paraId="21BBCB90" w14:textId="77777777" w:rsidR="003B277C" w:rsidRDefault="003B277C">
      <w:pPr>
        <w:pStyle w:val="TOC3"/>
        <w:rPr>
          <w:rFonts w:asciiTheme="minorHAnsi" w:eastAsiaTheme="minorEastAsia" w:hAnsiTheme="minorHAnsi" w:cstheme="minorBidi"/>
          <w:noProof/>
          <w:sz w:val="22"/>
          <w:szCs w:val="22"/>
        </w:rPr>
      </w:pPr>
      <w:r>
        <w:rPr>
          <w:noProof/>
        </w:rPr>
        <w:t>Incremental Conversion Filters (optional)</w:t>
      </w:r>
      <w:r>
        <w:rPr>
          <w:noProof/>
        </w:rPr>
        <w:tab/>
      </w:r>
      <w:r>
        <w:rPr>
          <w:noProof/>
        </w:rPr>
        <w:fldChar w:fldCharType="begin"/>
      </w:r>
      <w:r>
        <w:rPr>
          <w:noProof/>
        </w:rPr>
        <w:instrText xml:space="preserve"> PAGEREF _Toc479609603 \h </w:instrText>
      </w:r>
      <w:r>
        <w:rPr>
          <w:noProof/>
        </w:rPr>
      </w:r>
      <w:r>
        <w:rPr>
          <w:noProof/>
        </w:rPr>
        <w:fldChar w:fldCharType="separate"/>
      </w:r>
      <w:r>
        <w:rPr>
          <w:noProof/>
        </w:rPr>
        <w:t>19</w:t>
      </w:r>
      <w:r>
        <w:rPr>
          <w:noProof/>
        </w:rPr>
        <w:fldChar w:fldCharType="end"/>
      </w:r>
    </w:p>
    <w:p w14:paraId="3C7D0B96" w14:textId="77777777" w:rsidR="003B277C" w:rsidRDefault="003B277C">
      <w:pPr>
        <w:pStyle w:val="TOC2"/>
        <w:rPr>
          <w:rFonts w:asciiTheme="minorHAnsi" w:eastAsiaTheme="minorEastAsia" w:hAnsiTheme="minorHAnsi" w:cstheme="minorBidi"/>
          <w:noProof/>
          <w:sz w:val="22"/>
          <w:szCs w:val="22"/>
        </w:rPr>
      </w:pPr>
      <w:r>
        <w:rPr>
          <w:noProof/>
        </w:rPr>
        <w:t>Foreign Key Rules</w:t>
      </w:r>
      <w:r>
        <w:rPr>
          <w:noProof/>
        </w:rPr>
        <w:tab/>
      </w:r>
      <w:r>
        <w:rPr>
          <w:noProof/>
        </w:rPr>
        <w:fldChar w:fldCharType="begin"/>
      </w:r>
      <w:r>
        <w:rPr>
          <w:noProof/>
        </w:rPr>
        <w:instrText xml:space="preserve"> PAGEREF _Toc479609604 \h </w:instrText>
      </w:r>
      <w:r>
        <w:rPr>
          <w:noProof/>
        </w:rPr>
      </w:r>
      <w:r>
        <w:rPr>
          <w:noProof/>
        </w:rPr>
        <w:fldChar w:fldCharType="separate"/>
      </w:r>
      <w:r>
        <w:rPr>
          <w:noProof/>
        </w:rPr>
        <w:t>20</w:t>
      </w:r>
      <w:r>
        <w:rPr>
          <w:noProof/>
        </w:rPr>
        <w:fldChar w:fldCharType="end"/>
      </w:r>
    </w:p>
    <w:p w14:paraId="24323CC8" w14:textId="77777777" w:rsidR="003B277C" w:rsidRDefault="003B277C">
      <w:pPr>
        <w:pStyle w:val="TOC2"/>
        <w:rPr>
          <w:rFonts w:asciiTheme="minorHAnsi" w:eastAsiaTheme="minorEastAsia" w:hAnsiTheme="minorHAnsi" w:cstheme="minorBidi"/>
          <w:noProof/>
          <w:sz w:val="22"/>
          <w:szCs w:val="22"/>
        </w:rPr>
      </w:pPr>
      <w:r>
        <w:rPr>
          <w:noProof/>
        </w:rPr>
        <w:t>Derivation Rules</w:t>
      </w:r>
      <w:r>
        <w:rPr>
          <w:noProof/>
        </w:rPr>
        <w:tab/>
      </w:r>
      <w:r>
        <w:rPr>
          <w:noProof/>
        </w:rPr>
        <w:fldChar w:fldCharType="begin"/>
      </w:r>
      <w:r>
        <w:rPr>
          <w:noProof/>
        </w:rPr>
        <w:instrText xml:space="preserve"> PAGEREF _Toc479609605 \h </w:instrText>
      </w:r>
      <w:r>
        <w:rPr>
          <w:noProof/>
        </w:rPr>
      </w:r>
      <w:r>
        <w:rPr>
          <w:noProof/>
        </w:rPr>
        <w:fldChar w:fldCharType="separate"/>
      </w:r>
      <w:r>
        <w:rPr>
          <w:noProof/>
        </w:rPr>
        <w:t>21</w:t>
      </w:r>
      <w:r>
        <w:rPr>
          <w:noProof/>
        </w:rPr>
        <w:fldChar w:fldCharType="end"/>
      </w:r>
    </w:p>
    <w:p w14:paraId="36527C7B" w14:textId="77777777" w:rsidR="003B277C" w:rsidRDefault="003B277C">
      <w:pPr>
        <w:pStyle w:val="TOC2"/>
        <w:rPr>
          <w:rFonts w:asciiTheme="minorHAnsi" w:eastAsiaTheme="minorEastAsia" w:hAnsiTheme="minorHAnsi" w:cstheme="minorBidi"/>
          <w:noProof/>
          <w:sz w:val="22"/>
          <w:szCs w:val="22"/>
        </w:rPr>
      </w:pPr>
      <w:r>
        <w:rPr>
          <w:noProof/>
        </w:rPr>
        <w:t>Default Values</w:t>
      </w:r>
      <w:r>
        <w:rPr>
          <w:noProof/>
        </w:rPr>
        <w:tab/>
      </w:r>
      <w:r>
        <w:rPr>
          <w:noProof/>
        </w:rPr>
        <w:fldChar w:fldCharType="begin"/>
      </w:r>
      <w:r>
        <w:rPr>
          <w:noProof/>
        </w:rPr>
        <w:instrText xml:space="preserve"> PAGEREF _Toc479609606 \h </w:instrText>
      </w:r>
      <w:r>
        <w:rPr>
          <w:noProof/>
        </w:rPr>
      </w:r>
      <w:r>
        <w:rPr>
          <w:noProof/>
        </w:rPr>
        <w:fldChar w:fldCharType="separate"/>
      </w:r>
      <w:r>
        <w:rPr>
          <w:noProof/>
        </w:rPr>
        <w:t>22</w:t>
      </w:r>
      <w:r>
        <w:rPr>
          <w:noProof/>
        </w:rPr>
        <w:fldChar w:fldCharType="end"/>
      </w:r>
    </w:p>
    <w:p w14:paraId="157E3A87" w14:textId="77777777" w:rsidR="003B277C" w:rsidRDefault="003B277C">
      <w:pPr>
        <w:pStyle w:val="TOC2"/>
        <w:rPr>
          <w:rFonts w:asciiTheme="minorHAnsi" w:eastAsiaTheme="minorEastAsia" w:hAnsiTheme="minorHAnsi" w:cstheme="minorBidi"/>
          <w:noProof/>
          <w:sz w:val="22"/>
          <w:szCs w:val="22"/>
        </w:rPr>
      </w:pPr>
      <w:r w:rsidRPr="006E705D">
        <w:rPr>
          <w:rFonts w:cs="Arial"/>
          <w:noProof/>
        </w:rPr>
        <w:t>Conversion Staging Table Creation Program Logic</w:t>
      </w:r>
      <w:r>
        <w:rPr>
          <w:noProof/>
        </w:rPr>
        <w:tab/>
      </w:r>
      <w:r>
        <w:rPr>
          <w:noProof/>
        </w:rPr>
        <w:fldChar w:fldCharType="begin"/>
      </w:r>
      <w:r>
        <w:rPr>
          <w:noProof/>
        </w:rPr>
        <w:instrText xml:space="preserve"> PAGEREF _Toc479609607 \h </w:instrText>
      </w:r>
      <w:r>
        <w:rPr>
          <w:noProof/>
        </w:rPr>
      </w:r>
      <w:r>
        <w:rPr>
          <w:noProof/>
        </w:rPr>
        <w:fldChar w:fldCharType="separate"/>
      </w:r>
      <w:r>
        <w:rPr>
          <w:noProof/>
        </w:rPr>
        <w:t>23</w:t>
      </w:r>
      <w:r>
        <w:rPr>
          <w:noProof/>
        </w:rPr>
        <w:fldChar w:fldCharType="end"/>
      </w:r>
    </w:p>
    <w:p w14:paraId="2697F73B" w14:textId="77777777" w:rsidR="003B277C" w:rsidRDefault="003B277C">
      <w:pPr>
        <w:pStyle w:val="TOC2"/>
        <w:rPr>
          <w:rFonts w:asciiTheme="minorHAnsi" w:eastAsiaTheme="minorEastAsia" w:hAnsiTheme="minorHAnsi" w:cstheme="minorBidi"/>
          <w:noProof/>
          <w:sz w:val="22"/>
          <w:szCs w:val="22"/>
        </w:rPr>
      </w:pPr>
      <w:r w:rsidRPr="006E705D">
        <w:rPr>
          <w:rFonts w:cs="Arial"/>
          <w:noProof/>
        </w:rPr>
        <w:t>Extract Program Logic</w:t>
      </w:r>
      <w:r>
        <w:rPr>
          <w:noProof/>
        </w:rPr>
        <w:tab/>
      </w:r>
      <w:r>
        <w:rPr>
          <w:noProof/>
        </w:rPr>
        <w:fldChar w:fldCharType="begin"/>
      </w:r>
      <w:r>
        <w:rPr>
          <w:noProof/>
        </w:rPr>
        <w:instrText xml:space="preserve"> PAGEREF _Toc479609608 \h </w:instrText>
      </w:r>
      <w:r>
        <w:rPr>
          <w:noProof/>
        </w:rPr>
      </w:r>
      <w:r>
        <w:rPr>
          <w:noProof/>
        </w:rPr>
        <w:fldChar w:fldCharType="separate"/>
      </w:r>
      <w:r>
        <w:rPr>
          <w:noProof/>
        </w:rPr>
        <w:t>25</w:t>
      </w:r>
      <w:r>
        <w:rPr>
          <w:noProof/>
        </w:rPr>
        <w:fldChar w:fldCharType="end"/>
      </w:r>
    </w:p>
    <w:p w14:paraId="2EF45007" w14:textId="77777777" w:rsidR="003B277C" w:rsidRDefault="003B277C">
      <w:pPr>
        <w:pStyle w:val="TOC2"/>
        <w:rPr>
          <w:rFonts w:asciiTheme="minorHAnsi" w:eastAsiaTheme="minorEastAsia" w:hAnsiTheme="minorHAnsi" w:cstheme="minorBidi"/>
          <w:noProof/>
          <w:sz w:val="22"/>
          <w:szCs w:val="22"/>
        </w:rPr>
      </w:pPr>
      <w:r w:rsidRPr="006E705D">
        <w:rPr>
          <w:rFonts w:cs="Arial"/>
          <w:noProof/>
        </w:rPr>
        <w:t>Translation Program Logic</w:t>
      </w:r>
      <w:r>
        <w:rPr>
          <w:noProof/>
        </w:rPr>
        <w:tab/>
      </w:r>
      <w:r>
        <w:rPr>
          <w:noProof/>
        </w:rPr>
        <w:fldChar w:fldCharType="begin"/>
      </w:r>
      <w:r>
        <w:rPr>
          <w:noProof/>
        </w:rPr>
        <w:instrText xml:space="preserve"> PAGEREF _Toc479609609 \h </w:instrText>
      </w:r>
      <w:r>
        <w:rPr>
          <w:noProof/>
        </w:rPr>
      </w:r>
      <w:r>
        <w:rPr>
          <w:noProof/>
        </w:rPr>
        <w:fldChar w:fldCharType="separate"/>
      </w:r>
      <w:r>
        <w:rPr>
          <w:noProof/>
        </w:rPr>
        <w:t>26</w:t>
      </w:r>
      <w:r>
        <w:rPr>
          <w:noProof/>
        </w:rPr>
        <w:fldChar w:fldCharType="end"/>
      </w:r>
    </w:p>
    <w:p w14:paraId="6DAEDBDB" w14:textId="77777777" w:rsidR="003B277C" w:rsidRDefault="003B277C">
      <w:pPr>
        <w:pStyle w:val="TOC2"/>
        <w:rPr>
          <w:rFonts w:asciiTheme="minorHAnsi" w:eastAsiaTheme="minorEastAsia" w:hAnsiTheme="minorHAnsi" w:cstheme="minorBidi"/>
          <w:noProof/>
          <w:sz w:val="22"/>
          <w:szCs w:val="22"/>
        </w:rPr>
      </w:pPr>
      <w:r w:rsidRPr="006E705D">
        <w:rPr>
          <w:rFonts w:cs="Arial"/>
          <w:noProof/>
        </w:rPr>
        <w:t>Load Program Logic</w:t>
      </w:r>
      <w:r>
        <w:rPr>
          <w:noProof/>
        </w:rPr>
        <w:tab/>
      </w:r>
      <w:r>
        <w:rPr>
          <w:noProof/>
        </w:rPr>
        <w:fldChar w:fldCharType="begin"/>
      </w:r>
      <w:r>
        <w:rPr>
          <w:noProof/>
        </w:rPr>
        <w:instrText xml:space="preserve"> PAGEREF _Toc479609610 \h </w:instrText>
      </w:r>
      <w:r>
        <w:rPr>
          <w:noProof/>
        </w:rPr>
      </w:r>
      <w:r>
        <w:rPr>
          <w:noProof/>
        </w:rPr>
        <w:fldChar w:fldCharType="separate"/>
      </w:r>
      <w:r>
        <w:rPr>
          <w:noProof/>
        </w:rPr>
        <w:t>27</w:t>
      </w:r>
      <w:r>
        <w:rPr>
          <w:noProof/>
        </w:rPr>
        <w:fldChar w:fldCharType="end"/>
      </w:r>
    </w:p>
    <w:p w14:paraId="68354D0D" w14:textId="77777777" w:rsidR="003B277C" w:rsidRDefault="003B277C">
      <w:pPr>
        <w:pStyle w:val="TOC2"/>
        <w:rPr>
          <w:rFonts w:asciiTheme="minorHAnsi" w:eastAsiaTheme="minorEastAsia" w:hAnsiTheme="minorHAnsi" w:cstheme="minorBidi"/>
          <w:noProof/>
          <w:sz w:val="22"/>
          <w:szCs w:val="22"/>
        </w:rPr>
      </w:pPr>
      <w:r>
        <w:rPr>
          <w:noProof/>
        </w:rPr>
        <w:t>Conversion/Validation Program Logic</w:t>
      </w:r>
      <w:r>
        <w:rPr>
          <w:noProof/>
        </w:rPr>
        <w:tab/>
      </w:r>
      <w:r>
        <w:rPr>
          <w:noProof/>
        </w:rPr>
        <w:fldChar w:fldCharType="begin"/>
      </w:r>
      <w:r>
        <w:rPr>
          <w:noProof/>
        </w:rPr>
        <w:instrText xml:space="preserve"> PAGEREF _Toc479609611 \h </w:instrText>
      </w:r>
      <w:r>
        <w:rPr>
          <w:noProof/>
        </w:rPr>
      </w:r>
      <w:r>
        <w:rPr>
          <w:noProof/>
        </w:rPr>
        <w:fldChar w:fldCharType="separate"/>
      </w:r>
      <w:r>
        <w:rPr>
          <w:noProof/>
        </w:rPr>
        <w:t>28</w:t>
      </w:r>
      <w:r>
        <w:rPr>
          <w:noProof/>
        </w:rPr>
        <w:fldChar w:fldCharType="end"/>
      </w:r>
    </w:p>
    <w:p w14:paraId="5FD9EC86" w14:textId="77777777" w:rsidR="003B277C" w:rsidRDefault="003B277C">
      <w:pPr>
        <w:pStyle w:val="TOC2"/>
        <w:rPr>
          <w:rFonts w:asciiTheme="minorHAnsi" w:eastAsiaTheme="minorEastAsia" w:hAnsiTheme="minorHAnsi" w:cstheme="minorBidi"/>
          <w:noProof/>
          <w:sz w:val="22"/>
          <w:szCs w:val="22"/>
        </w:rPr>
      </w:pPr>
      <w:r>
        <w:rPr>
          <w:noProof/>
        </w:rPr>
        <w:t>Conversion Program Modules</w:t>
      </w:r>
      <w:r>
        <w:rPr>
          <w:noProof/>
        </w:rPr>
        <w:tab/>
      </w:r>
      <w:r>
        <w:rPr>
          <w:noProof/>
        </w:rPr>
        <w:fldChar w:fldCharType="begin"/>
      </w:r>
      <w:r>
        <w:rPr>
          <w:noProof/>
        </w:rPr>
        <w:instrText xml:space="preserve"> PAGEREF _Toc479609612 \h </w:instrText>
      </w:r>
      <w:r>
        <w:rPr>
          <w:noProof/>
        </w:rPr>
      </w:r>
      <w:r>
        <w:rPr>
          <w:noProof/>
        </w:rPr>
        <w:fldChar w:fldCharType="separate"/>
      </w:r>
      <w:r>
        <w:rPr>
          <w:noProof/>
        </w:rPr>
        <w:t>41</w:t>
      </w:r>
      <w:r>
        <w:rPr>
          <w:noProof/>
        </w:rPr>
        <w:fldChar w:fldCharType="end"/>
      </w:r>
    </w:p>
    <w:p w14:paraId="4653B3BC" w14:textId="77777777" w:rsidR="003B277C" w:rsidRDefault="003B277C">
      <w:pPr>
        <w:pStyle w:val="TOC3"/>
        <w:rPr>
          <w:rFonts w:asciiTheme="minorHAnsi" w:eastAsiaTheme="minorEastAsia" w:hAnsiTheme="minorHAnsi" w:cstheme="minorBidi"/>
          <w:noProof/>
          <w:sz w:val="22"/>
          <w:szCs w:val="22"/>
        </w:rPr>
      </w:pPr>
      <w:r>
        <w:rPr>
          <w:noProof/>
        </w:rPr>
        <w:t>ETL Objects and Connectivity</w:t>
      </w:r>
      <w:r>
        <w:rPr>
          <w:noProof/>
        </w:rPr>
        <w:tab/>
      </w:r>
      <w:r>
        <w:rPr>
          <w:noProof/>
        </w:rPr>
        <w:fldChar w:fldCharType="begin"/>
      </w:r>
      <w:r>
        <w:rPr>
          <w:noProof/>
        </w:rPr>
        <w:instrText xml:space="preserve"> PAGEREF _Toc479609613 \h </w:instrText>
      </w:r>
      <w:r>
        <w:rPr>
          <w:noProof/>
        </w:rPr>
      </w:r>
      <w:r>
        <w:rPr>
          <w:noProof/>
        </w:rPr>
        <w:fldChar w:fldCharType="separate"/>
      </w:r>
      <w:r>
        <w:rPr>
          <w:noProof/>
        </w:rPr>
        <w:t>41</w:t>
      </w:r>
      <w:r>
        <w:rPr>
          <w:noProof/>
        </w:rPr>
        <w:fldChar w:fldCharType="end"/>
      </w:r>
    </w:p>
    <w:p w14:paraId="14231216" w14:textId="77777777" w:rsidR="003B277C" w:rsidRDefault="003B277C">
      <w:pPr>
        <w:pStyle w:val="TOC3"/>
        <w:rPr>
          <w:rFonts w:asciiTheme="minorHAnsi" w:eastAsiaTheme="minorEastAsia" w:hAnsiTheme="minorHAnsi" w:cstheme="minorBidi"/>
          <w:noProof/>
          <w:sz w:val="22"/>
          <w:szCs w:val="22"/>
        </w:rPr>
      </w:pPr>
      <w:r>
        <w:rPr>
          <w:noProof/>
        </w:rPr>
        <w:t>Conversion Programs</w:t>
      </w:r>
      <w:r>
        <w:rPr>
          <w:noProof/>
        </w:rPr>
        <w:tab/>
      </w:r>
      <w:r>
        <w:rPr>
          <w:noProof/>
        </w:rPr>
        <w:fldChar w:fldCharType="begin"/>
      </w:r>
      <w:r>
        <w:rPr>
          <w:noProof/>
        </w:rPr>
        <w:instrText xml:space="preserve"> PAGEREF _Toc479609614 \h </w:instrText>
      </w:r>
      <w:r>
        <w:rPr>
          <w:noProof/>
        </w:rPr>
      </w:r>
      <w:r>
        <w:rPr>
          <w:noProof/>
        </w:rPr>
        <w:fldChar w:fldCharType="separate"/>
      </w:r>
      <w:r>
        <w:rPr>
          <w:noProof/>
        </w:rPr>
        <w:t>41</w:t>
      </w:r>
      <w:r>
        <w:rPr>
          <w:noProof/>
        </w:rPr>
        <w:fldChar w:fldCharType="end"/>
      </w:r>
    </w:p>
    <w:p w14:paraId="207980DA" w14:textId="77777777" w:rsidR="003B277C" w:rsidRDefault="003B277C">
      <w:pPr>
        <w:pStyle w:val="TOC3"/>
        <w:rPr>
          <w:rFonts w:asciiTheme="minorHAnsi" w:eastAsiaTheme="minorEastAsia" w:hAnsiTheme="minorHAnsi" w:cstheme="minorBidi"/>
          <w:noProof/>
          <w:sz w:val="22"/>
          <w:szCs w:val="22"/>
        </w:rPr>
      </w:pPr>
      <w:r>
        <w:rPr>
          <w:noProof/>
        </w:rPr>
        <w:t>Automated Conversion Tool Files</w:t>
      </w:r>
      <w:r>
        <w:rPr>
          <w:noProof/>
        </w:rPr>
        <w:tab/>
      </w:r>
      <w:r>
        <w:rPr>
          <w:noProof/>
        </w:rPr>
        <w:fldChar w:fldCharType="begin"/>
      </w:r>
      <w:r>
        <w:rPr>
          <w:noProof/>
        </w:rPr>
        <w:instrText xml:space="preserve"> PAGEREF _Toc479609615 \h </w:instrText>
      </w:r>
      <w:r>
        <w:rPr>
          <w:noProof/>
        </w:rPr>
      </w:r>
      <w:r>
        <w:rPr>
          <w:noProof/>
        </w:rPr>
        <w:fldChar w:fldCharType="separate"/>
      </w:r>
      <w:r>
        <w:rPr>
          <w:noProof/>
        </w:rPr>
        <w:t>41</w:t>
      </w:r>
      <w:r>
        <w:rPr>
          <w:noProof/>
        </w:rPr>
        <w:fldChar w:fldCharType="end"/>
      </w:r>
    </w:p>
    <w:p w14:paraId="70510123" w14:textId="77777777" w:rsidR="003B277C" w:rsidRDefault="003B277C">
      <w:pPr>
        <w:pStyle w:val="TOC2"/>
        <w:rPr>
          <w:rFonts w:asciiTheme="minorHAnsi" w:eastAsiaTheme="minorEastAsia" w:hAnsiTheme="minorHAnsi" w:cstheme="minorBidi"/>
          <w:noProof/>
          <w:sz w:val="22"/>
          <w:szCs w:val="22"/>
        </w:rPr>
      </w:pPr>
      <w:r>
        <w:rPr>
          <w:noProof/>
        </w:rPr>
        <w:t>Conversion Execution Instructions</w:t>
      </w:r>
      <w:r>
        <w:rPr>
          <w:noProof/>
        </w:rPr>
        <w:tab/>
      </w:r>
      <w:r>
        <w:rPr>
          <w:noProof/>
        </w:rPr>
        <w:fldChar w:fldCharType="begin"/>
      </w:r>
      <w:r>
        <w:rPr>
          <w:noProof/>
        </w:rPr>
        <w:instrText xml:space="preserve"> PAGEREF _Toc479609616 \h </w:instrText>
      </w:r>
      <w:r>
        <w:rPr>
          <w:noProof/>
        </w:rPr>
      </w:r>
      <w:r>
        <w:rPr>
          <w:noProof/>
        </w:rPr>
        <w:fldChar w:fldCharType="separate"/>
      </w:r>
      <w:r>
        <w:rPr>
          <w:noProof/>
        </w:rPr>
        <w:t>42</w:t>
      </w:r>
      <w:r>
        <w:rPr>
          <w:noProof/>
        </w:rPr>
        <w:fldChar w:fldCharType="end"/>
      </w:r>
    </w:p>
    <w:p w14:paraId="6EA582AA" w14:textId="77777777" w:rsidR="003B277C" w:rsidRDefault="003B277C">
      <w:pPr>
        <w:pStyle w:val="TOC2"/>
        <w:rPr>
          <w:rFonts w:asciiTheme="minorHAnsi" w:eastAsiaTheme="minorEastAsia" w:hAnsiTheme="minorHAnsi" w:cstheme="minorBidi"/>
          <w:noProof/>
          <w:sz w:val="22"/>
          <w:szCs w:val="22"/>
        </w:rPr>
      </w:pPr>
      <w:r>
        <w:rPr>
          <w:noProof/>
        </w:rPr>
        <w:t>Conversion Validation Strategy</w:t>
      </w:r>
      <w:r>
        <w:rPr>
          <w:noProof/>
        </w:rPr>
        <w:tab/>
      </w:r>
      <w:r>
        <w:rPr>
          <w:noProof/>
        </w:rPr>
        <w:fldChar w:fldCharType="begin"/>
      </w:r>
      <w:r>
        <w:rPr>
          <w:noProof/>
        </w:rPr>
        <w:instrText xml:space="preserve"> PAGEREF _Toc479609617 \h </w:instrText>
      </w:r>
      <w:r>
        <w:rPr>
          <w:noProof/>
        </w:rPr>
      </w:r>
      <w:r>
        <w:rPr>
          <w:noProof/>
        </w:rPr>
        <w:fldChar w:fldCharType="separate"/>
      </w:r>
      <w:r>
        <w:rPr>
          <w:noProof/>
        </w:rPr>
        <w:t>43</w:t>
      </w:r>
      <w:r>
        <w:rPr>
          <w:noProof/>
        </w:rPr>
        <w:fldChar w:fldCharType="end"/>
      </w:r>
    </w:p>
    <w:p w14:paraId="5E92A3C6" w14:textId="77777777" w:rsidR="003B277C" w:rsidRDefault="003B277C">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_Toc479609618 \h </w:instrText>
      </w:r>
      <w:r>
        <w:rPr>
          <w:noProof/>
        </w:rPr>
      </w:r>
      <w:r>
        <w:rPr>
          <w:noProof/>
        </w:rPr>
        <w:fldChar w:fldCharType="separate"/>
      </w:r>
      <w:r>
        <w:rPr>
          <w:noProof/>
        </w:rPr>
        <w:t>44</w:t>
      </w:r>
      <w:r>
        <w:rPr>
          <w:noProof/>
        </w:rPr>
        <w:fldChar w:fldCharType="end"/>
      </w:r>
    </w:p>
    <w:p w14:paraId="3AA1D20D" w14:textId="77777777" w:rsidR="003B277C" w:rsidRDefault="003B277C">
      <w:pPr>
        <w:pStyle w:val="TOC3"/>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_Toc479609619 \h </w:instrText>
      </w:r>
      <w:r>
        <w:rPr>
          <w:noProof/>
        </w:rPr>
      </w:r>
      <w:r>
        <w:rPr>
          <w:noProof/>
        </w:rPr>
        <w:fldChar w:fldCharType="separate"/>
      </w:r>
      <w:r>
        <w:rPr>
          <w:noProof/>
        </w:rPr>
        <w:t>44</w:t>
      </w:r>
      <w:r>
        <w:rPr>
          <w:noProof/>
        </w:rPr>
        <w:fldChar w:fldCharType="end"/>
      </w:r>
    </w:p>
    <w:p w14:paraId="6D03FE82" w14:textId="77777777" w:rsidR="003B277C" w:rsidRDefault="003B277C">
      <w:pPr>
        <w:pStyle w:val="TOC3"/>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_Toc479609620 \h </w:instrText>
      </w:r>
      <w:r>
        <w:rPr>
          <w:noProof/>
        </w:rPr>
      </w:r>
      <w:r>
        <w:rPr>
          <w:noProof/>
        </w:rPr>
        <w:fldChar w:fldCharType="separate"/>
      </w:r>
      <w:r>
        <w:rPr>
          <w:noProof/>
        </w:rPr>
        <w:t>44</w:t>
      </w:r>
      <w:r>
        <w:rPr>
          <w:noProof/>
        </w:rPr>
        <w:fldChar w:fldCharType="end"/>
      </w:r>
    </w:p>
    <w:p w14:paraId="4D47AD7F" w14:textId="77777777" w:rsidR="003B277C" w:rsidRDefault="003B277C">
      <w:pPr>
        <w:pStyle w:val="TOC2"/>
        <w:rPr>
          <w:rFonts w:asciiTheme="minorHAnsi" w:eastAsiaTheme="minorEastAsia" w:hAnsiTheme="minorHAnsi" w:cstheme="minorBidi"/>
          <w:noProof/>
          <w:sz w:val="22"/>
          <w:szCs w:val="22"/>
        </w:rPr>
      </w:pPr>
      <w:r>
        <w:rPr>
          <w:noProof/>
        </w:rPr>
        <w:t>Glossary</w:t>
      </w:r>
      <w:r>
        <w:rPr>
          <w:noProof/>
        </w:rPr>
        <w:tab/>
      </w:r>
      <w:r>
        <w:rPr>
          <w:noProof/>
        </w:rPr>
        <w:fldChar w:fldCharType="begin"/>
      </w:r>
      <w:r>
        <w:rPr>
          <w:noProof/>
        </w:rPr>
        <w:instrText xml:space="preserve"> PAGEREF _Toc479609621 \h </w:instrText>
      </w:r>
      <w:r>
        <w:rPr>
          <w:noProof/>
        </w:rPr>
      </w:r>
      <w:r>
        <w:rPr>
          <w:noProof/>
        </w:rPr>
        <w:fldChar w:fldCharType="separate"/>
      </w:r>
      <w:r>
        <w:rPr>
          <w:noProof/>
        </w:rPr>
        <w:t>46</w:t>
      </w:r>
      <w:r>
        <w:rPr>
          <w:noProof/>
        </w:rPr>
        <w:fldChar w:fldCharType="end"/>
      </w:r>
    </w:p>
    <w:p w14:paraId="51D7CD1C" w14:textId="77777777" w:rsidR="003B277C" w:rsidRDefault="003B277C">
      <w:pPr>
        <w:pStyle w:val="TOC2"/>
        <w:rPr>
          <w:rFonts w:asciiTheme="minorHAnsi" w:eastAsiaTheme="minorEastAsia" w:hAnsiTheme="minorHAnsi" w:cstheme="minorBidi"/>
          <w:noProof/>
          <w:sz w:val="22"/>
          <w:szCs w:val="22"/>
        </w:rPr>
      </w:pPr>
      <w:r>
        <w:rPr>
          <w:noProof/>
        </w:rPr>
        <w:lastRenderedPageBreak/>
        <w:t>Appendix A (Optional)</w:t>
      </w:r>
      <w:r>
        <w:rPr>
          <w:noProof/>
        </w:rPr>
        <w:tab/>
      </w:r>
      <w:r>
        <w:rPr>
          <w:noProof/>
        </w:rPr>
        <w:fldChar w:fldCharType="begin"/>
      </w:r>
      <w:r>
        <w:rPr>
          <w:noProof/>
        </w:rPr>
        <w:instrText xml:space="preserve"> PAGEREF _Toc479609622 \h </w:instrText>
      </w:r>
      <w:r>
        <w:rPr>
          <w:noProof/>
        </w:rPr>
      </w:r>
      <w:r>
        <w:rPr>
          <w:noProof/>
        </w:rPr>
        <w:fldChar w:fldCharType="separate"/>
      </w:r>
      <w:r>
        <w:rPr>
          <w:noProof/>
        </w:rPr>
        <w:t>47</w:t>
      </w:r>
      <w:r>
        <w:rPr>
          <w:noProof/>
        </w:rPr>
        <w:fldChar w:fldCharType="end"/>
      </w:r>
    </w:p>
    <w:p w14:paraId="5EE47B32" w14:textId="77777777" w:rsidR="003B277C" w:rsidRDefault="003B277C">
      <w:pPr>
        <w:pStyle w:val="TOC2"/>
        <w:rPr>
          <w:rFonts w:asciiTheme="minorHAnsi" w:eastAsiaTheme="minorEastAsia" w:hAnsiTheme="minorHAnsi" w:cstheme="minorBidi"/>
          <w:noProof/>
          <w:sz w:val="22"/>
          <w:szCs w:val="22"/>
        </w:rPr>
      </w:pPr>
      <w:r>
        <w:rPr>
          <w:noProof/>
        </w:rPr>
        <w:t>Appendix B (Optional)</w:t>
      </w:r>
      <w:r>
        <w:rPr>
          <w:noProof/>
        </w:rPr>
        <w:tab/>
      </w:r>
      <w:r>
        <w:rPr>
          <w:noProof/>
        </w:rPr>
        <w:fldChar w:fldCharType="begin"/>
      </w:r>
      <w:r>
        <w:rPr>
          <w:noProof/>
        </w:rPr>
        <w:instrText xml:space="preserve"> PAGEREF _Toc479609623 \h </w:instrText>
      </w:r>
      <w:r>
        <w:rPr>
          <w:noProof/>
        </w:rPr>
      </w:r>
      <w:r>
        <w:rPr>
          <w:noProof/>
        </w:rPr>
        <w:fldChar w:fldCharType="separate"/>
      </w:r>
      <w:r>
        <w:rPr>
          <w:noProof/>
        </w:rPr>
        <w:t>48</w:t>
      </w:r>
      <w:r>
        <w:rPr>
          <w:noProof/>
        </w:rPr>
        <w:fldChar w:fldCharType="end"/>
      </w:r>
    </w:p>
    <w:p w14:paraId="6335D705" w14:textId="77777777" w:rsidR="00A2165E" w:rsidRPr="004647D0" w:rsidRDefault="00A2165E" w:rsidP="00E6059B">
      <w:r w:rsidRPr="004647D0">
        <w:fldChar w:fldCharType="end"/>
      </w:r>
    </w:p>
    <w:p w14:paraId="2386CDE9" w14:textId="77777777" w:rsidR="00A2165E" w:rsidRPr="004647D0" w:rsidRDefault="00A2165E" w:rsidP="001618CD">
      <w:pPr>
        <w:pStyle w:val="Note"/>
        <w:numPr>
          <w:ilvl w:val="0"/>
          <w:numId w:val="4"/>
        </w:numPr>
      </w:pPr>
      <w:r w:rsidRPr="004647D0">
        <w:t>To update the table of contents, put the cursor anywhere in the table and press [F9].  To change the number of levels displayed, select the menu option Insert</w:t>
      </w:r>
      <w:r w:rsidRPr="004647D0">
        <w:noBreakHyphen/>
        <w:t>&gt;Index and Tables, make sure the Table of Contents tab is active, and change the Number of Levels to a new value.</w:t>
      </w:r>
    </w:p>
    <w:p w14:paraId="16385FCB" w14:textId="662ECFD8" w:rsidR="0036602B" w:rsidRPr="004647D0" w:rsidRDefault="005955F6" w:rsidP="00245C13">
      <w:pPr>
        <w:pStyle w:val="Heading2"/>
      </w:pPr>
      <w:bookmarkStart w:id="16" w:name="_Toc479609589"/>
      <w:r w:rsidRPr="004647D0">
        <w:lastRenderedPageBreak/>
        <w:t>Introduction</w:t>
      </w:r>
      <w:bookmarkEnd w:id="16"/>
    </w:p>
    <w:p w14:paraId="1AF39820" w14:textId="0E1FBBD3" w:rsidR="006D0B75" w:rsidRPr="004647D0" w:rsidRDefault="006D0B75" w:rsidP="006D0B75">
      <w:pPr>
        <w:pStyle w:val="BodyText"/>
        <w:ind w:left="0"/>
      </w:pPr>
      <w:r w:rsidRPr="004647D0">
        <w:t>This Conversion Program Design defines the key assumptions, rules, and logic that are needed to create the conversion programs.  The conversion program code is not included in this document.</w:t>
      </w:r>
    </w:p>
    <w:p w14:paraId="7A909D94" w14:textId="3849C960" w:rsidR="009C7C08" w:rsidRPr="00BF73B4" w:rsidRDefault="009C7C08" w:rsidP="009C7C08">
      <w:pPr>
        <w:rPr>
          <w:color w:val="000000"/>
          <w:szCs w:val="36"/>
          <w:lang w:val="en-GB" w:eastAsia="en-GB"/>
        </w:rPr>
      </w:pPr>
      <w:r w:rsidRPr="000745C2">
        <w:rPr>
          <w:color w:val="000000"/>
          <w:szCs w:val="36"/>
          <w:lang w:val="en-GB" w:eastAsia="en-GB"/>
        </w:rPr>
        <w:t xml:space="preserve">This document is the </w:t>
      </w:r>
      <w:r>
        <w:rPr>
          <w:color w:val="000000"/>
          <w:szCs w:val="36"/>
          <w:lang w:val="en-GB" w:eastAsia="en-GB"/>
        </w:rPr>
        <w:t>detailed</w:t>
      </w:r>
      <w:r w:rsidRPr="000745C2">
        <w:rPr>
          <w:color w:val="000000"/>
          <w:szCs w:val="36"/>
          <w:lang w:val="en-GB" w:eastAsia="en-GB"/>
        </w:rPr>
        <w:t xml:space="preserve"> specification for </w:t>
      </w:r>
      <w:r>
        <w:rPr>
          <w:color w:val="000000"/>
          <w:szCs w:val="36"/>
          <w:lang w:val="en-GB" w:eastAsia="en-GB"/>
        </w:rPr>
        <w:t xml:space="preserve">the </w:t>
      </w:r>
      <w:r w:rsidRPr="000745C2">
        <w:rPr>
          <w:color w:val="000000"/>
          <w:szCs w:val="36"/>
          <w:lang w:val="en-GB" w:eastAsia="en-GB"/>
        </w:rPr>
        <w:t xml:space="preserve">conversion of </w:t>
      </w:r>
      <w:r w:rsidR="000672B0">
        <w:rPr>
          <w:color w:val="000000"/>
          <w:szCs w:val="36"/>
          <w:lang w:val="en-GB" w:eastAsia="en-GB"/>
        </w:rPr>
        <w:t>Supplier and Supplier sites from FAS into Oracle Supplier Hub</w:t>
      </w:r>
      <w:r w:rsidRPr="000745C2">
        <w:rPr>
          <w:color w:val="000000"/>
          <w:szCs w:val="36"/>
          <w:lang w:val="en-GB" w:eastAsia="en-GB"/>
        </w:rPr>
        <w:t xml:space="preserve">. At a </w:t>
      </w:r>
      <w:r>
        <w:rPr>
          <w:color w:val="000000"/>
          <w:szCs w:val="36"/>
          <w:lang w:val="en-GB" w:eastAsia="en-GB"/>
        </w:rPr>
        <w:t>detail</w:t>
      </w:r>
      <w:r w:rsidRPr="000745C2">
        <w:rPr>
          <w:color w:val="000000"/>
          <w:szCs w:val="36"/>
          <w:lang w:val="en-GB" w:eastAsia="en-GB"/>
        </w:rPr>
        <w:t>-level, this document includes the basic components of conversion design, including:</w:t>
      </w:r>
    </w:p>
    <w:p w14:paraId="759A0BEA" w14:textId="77777777" w:rsidR="00090FE9" w:rsidRDefault="00090FE9" w:rsidP="002B3180">
      <w:pPr>
        <w:pStyle w:val="ListParagraph"/>
        <w:numPr>
          <w:ilvl w:val="0"/>
          <w:numId w:val="12"/>
        </w:numPr>
        <w:rPr>
          <w:rFonts w:ascii="Book Antiqua" w:hAnsi="Book Antiqua"/>
          <w:color w:val="000000"/>
          <w:sz w:val="20"/>
          <w:szCs w:val="20"/>
          <w:lang w:val="en-GB" w:eastAsia="en-GB"/>
        </w:rPr>
      </w:pPr>
      <w:r w:rsidRPr="001A1760">
        <w:rPr>
          <w:rFonts w:ascii="Book Antiqua" w:hAnsi="Book Antiqua"/>
          <w:color w:val="000000"/>
          <w:sz w:val="20"/>
          <w:szCs w:val="20"/>
          <w:lang w:val="en-GB" w:eastAsia="en-GB"/>
        </w:rPr>
        <w:t>Detail</w:t>
      </w:r>
      <w:r>
        <w:rPr>
          <w:rFonts w:ascii="Book Antiqua" w:hAnsi="Book Antiqua"/>
          <w:color w:val="000000"/>
          <w:sz w:val="20"/>
          <w:szCs w:val="20"/>
          <w:lang w:val="en-GB" w:eastAsia="en-GB"/>
        </w:rPr>
        <w:t>ed</w:t>
      </w:r>
      <w:r w:rsidRPr="001A1760">
        <w:rPr>
          <w:rFonts w:ascii="Book Antiqua" w:hAnsi="Book Antiqua"/>
          <w:color w:val="000000"/>
          <w:sz w:val="20"/>
          <w:szCs w:val="20"/>
          <w:lang w:val="en-GB" w:eastAsia="en-GB"/>
        </w:rPr>
        <w:t xml:space="preserve"> data mapping of attributes</w:t>
      </w:r>
    </w:p>
    <w:p w14:paraId="31C8135C" w14:textId="77777777" w:rsidR="00090FE9" w:rsidRPr="001A1760" w:rsidRDefault="00090FE9" w:rsidP="002B3180">
      <w:pPr>
        <w:pStyle w:val="ListParagraph"/>
        <w:numPr>
          <w:ilvl w:val="0"/>
          <w:numId w:val="12"/>
        </w:numPr>
        <w:rPr>
          <w:rFonts w:ascii="Book Antiqua" w:hAnsi="Book Antiqua"/>
          <w:color w:val="000000"/>
          <w:sz w:val="20"/>
          <w:szCs w:val="20"/>
          <w:lang w:val="en-GB" w:eastAsia="en-GB"/>
        </w:rPr>
      </w:pPr>
      <w:r w:rsidRPr="001A1760">
        <w:rPr>
          <w:rFonts w:ascii="Book Antiqua" w:hAnsi="Book Antiqua"/>
          <w:color w:val="000000"/>
          <w:sz w:val="20"/>
          <w:szCs w:val="20"/>
          <w:lang w:val="en-GB" w:eastAsia="en-GB"/>
        </w:rPr>
        <w:t>Transformation rules required for conversion</w:t>
      </w:r>
    </w:p>
    <w:p w14:paraId="39E67F6A" w14:textId="1BC78427" w:rsidR="009C7C08" w:rsidRDefault="009C7C08" w:rsidP="002B3180">
      <w:pPr>
        <w:numPr>
          <w:ilvl w:val="0"/>
          <w:numId w:val="12"/>
        </w:numPr>
      </w:pPr>
      <w:r>
        <w:t>Pseudo algorithm of the program flow</w:t>
      </w:r>
    </w:p>
    <w:p w14:paraId="5AB2E351" w14:textId="15A3F072" w:rsidR="009C7C08" w:rsidRDefault="009C7C08" w:rsidP="002B3180">
      <w:pPr>
        <w:numPr>
          <w:ilvl w:val="0"/>
          <w:numId w:val="12"/>
        </w:numPr>
      </w:pPr>
      <w:r>
        <w:t>Exception handling and reprocessing of the program in case of any errors faced.</w:t>
      </w:r>
    </w:p>
    <w:p w14:paraId="560DDBE2" w14:textId="77777777" w:rsidR="006D0B75" w:rsidRPr="004647D0" w:rsidRDefault="006D0B75" w:rsidP="006D0B75">
      <w:pPr>
        <w:pStyle w:val="BodyText"/>
        <w:ind w:left="0"/>
      </w:pPr>
    </w:p>
    <w:p w14:paraId="62DF9736" w14:textId="77777777" w:rsidR="00731B8C" w:rsidRPr="004647D0" w:rsidRDefault="00731B8C" w:rsidP="00731B8C">
      <w:pPr>
        <w:pStyle w:val="HeadingBar"/>
      </w:pPr>
    </w:p>
    <w:p w14:paraId="36B8E735" w14:textId="526CD472" w:rsidR="00731B8C" w:rsidRPr="004647D0" w:rsidRDefault="005955F6" w:rsidP="00731B8C">
      <w:pPr>
        <w:pStyle w:val="Heading3"/>
      </w:pPr>
      <w:bookmarkStart w:id="17" w:name="_Toc479609590"/>
      <w:r w:rsidRPr="004647D0">
        <w:t>Process Area</w:t>
      </w:r>
      <w:bookmarkEnd w:id="17"/>
    </w:p>
    <w:p w14:paraId="267D07E5" w14:textId="07C7F54A" w:rsidR="006D0B75" w:rsidRPr="004647D0" w:rsidRDefault="006D0B75" w:rsidP="006D0B75">
      <w:pPr>
        <w:pStyle w:val="Styledc-bodytextJustifiedArial"/>
        <w:ind w:left="2520"/>
        <w:rPr>
          <w:rFonts w:ascii="Book Antiqua" w:hAnsi="Book Antiqua" w:cs="Arial"/>
        </w:rPr>
      </w:pPr>
      <w:r w:rsidRPr="004647D0">
        <w:rPr>
          <w:rFonts w:ascii="Book Antiqua" w:hAnsi="Book Antiqua" w:cs="Arial"/>
        </w:rPr>
        <w:fldChar w:fldCharType="begin">
          <w:ffData>
            <w:name w:val=""/>
            <w:enabled/>
            <w:calcOnExit w:val="0"/>
            <w:checkBox>
              <w:sizeAuto/>
              <w:default w:val="0"/>
            </w:checkBox>
          </w:ffData>
        </w:fldChar>
      </w:r>
      <w:r w:rsidRPr="004647D0">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sidRPr="004647D0">
        <w:rPr>
          <w:rFonts w:ascii="Book Antiqua" w:hAnsi="Book Antiqua" w:cs="Arial"/>
        </w:rPr>
        <w:fldChar w:fldCharType="end"/>
      </w:r>
      <w:r w:rsidRPr="004647D0">
        <w:rPr>
          <w:rFonts w:ascii="Book Antiqua" w:hAnsi="Book Antiqua" w:cs="Arial"/>
        </w:rPr>
        <w:t xml:space="preserve"> Order to Cash           </w:t>
      </w:r>
      <w:r w:rsidR="008A1811">
        <w:rPr>
          <w:rFonts w:ascii="Book Antiqua" w:hAnsi="Book Antiqua" w:cs="Arial"/>
        </w:rPr>
        <w:fldChar w:fldCharType="begin">
          <w:ffData>
            <w:name w:val=""/>
            <w:enabled w:val="0"/>
            <w:calcOnExit w:val="0"/>
            <w:checkBox>
              <w:sizeAuto/>
              <w:default w:val="0"/>
            </w:checkBox>
          </w:ffData>
        </w:fldChar>
      </w:r>
      <w:r w:rsidR="008A1811">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sidR="008A1811">
        <w:rPr>
          <w:rFonts w:ascii="Book Antiqua" w:hAnsi="Book Antiqua" w:cs="Arial"/>
        </w:rPr>
        <w:fldChar w:fldCharType="end"/>
      </w:r>
      <w:r w:rsidRPr="004647D0">
        <w:rPr>
          <w:rFonts w:ascii="Book Antiqua" w:hAnsi="Book Antiqua" w:cs="Arial"/>
        </w:rPr>
        <w:t xml:space="preserve"> Forecast to Delivery           </w:t>
      </w:r>
      <w:r w:rsidRPr="004647D0">
        <w:rPr>
          <w:rFonts w:ascii="Book Antiqua" w:hAnsi="Book Antiqua" w:cs="Arial"/>
        </w:rPr>
        <w:fldChar w:fldCharType="begin">
          <w:ffData>
            <w:name w:val=""/>
            <w:enabled/>
            <w:calcOnExit w:val="0"/>
            <w:checkBox>
              <w:sizeAuto/>
              <w:default w:val="0"/>
            </w:checkBox>
          </w:ffData>
        </w:fldChar>
      </w:r>
      <w:r w:rsidRPr="004647D0">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sidRPr="004647D0">
        <w:rPr>
          <w:rFonts w:ascii="Book Antiqua" w:hAnsi="Book Antiqua" w:cs="Arial"/>
        </w:rPr>
        <w:fldChar w:fldCharType="end"/>
      </w:r>
      <w:r w:rsidRPr="004647D0">
        <w:rPr>
          <w:rFonts w:ascii="Book Antiqua" w:hAnsi="Book Antiqua" w:cs="Arial"/>
        </w:rPr>
        <w:t xml:space="preserve"> Procure to Pay</w:t>
      </w:r>
    </w:p>
    <w:bookmarkStart w:id="18" w:name="OLE_LINK1"/>
    <w:bookmarkStart w:id="19" w:name="OLE_LINK2"/>
    <w:p w14:paraId="25A4ABEB" w14:textId="12216812" w:rsidR="006D0B75" w:rsidRPr="004647D0" w:rsidRDefault="009C7C08" w:rsidP="006D0B75">
      <w:pPr>
        <w:pStyle w:val="Styledc-bodytextJustifiedArial"/>
        <w:ind w:left="2520"/>
        <w:rPr>
          <w:rFonts w:ascii="Book Antiqua" w:hAnsi="Book Antiqua" w:cs="Arial"/>
        </w:rPr>
      </w:pPr>
      <w:r>
        <w:rPr>
          <w:rFonts w:ascii="Book Antiqua" w:hAnsi="Book Antiqua" w:cs="Arial"/>
        </w:rPr>
        <w:fldChar w:fldCharType="begin">
          <w:ffData>
            <w:name w:val=""/>
            <w:enabled/>
            <w:calcOnExit w:val="0"/>
            <w:checkBox>
              <w:sizeAuto/>
              <w:default w:val="0"/>
            </w:checkBox>
          </w:ffData>
        </w:fldChar>
      </w:r>
      <w:r>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Pr>
          <w:rFonts w:ascii="Book Antiqua" w:hAnsi="Book Antiqua" w:cs="Arial"/>
        </w:rPr>
        <w:fldChar w:fldCharType="end"/>
      </w:r>
      <w:r w:rsidR="006D0B75" w:rsidRPr="004647D0">
        <w:rPr>
          <w:rFonts w:ascii="Book Antiqua" w:hAnsi="Book Antiqua" w:cs="Arial"/>
        </w:rPr>
        <w:t xml:space="preserve"> Record to Repor</w:t>
      </w:r>
      <w:bookmarkEnd w:id="18"/>
      <w:bookmarkEnd w:id="19"/>
      <w:r w:rsidR="006D0B75" w:rsidRPr="004647D0">
        <w:rPr>
          <w:rFonts w:ascii="Book Antiqua" w:hAnsi="Book Antiqua" w:cs="Arial"/>
        </w:rPr>
        <w:t xml:space="preserve">t      </w:t>
      </w:r>
      <w:r>
        <w:rPr>
          <w:rFonts w:ascii="Book Antiqua" w:hAnsi="Book Antiqua" w:cs="Arial"/>
        </w:rPr>
        <w:fldChar w:fldCharType="begin">
          <w:ffData>
            <w:name w:val=""/>
            <w:enabled/>
            <w:calcOnExit w:val="0"/>
            <w:checkBox>
              <w:sizeAuto/>
              <w:default w:val="0"/>
            </w:checkBox>
          </w:ffData>
        </w:fldChar>
      </w:r>
      <w:r>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Pr>
          <w:rFonts w:ascii="Book Antiqua" w:hAnsi="Book Antiqua" w:cs="Arial"/>
        </w:rPr>
        <w:fldChar w:fldCharType="end"/>
      </w:r>
      <w:r w:rsidR="006D0B75" w:rsidRPr="004647D0">
        <w:rPr>
          <w:rFonts w:ascii="Book Antiqua" w:hAnsi="Book Antiqua" w:cs="Arial"/>
        </w:rPr>
        <w:t xml:space="preserve"> Idea to Offering                  </w:t>
      </w:r>
      <w:r w:rsidR="008A1811">
        <w:rPr>
          <w:rFonts w:ascii="Book Antiqua" w:hAnsi="Book Antiqua" w:cs="Arial"/>
        </w:rPr>
        <w:fldChar w:fldCharType="begin">
          <w:ffData>
            <w:name w:val=""/>
            <w:enabled/>
            <w:calcOnExit w:val="0"/>
            <w:checkBox>
              <w:sizeAuto/>
              <w:default w:val="1"/>
            </w:checkBox>
          </w:ffData>
        </w:fldChar>
      </w:r>
      <w:r w:rsidR="008A1811">
        <w:rPr>
          <w:rFonts w:ascii="Book Antiqua" w:hAnsi="Book Antiqua" w:cs="Arial"/>
        </w:rPr>
        <w:instrText xml:space="preserve"> FORMCHECKBOX </w:instrText>
      </w:r>
      <w:r w:rsidR="009B4647">
        <w:rPr>
          <w:rFonts w:ascii="Book Antiqua" w:hAnsi="Book Antiqua" w:cs="Arial"/>
        </w:rPr>
      </w:r>
      <w:r w:rsidR="009B4647">
        <w:rPr>
          <w:rFonts w:ascii="Book Antiqua" w:hAnsi="Book Antiqua" w:cs="Arial"/>
        </w:rPr>
        <w:fldChar w:fldCharType="separate"/>
      </w:r>
      <w:r w:rsidR="008A1811">
        <w:rPr>
          <w:rFonts w:ascii="Book Antiqua" w:hAnsi="Book Antiqua" w:cs="Arial"/>
        </w:rPr>
        <w:fldChar w:fldCharType="end"/>
      </w:r>
      <w:r w:rsidR="006D0B75" w:rsidRPr="004647D0">
        <w:rPr>
          <w:rFonts w:ascii="Book Antiqua" w:hAnsi="Book Antiqua" w:cs="Arial"/>
        </w:rPr>
        <w:t xml:space="preserve"> Other </w:t>
      </w:r>
      <w:r w:rsidR="00C46E07">
        <w:rPr>
          <w:rFonts w:ascii="Book Antiqua" w:hAnsi="Book Antiqua" w:cs="Arial"/>
        </w:rPr>
        <w:t>(Supplier</w:t>
      </w:r>
      <w:r>
        <w:rPr>
          <w:rFonts w:ascii="Book Antiqua" w:hAnsi="Book Antiqua" w:cs="Arial"/>
        </w:rPr>
        <w:t xml:space="preserve"> Hub)</w:t>
      </w:r>
    </w:p>
    <w:p w14:paraId="7A98D79E" w14:textId="7D80F8E9" w:rsidR="005955F6" w:rsidRPr="004647D0" w:rsidRDefault="005955F6" w:rsidP="005955F6">
      <w:pPr>
        <w:pStyle w:val="Heading2"/>
      </w:pPr>
      <w:bookmarkStart w:id="20" w:name="_Toc479609591"/>
      <w:r w:rsidRPr="004647D0">
        <w:lastRenderedPageBreak/>
        <w:t xml:space="preserve">Conversion </w:t>
      </w:r>
      <w:bookmarkEnd w:id="20"/>
      <w:r w:rsidR="00837B1D">
        <w:t>Prerequisite</w:t>
      </w:r>
    </w:p>
    <w:p w14:paraId="7C02D0BF" w14:textId="77777777" w:rsidR="006D0B75" w:rsidRPr="004647D0" w:rsidRDefault="006D0B75" w:rsidP="006D0B75">
      <w:pPr>
        <w:pStyle w:val="BodyText"/>
      </w:pPr>
    </w:p>
    <w:p w14:paraId="31F5A266" w14:textId="57160845" w:rsidR="00256BFF" w:rsidRPr="00556533" w:rsidRDefault="00256BFF" w:rsidP="00256BFF">
      <w:pPr>
        <w:pStyle w:val="ABCNormal"/>
        <w:rPr>
          <w:rFonts w:ascii="Book Antiqua" w:hAnsi="Book Antiqua"/>
        </w:rPr>
      </w:pPr>
      <w:r w:rsidRPr="00556533">
        <w:rPr>
          <w:rFonts w:ascii="Book Antiqua" w:hAnsi="Book Antiqua"/>
        </w:rPr>
        <w:t xml:space="preserve">The following application setups </w:t>
      </w:r>
      <w:r w:rsidR="008D736C">
        <w:rPr>
          <w:rFonts w:ascii="Book Antiqua" w:hAnsi="Book Antiqua"/>
        </w:rPr>
        <w:t>must</w:t>
      </w:r>
      <w:r w:rsidRPr="00556533">
        <w:rPr>
          <w:rFonts w:ascii="Book Antiqua" w:hAnsi="Book Antiqua"/>
        </w:rPr>
        <w:t xml:space="preserve"> be completed in the </w:t>
      </w:r>
      <w:r>
        <w:rPr>
          <w:rFonts w:ascii="Book Antiqua" w:hAnsi="Book Antiqua"/>
        </w:rPr>
        <w:t>Oracle</w:t>
      </w:r>
      <w:r w:rsidRPr="00556533">
        <w:rPr>
          <w:rFonts w:ascii="Book Antiqua" w:hAnsi="Book Antiqua"/>
        </w:rPr>
        <w:t xml:space="preserve"> </w:t>
      </w:r>
      <w:r>
        <w:rPr>
          <w:rFonts w:ascii="Book Antiqua" w:hAnsi="Book Antiqua"/>
        </w:rPr>
        <w:t>Supplier Hub</w:t>
      </w:r>
      <w:r w:rsidRPr="00556533">
        <w:rPr>
          <w:rFonts w:ascii="Book Antiqua" w:hAnsi="Book Antiqua"/>
        </w:rPr>
        <w:t xml:space="preserve"> prior to the data conversion taking place. The details of the </w:t>
      </w:r>
      <w:r w:rsidRPr="00EE4F45">
        <w:rPr>
          <w:rFonts w:ascii="Book Antiqua" w:hAnsi="Book Antiqua"/>
        </w:rPr>
        <w:t>below step</w:t>
      </w:r>
      <w:r w:rsidR="001427FD">
        <w:rPr>
          <w:rFonts w:ascii="Book Antiqua" w:hAnsi="Book Antiqua"/>
        </w:rPr>
        <w:t xml:space="preserve">s can be found in the document </w:t>
      </w:r>
      <w:r>
        <w:rPr>
          <w:rFonts w:ascii="Book Antiqua" w:hAnsi="Book Antiqua"/>
        </w:rPr>
        <w:t>Supplier Hub</w:t>
      </w:r>
      <w:r w:rsidRPr="00EE4F45">
        <w:rPr>
          <w:rFonts w:ascii="Book Antiqua" w:hAnsi="Book Antiqua"/>
        </w:rPr>
        <w:t xml:space="preserve"> BR100</w:t>
      </w:r>
      <w:r>
        <w:rPr>
          <w:rFonts w:ascii="Book Antiqua" w:hAnsi="Book Antiqua"/>
        </w:rPr>
        <w:t xml:space="preserve">, </w:t>
      </w:r>
      <w:r w:rsidRPr="00EE4F45">
        <w:rPr>
          <w:rFonts w:ascii="Book Antiqua" w:hAnsi="Book Antiqua"/>
        </w:rPr>
        <w:t xml:space="preserve">which </w:t>
      </w:r>
      <w:r w:rsidR="008D736C">
        <w:rPr>
          <w:rFonts w:ascii="Book Antiqua" w:hAnsi="Book Antiqua"/>
        </w:rPr>
        <w:t>must</w:t>
      </w:r>
      <w:r w:rsidRPr="00EE4F45">
        <w:rPr>
          <w:rFonts w:ascii="Book Antiqua" w:hAnsi="Book Antiqua"/>
        </w:rPr>
        <w:t xml:space="preserve"> be completed and signed prior to </w:t>
      </w:r>
      <w:r>
        <w:rPr>
          <w:rFonts w:ascii="Book Antiqua" w:hAnsi="Book Antiqua"/>
        </w:rPr>
        <w:t xml:space="preserve">the </w:t>
      </w:r>
      <w:r w:rsidRPr="00EE4F45">
        <w:rPr>
          <w:rFonts w:ascii="Book Antiqua" w:hAnsi="Book Antiqua"/>
        </w:rPr>
        <w:t>user acceptance test:</w:t>
      </w:r>
    </w:p>
    <w:p w14:paraId="3763E392" w14:textId="3BE2B9F7" w:rsidR="00256BFF" w:rsidRPr="00556533" w:rsidRDefault="00256BFF" w:rsidP="002B3180">
      <w:pPr>
        <w:pStyle w:val="ABCNormal"/>
        <w:numPr>
          <w:ilvl w:val="0"/>
          <w:numId w:val="11"/>
        </w:numPr>
        <w:rPr>
          <w:rFonts w:ascii="Book Antiqua" w:hAnsi="Book Antiqua"/>
        </w:rPr>
      </w:pPr>
      <w:r>
        <w:rPr>
          <w:rFonts w:ascii="Book Antiqua" w:hAnsi="Book Antiqua"/>
        </w:rPr>
        <w:t>N</w:t>
      </w:r>
      <w:r w:rsidRPr="00556533">
        <w:rPr>
          <w:rFonts w:ascii="Book Antiqua" w:hAnsi="Book Antiqua"/>
        </w:rPr>
        <w:t xml:space="preserve">ecessary setups (including values sets populated with reference data, attribute groups and lookup codes) </w:t>
      </w:r>
      <w:r w:rsidR="008D736C">
        <w:rPr>
          <w:rFonts w:ascii="Book Antiqua" w:hAnsi="Book Antiqua"/>
        </w:rPr>
        <w:t>must</w:t>
      </w:r>
      <w:r w:rsidRPr="00556533">
        <w:rPr>
          <w:rFonts w:ascii="Book Antiqua" w:hAnsi="Book Antiqua"/>
        </w:rPr>
        <w:t xml:space="preserve"> be completed in </w:t>
      </w:r>
      <w:r>
        <w:rPr>
          <w:rFonts w:ascii="Book Antiqua" w:hAnsi="Book Antiqua"/>
        </w:rPr>
        <w:t>Oracle</w:t>
      </w:r>
      <w:r w:rsidRPr="00556533">
        <w:rPr>
          <w:rFonts w:ascii="Book Antiqua" w:hAnsi="Book Antiqua"/>
        </w:rPr>
        <w:t xml:space="preserve"> </w:t>
      </w:r>
      <w:r>
        <w:rPr>
          <w:rFonts w:ascii="Book Antiqua" w:hAnsi="Book Antiqua"/>
        </w:rPr>
        <w:t>Site Hub</w:t>
      </w:r>
      <w:r w:rsidRPr="00556533">
        <w:rPr>
          <w:rFonts w:ascii="Book Antiqua" w:hAnsi="Book Antiqua"/>
        </w:rPr>
        <w:t xml:space="preserve"> befor</w:t>
      </w:r>
      <w:r>
        <w:rPr>
          <w:rFonts w:ascii="Book Antiqua" w:hAnsi="Book Antiqua"/>
        </w:rPr>
        <w:t>e the conversion program starts:</w:t>
      </w:r>
    </w:p>
    <w:p w14:paraId="0E1E1A94" w14:textId="77777777" w:rsidR="00256BFF" w:rsidRDefault="00256BFF" w:rsidP="002B3180">
      <w:pPr>
        <w:pStyle w:val="ABCNormal"/>
        <w:numPr>
          <w:ilvl w:val="1"/>
          <w:numId w:val="11"/>
        </w:numPr>
        <w:rPr>
          <w:rFonts w:ascii="Book Antiqua" w:hAnsi="Book Antiqua"/>
        </w:rPr>
      </w:pPr>
      <w:r>
        <w:rPr>
          <w:rFonts w:ascii="Book Antiqua" w:hAnsi="Book Antiqua"/>
        </w:rPr>
        <w:t>Attribute Group –</w:t>
      </w:r>
      <w:r w:rsidRPr="00EE4F45">
        <w:rPr>
          <w:rFonts w:ascii="Book Antiqua" w:hAnsi="Book Antiqua"/>
        </w:rPr>
        <w:t xml:space="preserve"> </w:t>
      </w:r>
      <w:r>
        <w:rPr>
          <w:rFonts w:ascii="Book Antiqua" w:hAnsi="Book Antiqua"/>
        </w:rPr>
        <w:t>Franchisee Details</w:t>
      </w:r>
    </w:p>
    <w:p w14:paraId="33EE5EA2" w14:textId="77777777" w:rsidR="00256BFF" w:rsidRDefault="00256BFF" w:rsidP="002B3180">
      <w:pPr>
        <w:pStyle w:val="ABCNormal"/>
        <w:numPr>
          <w:ilvl w:val="1"/>
          <w:numId w:val="11"/>
        </w:numPr>
        <w:rPr>
          <w:rFonts w:ascii="Book Antiqua" w:hAnsi="Book Antiqua"/>
        </w:rPr>
      </w:pPr>
      <w:r>
        <w:rPr>
          <w:rFonts w:ascii="Book Antiqua" w:hAnsi="Book Antiqua"/>
        </w:rPr>
        <w:t>Attributes – Franchisee SSN, Date of Birth, First Franchisee Date, Ethnicity, Marital Status and Sex</w:t>
      </w:r>
    </w:p>
    <w:p w14:paraId="5AB12F89" w14:textId="77777777" w:rsidR="00256BFF" w:rsidRDefault="00256BFF" w:rsidP="002B3180">
      <w:pPr>
        <w:pStyle w:val="ABCNormal"/>
        <w:numPr>
          <w:ilvl w:val="0"/>
          <w:numId w:val="11"/>
        </w:numPr>
        <w:rPr>
          <w:rFonts w:ascii="Book Antiqua" w:hAnsi="Book Antiqua"/>
        </w:rPr>
      </w:pPr>
      <w:r>
        <w:rPr>
          <w:rFonts w:ascii="Book Antiqua" w:hAnsi="Book Antiqua"/>
        </w:rPr>
        <w:t xml:space="preserve">Disable the standard Oracle </w:t>
      </w:r>
      <w:r w:rsidRPr="00A260F1">
        <w:rPr>
          <w:rFonts w:ascii="Book Antiqua" w:hAnsi="Book Antiqua"/>
        </w:rPr>
        <w:t>D</w:t>
      </w:r>
      <w:r>
        <w:rPr>
          <w:rFonts w:ascii="Book Antiqua" w:hAnsi="Book Antiqua"/>
        </w:rPr>
        <w:t>ata Quality Management</w:t>
      </w:r>
      <w:r w:rsidRPr="00A260F1">
        <w:rPr>
          <w:rFonts w:ascii="Book Antiqua" w:hAnsi="Book Antiqua"/>
        </w:rPr>
        <w:t xml:space="preserve"> Sync Program </w:t>
      </w:r>
      <w:r>
        <w:rPr>
          <w:rFonts w:ascii="Book Antiqua" w:hAnsi="Book Antiqua"/>
        </w:rPr>
        <w:t xml:space="preserve">by disabling the profile option </w:t>
      </w:r>
      <w:r w:rsidRPr="005F2A8E">
        <w:rPr>
          <w:rFonts w:ascii="Book Antiqua" w:hAnsi="Book Antiqua"/>
        </w:rPr>
        <w:t>HZ: Enable DQM Merge Suggestion at the responsibility level</w:t>
      </w:r>
      <w:r>
        <w:rPr>
          <w:color w:val="1F497D"/>
        </w:rPr>
        <w:t xml:space="preserve"> </w:t>
      </w:r>
      <w:r w:rsidRPr="00A260F1">
        <w:rPr>
          <w:rFonts w:ascii="Book Antiqua" w:hAnsi="Book Antiqua"/>
        </w:rPr>
        <w:t>before</w:t>
      </w:r>
      <w:r>
        <w:rPr>
          <w:rFonts w:ascii="Book Antiqua" w:hAnsi="Book Antiqua"/>
        </w:rPr>
        <w:t xml:space="preserve"> the</w:t>
      </w:r>
      <w:r w:rsidRPr="00A260F1">
        <w:rPr>
          <w:rFonts w:ascii="Book Antiqua" w:hAnsi="Book Antiqua"/>
        </w:rPr>
        <w:t xml:space="preserve"> conversion begins. </w:t>
      </w:r>
      <w:r>
        <w:rPr>
          <w:rFonts w:ascii="Book Antiqua" w:hAnsi="Book Antiqua"/>
        </w:rPr>
        <w:t>T</w:t>
      </w:r>
      <w:r w:rsidRPr="00A260F1">
        <w:rPr>
          <w:rFonts w:ascii="Book Antiqua" w:hAnsi="Book Antiqua"/>
        </w:rPr>
        <w:t xml:space="preserve">urn off </w:t>
      </w:r>
      <w:r>
        <w:rPr>
          <w:rFonts w:ascii="Book Antiqua" w:hAnsi="Book Antiqua"/>
        </w:rPr>
        <w:t>or disable a</w:t>
      </w:r>
      <w:r w:rsidRPr="00A260F1">
        <w:rPr>
          <w:rFonts w:ascii="Book Antiqua" w:hAnsi="Book Antiqua"/>
        </w:rPr>
        <w:t xml:space="preserve">ll the </w:t>
      </w:r>
      <w:r>
        <w:rPr>
          <w:rFonts w:ascii="Book Antiqua" w:hAnsi="Book Antiqua"/>
        </w:rPr>
        <w:t>b</w:t>
      </w:r>
      <w:r w:rsidRPr="00A260F1">
        <w:rPr>
          <w:rFonts w:ascii="Book Antiqua" w:hAnsi="Book Antiqua"/>
        </w:rPr>
        <w:t xml:space="preserve">usiness </w:t>
      </w:r>
      <w:r>
        <w:rPr>
          <w:rFonts w:ascii="Book Antiqua" w:hAnsi="Book Antiqua"/>
        </w:rPr>
        <w:t>e</w:t>
      </w:r>
      <w:r w:rsidRPr="00A260F1">
        <w:rPr>
          <w:rFonts w:ascii="Book Antiqua" w:hAnsi="Book Antiqua"/>
        </w:rPr>
        <w:t>vent</w:t>
      </w:r>
      <w:r>
        <w:rPr>
          <w:rFonts w:ascii="Book Antiqua" w:hAnsi="Book Antiqua"/>
        </w:rPr>
        <w:t>s</w:t>
      </w:r>
      <w:r w:rsidRPr="00A260F1">
        <w:rPr>
          <w:rFonts w:ascii="Book Antiqua" w:hAnsi="Book Antiqua"/>
        </w:rPr>
        <w:t xml:space="preserve"> like </w:t>
      </w:r>
      <w:r>
        <w:rPr>
          <w:rFonts w:ascii="Book Antiqua" w:hAnsi="Book Antiqua"/>
        </w:rPr>
        <w:t>c</w:t>
      </w:r>
      <w:r w:rsidRPr="00A260F1">
        <w:rPr>
          <w:rFonts w:ascii="Book Antiqua" w:hAnsi="Book Antiqua"/>
        </w:rPr>
        <w:t xml:space="preserve">reate </w:t>
      </w:r>
      <w:r>
        <w:rPr>
          <w:rFonts w:ascii="Book Antiqua" w:hAnsi="Book Antiqua"/>
        </w:rPr>
        <w:t>supplier</w:t>
      </w:r>
      <w:r w:rsidRPr="00A260F1">
        <w:rPr>
          <w:rFonts w:ascii="Book Antiqua" w:hAnsi="Book Antiqua"/>
        </w:rPr>
        <w:t xml:space="preserve">, </w:t>
      </w:r>
      <w:r>
        <w:rPr>
          <w:rFonts w:ascii="Book Antiqua" w:hAnsi="Book Antiqua"/>
        </w:rPr>
        <w:t>u</w:t>
      </w:r>
      <w:r w:rsidRPr="00A260F1">
        <w:rPr>
          <w:rFonts w:ascii="Book Antiqua" w:hAnsi="Book Antiqua"/>
        </w:rPr>
        <w:t xml:space="preserve">pdate </w:t>
      </w:r>
      <w:r>
        <w:rPr>
          <w:rFonts w:ascii="Book Antiqua" w:hAnsi="Book Antiqua"/>
        </w:rPr>
        <w:t>supplier</w:t>
      </w:r>
      <w:r w:rsidRPr="00A260F1">
        <w:rPr>
          <w:rFonts w:ascii="Book Antiqua" w:hAnsi="Book Antiqua"/>
        </w:rPr>
        <w:t xml:space="preserve"> </w:t>
      </w:r>
      <w:r>
        <w:rPr>
          <w:rFonts w:ascii="Book Antiqua" w:hAnsi="Book Antiqua"/>
        </w:rPr>
        <w:t xml:space="preserve">events </w:t>
      </w:r>
      <w:r w:rsidRPr="00A260F1">
        <w:rPr>
          <w:rFonts w:ascii="Book Antiqua" w:hAnsi="Book Antiqua"/>
        </w:rPr>
        <w:t>using</w:t>
      </w:r>
      <w:r>
        <w:rPr>
          <w:rFonts w:ascii="Book Antiqua" w:hAnsi="Book Antiqua"/>
        </w:rPr>
        <w:t xml:space="preserve"> the</w:t>
      </w:r>
      <w:r w:rsidRPr="00A260F1">
        <w:rPr>
          <w:rFonts w:ascii="Book Antiqua" w:hAnsi="Book Antiqua"/>
        </w:rPr>
        <w:t xml:space="preserve"> standard profile</w:t>
      </w:r>
      <w:r>
        <w:rPr>
          <w:rFonts w:ascii="Book Antiqua" w:hAnsi="Book Antiqua"/>
        </w:rPr>
        <w:t xml:space="preserve"> option for the conversion user so as to not trigger any updates to the downstream systems</w:t>
      </w:r>
    </w:p>
    <w:p w14:paraId="26F8293D" w14:textId="1727F917" w:rsidR="006D0B75" w:rsidRDefault="00256BFF" w:rsidP="002B3180">
      <w:pPr>
        <w:pStyle w:val="ABCNormal"/>
        <w:numPr>
          <w:ilvl w:val="0"/>
          <w:numId w:val="11"/>
        </w:numPr>
        <w:rPr>
          <w:rFonts w:ascii="Book Antiqua" w:hAnsi="Book Antiqua"/>
        </w:rPr>
      </w:pPr>
      <w:r w:rsidRPr="00256BFF">
        <w:rPr>
          <w:rFonts w:ascii="Book Antiqua" w:hAnsi="Book Antiqua"/>
        </w:rPr>
        <w:t>Up</w:t>
      </w:r>
      <w:r w:rsidR="001427FD">
        <w:rPr>
          <w:rFonts w:ascii="Book Antiqua" w:hAnsi="Book Antiqua"/>
        </w:rPr>
        <w:t>date the Payables System Setup</w:t>
      </w:r>
      <w:r w:rsidRPr="00256BFF">
        <w:rPr>
          <w:rFonts w:ascii="Book Antiqua" w:hAnsi="Book Antiqua"/>
        </w:rPr>
        <w:t xml:space="preserve"> under Payables setup to enable the Supplier number entry to be automatic and choose the sequence number to be used for the conversion.</w:t>
      </w:r>
    </w:p>
    <w:p w14:paraId="40BD5A0D" w14:textId="3B346889" w:rsidR="004C2ABE" w:rsidRDefault="004C2ABE" w:rsidP="004C2ABE">
      <w:pPr>
        <w:pStyle w:val="ABCNormal"/>
        <w:ind w:left="720"/>
        <w:rPr>
          <w:rFonts w:ascii="Book Antiqua" w:hAnsi="Book Antiqua"/>
        </w:rPr>
      </w:pPr>
      <w:r>
        <w:rPr>
          <w:noProof/>
          <w:lang w:val="en-US" w:eastAsia="en-US"/>
        </w:rPr>
        <w:drawing>
          <wp:inline distT="0" distB="0" distL="0" distR="0" wp14:anchorId="649B1201" wp14:editId="2C0EA015">
            <wp:extent cx="5242560" cy="261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7752" cy="2615833"/>
                    </a:xfrm>
                    <a:prstGeom prst="rect">
                      <a:avLst/>
                    </a:prstGeom>
                  </pic:spPr>
                </pic:pic>
              </a:graphicData>
            </a:graphic>
          </wp:inline>
        </w:drawing>
      </w:r>
    </w:p>
    <w:p w14:paraId="55C48B7D" w14:textId="70281F30" w:rsidR="002641D5" w:rsidRDefault="002641D5" w:rsidP="002B3180">
      <w:pPr>
        <w:pStyle w:val="ABCNormal"/>
        <w:numPr>
          <w:ilvl w:val="0"/>
          <w:numId w:val="11"/>
        </w:numPr>
        <w:rPr>
          <w:rFonts w:ascii="Book Antiqua" w:hAnsi="Book Antiqua"/>
        </w:rPr>
      </w:pPr>
      <w:r>
        <w:rPr>
          <w:rFonts w:ascii="Book Antiqua" w:hAnsi="Book Antiqua"/>
        </w:rPr>
        <w:t>Directories where files must be kept must be created.</w:t>
      </w:r>
    </w:p>
    <w:p w14:paraId="2871FBC9" w14:textId="54D5A351" w:rsidR="003A5444" w:rsidRDefault="003A5444" w:rsidP="003A5444">
      <w:pPr>
        <w:pStyle w:val="ABCNormal"/>
        <w:numPr>
          <w:ilvl w:val="0"/>
          <w:numId w:val="11"/>
        </w:numPr>
        <w:rPr>
          <w:rFonts w:ascii="Book Antiqua" w:hAnsi="Book Antiqua"/>
        </w:rPr>
      </w:pPr>
      <w:r>
        <w:rPr>
          <w:rFonts w:ascii="Book Antiqua" w:hAnsi="Book Antiqua"/>
        </w:rPr>
        <w:t>Disable following Oracle Alerts that currently triggers and sends notification to Oracle AP during the execution of the conversion program</w:t>
      </w:r>
    </w:p>
    <w:p w14:paraId="33278BB4" w14:textId="77777777" w:rsidR="003A5444" w:rsidRPr="003A5444" w:rsidRDefault="003A5444" w:rsidP="003A5444">
      <w:pPr>
        <w:pStyle w:val="ListParagraph"/>
        <w:numPr>
          <w:ilvl w:val="1"/>
          <w:numId w:val="11"/>
        </w:numPr>
        <w:rPr>
          <w:rFonts w:ascii="Book Antiqua" w:hAnsi="Book Antiqua" w:cs="Arial"/>
          <w:color w:val="000000"/>
          <w:sz w:val="20"/>
          <w:szCs w:val="36"/>
          <w:lang w:val="en-GB" w:eastAsia="en-GB"/>
        </w:rPr>
      </w:pPr>
      <w:r w:rsidRPr="003A5444">
        <w:rPr>
          <w:rFonts w:ascii="Book Antiqua" w:hAnsi="Book Antiqua" w:cs="Arial"/>
          <w:color w:val="000000"/>
          <w:sz w:val="20"/>
          <w:szCs w:val="36"/>
          <w:lang w:val="en-GB" w:eastAsia="en-GB"/>
        </w:rPr>
        <w:t>SLCAP - CCEC INVOICES PAYGROUP CHECK</w:t>
      </w:r>
    </w:p>
    <w:p w14:paraId="0F2741C0" w14:textId="77777777" w:rsidR="003A5444" w:rsidRPr="003A5444" w:rsidRDefault="003A5444" w:rsidP="003A5444">
      <w:pPr>
        <w:pStyle w:val="ListParagraph"/>
        <w:numPr>
          <w:ilvl w:val="1"/>
          <w:numId w:val="11"/>
        </w:numPr>
        <w:rPr>
          <w:rFonts w:ascii="Book Antiqua" w:hAnsi="Book Antiqua" w:cs="Arial"/>
          <w:color w:val="000000"/>
          <w:sz w:val="20"/>
          <w:szCs w:val="36"/>
          <w:lang w:val="en-GB" w:eastAsia="en-GB"/>
        </w:rPr>
      </w:pPr>
      <w:r w:rsidRPr="003A5444">
        <w:rPr>
          <w:rFonts w:ascii="Book Antiqua" w:hAnsi="Book Antiqua" w:cs="Arial"/>
          <w:color w:val="000000"/>
          <w:sz w:val="20"/>
          <w:szCs w:val="36"/>
          <w:lang w:val="en-GB" w:eastAsia="en-GB"/>
        </w:rPr>
        <w:t>SLCAP - FUTURE TERMS DATE</w:t>
      </w:r>
    </w:p>
    <w:p w14:paraId="70120F8E" w14:textId="77777777" w:rsidR="003A5444" w:rsidRPr="003A5444" w:rsidRDefault="003A5444" w:rsidP="003A5444">
      <w:pPr>
        <w:pStyle w:val="ListParagraph"/>
        <w:numPr>
          <w:ilvl w:val="1"/>
          <w:numId w:val="11"/>
        </w:numPr>
        <w:rPr>
          <w:rFonts w:ascii="Book Antiqua" w:hAnsi="Book Antiqua" w:cs="Arial"/>
          <w:color w:val="000000"/>
          <w:sz w:val="20"/>
          <w:szCs w:val="36"/>
          <w:lang w:val="en-GB" w:eastAsia="en-GB"/>
        </w:rPr>
      </w:pPr>
      <w:r w:rsidRPr="003A5444">
        <w:rPr>
          <w:rFonts w:ascii="Book Antiqua" w:hAnsi="Book Antiqua" w:cs="Arial"/>
          <w:color w:val="000000"/>
          <w:sz w:val="20"/>
          <w:szCs w:val="36"/>
          <w:lang w:val="en-GB" w:eastAsia="en-GB"/>
        </w:rPr>
        <w:t>SLCAP - NEW VENDOR</w:t>
      </w:r>
    </w:p>
    <w:p w14:paraId="7FEBAC40" w14:textId="77777777" w:rsidR="003A5444" w:rsidRPr="003A5444" w:rsidRDefault="003A5444" w:rsidP="003A5444">
      <w:pPr>
        <w:pStyle w:val="ListParagraph"/>
        <w:numPr>
          <w:ilvl w:val="1"/>
          <w:numId w:val="11"/>
        </w:numPr>
        <w:rPr>
          <w:rFonts w:ascii="Book Antiqua" w:hAnsi="Book Antiqua" w:cs="Arial"/>
          <w:color w:val="000000"/>
          <w:sz w:val="20"/>
          <w:szCs w:val="36"/>
          <w:lang w:val="en-GB" w:eastAsia="en-GB"/>
        </w:rPr>
      </w:pPr>
      <w:r w:rsidRPr="003A5444">
        <w:rPr>
          <w:rFonts w:ascii="Book Antiqua" w:hAnsi="Book Antiqua" w:cs="Arial"/>
          <w:color w:val="000000"/>
          <w:sz w:val="20"/>
          <w:szCs w:val="36"/>
          <w:lang w:val="en-GB" w:eastAsia="en-GB"/>
        </w:rPr>
        <w:t>SLCAP - NULL PAY GROUP ALERT</w:t>
      </w:r>
    </w:p>
    <w:p w14:paraId="0F3C0239" w14:textId="77777777" w:rsidR="003A5444" w:rsidRPr="003A5444" w:rsidRDefault="003A5444" w:rsidP="003A5444">
      <w:pPr>
        <w:pStyle w:val="ListParagraph"/>
        <w:numPr>
          <w:ilvl w:val="1"/>
          <w:numId w:val="11"/>
        </w:numPr>
        <w:rPr>
          <w:rFonts w:ascii="Book Antiqua" w:hAnsi="Book Antiqua" w:cs="Arial"/>
          <w:color w:val="000000"/>
          <w:sz w:val="20"/>
          <w:szCs w:val="36"/>
          <w:lang w:val="en-GB" w:eastAsia="en-GB"/>
        </w:rPr>
      </w:pPr>
      <w:r w:rsidRPr="003A5444">
        <w:rPr>
          <w:rFonts w:ascii="Book Antiqua" w:hAnsi="Book Antiqua" w:cs="Arial"/>
          <w:color w:val="000000"/>
          <w:sz w:val="20"/>
          <w:szCs w:val="36"/>
          <w:lang w:val="en-GB" w:eastAsia="en-GB"/>
        </w:rPr>
        <w:t>SLCAP Mismatch PayGroup Alert</w:t>
      </w:r>
    </w:p>
    <w:p w14:paraId="102C95DE" w14:textId="77777777" w:rsidR="00BA7FEA" w:rsidRPr="00256BFF" w:rsidRDefault="00BA7FEA" w:rsidP="00BA7FEA">
      <w:pPr>
        <w:pStyle w:val="ABCNormal"/>
        <w:ind w:left="720"/>
        <w:rPr>
          <w:rFonts w:ascii="Book Antiqua" w:hAnsi="Book Antiqua"/>
        </w:rPr>
      </w:pPr>
    </w:p>
    <w:p w14:paraId="20107A0F" w14:textId="77777777" w:rsidR="00BA7FEA" w:rsidRPr="004647D0" w:rsidRDefault="00BA7FEA" w:rsidP="00BA7FEA">
      <w:pPr>
        <w:pStyle w:val="HeadingBar"/>
      </w:pPr>
    </w:p>
    <w:p w14:paraId="3A6750E6" w14:textId="77777777" w:rsidR="00BA7FEA" w:rsidRDefault="00BA7FEA" w:rsidP="00BA7FEA">
      <w:pPr>
        <w:pStyle w:val="Heading3"/>
      </w:pPr>
      <w:bookmarkStart w:id="21" w:name="_Toc477788429"/>
      <w:bookmarkStart w:id="22" w:name="_Toc479101624"/>
      <w:bookmarkStart w:id="23" w:name="_Toc479609592"/>
      <w:r>
        <w:t>References</w:t>
      </w:r>
      <w:bookmarkEnd w:id="21"/>
      <w:bookmarkEnd w:id="22"/>
      <w:bookmarkEnd w:id="23"/>
    </w:p>
    <w:tbl>
      <w:tblPr>
        <w:tblW w:w="4900" w:type="pct"/>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677"/>
        <w:gridCol w:w="3115"/>
        <w:gridCol w:w="3651"/>
      </w:tblGrid>
      <w:tr w:rsidR="00CE0383" w:rsidRPr="00D34185" w14:paraId="320EEF7E" w14:textId="77777777" w:rsidTr="00862B1D">
        <w:trPr>
          <w:trHeight w:val="389"/>
        </w:trPr>
        <w:tc>
          <w:tcPr>
            <w:tcW w:w="3327" w:type="dxa"/>
            <w:tcBorders>
              <w:top w:val="single" w:sz="4" w:space="0" w:color="002776"/>
              <w:left w:val="single" w:sz="4" w:space="0" w:color="002776"/>
              <w:bottom w:val="nil"/>
              <w:right w:val="single" w:sz="4" w:space="0" w:color="FFFFFF" w:themeColor="background1"/>
            </w:tcBorders>
            <w:shd w:val="clear" w:color="auto" w:fill="BFBFBF" w:themeFill="background1" w:themeFillShade="BF"/>
            <w:vAlign w:val="center"/>
          </w:tcPr>
          <w:p w14:paraId="72502C1D" w14:textId="77777777" w:rsidR="00CE0383" w:rsidRPr="00D34185" w:rsidRDefault="00CE0383" w:rsidP="00862B1D">
            <w:pPr>
              <w:pStyle w:val="Tablehead1"/>
              <w:rPr>
                <w:rFonts w:ascii="Book Antiqua" w:hAnsi="Book Antiqua"/>
                <w:szCs w:val="18"/>
              </w:rPr>
            </w:pPr>
            <w:r w:rsidRPr="00FC2CEE">
              <w:rPr>
                <w:rFonts w:ascii="Book Antiqua" w:hAnsi="Book Antiqua"/>
                <w:color w:val="000000" w:themeColor="text1"/>
                <w:szCs w:val="18"/>
              </w:rPr>
              <w:t>Document Name</w:t>
            </w:r>
          </w:p>
        </w:tc>
        <w:tc>
          <w:tcPr>
            <w:tcW w:w="2819" w:type="dxa"/>
            <w:tcBorders>
              <w:top w:val="single" w:sz="4" w:space="0" w:color="002776"/>
              <w:left w:val="single" w:sz="4" w:space="0" w:color="FFFFFF" w:themeColor="background1"/>
              <w:bottom w:val="nil"/>
              <w:right w:val="single" w:sz="4" w:space="0" w:color="FFFFFF" w:themeColor="background1"/>
            </w:tcBorders>
            <w:shd w:val="clear" w:color="auto" w:fill="BFBFBF" w:themeFill="background1" w:themeFillShade="BF"/>
            <w:vAlign w:val="center"/>
          </w:tcPr>
          <w:p w14:paraId="08B94CE0" w14:textId="77777777" w:rsidR="00CE0383" w:rsidRPr="00D34185" w:rsidRDefault="00CE0383" w:rsidP="00862B1D">
            <w:pPr>
              <w:pStyle w:val="Tablehead1"/>
              <w:rPr>
                <w:rFonts w:ascii="Book Antiqua" w:hAnsi="Book Antiqua"/>
                <w:szCs w:val="18"/>
              </w:rPr>
            </w:pPr>
            <w:r w:rsidRPr="00FC2CEE">
              <w:rPr>
                <w:rFonts w:ascii="Book Antiqua" w:hAnsi="Book Antiqua"/>
                <w:color w:val="000000" w:themeColor="text1"/>
                <w:szCs w:val="18"/>
              </w:rPr>
              <w:t>Revision</w:t>
            </w:r>
          </w:p>
        </w:tc>
        <w:tc>
          <w:tcPr>
            <w:tcW w:w="3304" w:type="dxa"/>
            <w:tcBorders>
              <w:top w:val="single" w:sz="4" w:space="0" w:color="002776"/>
              <w:left w:val="single" w:sz="4" w:space="0" w:color="FFFFFF" w:themeColor="background1"/>
              <w:bottom w:val="nil"/>
              <w:right w:val="single" w:sz="4" w:space="0" w:color="002776"/>
            </w:tcBorders>
            <w:shd w:val="clear" w:color="auto" w:fill="BFBFBF" w:themeFill="background1" w:themeFillShade="BF"/>
            <w:vAlign w:val="center"/>
          </w:tcPr>
          <w:p w14:paraId="47C6D610" w14:textId="77777777" w:rsidR="00CE0383" w:rsidRPr="00D34185" w:rsidRDefault="00CE0383" w:rsidP="00862B1D">
            <w:pPr>
              <w:pStyle w:val="Tablehead1"/>
              <w:rPr>
                <w:rFonts w:ascii="Book Antiqua" w:hAnsi="Book Antiqua"/>
                <w:szCs w:val="18"/>
              </w:rPr>
            </w:pPr>
            <w:r w:rsidRPr="00FC2CEE">
              <w:rPr>
                <w:rFonts w:ascii="Book Antiqua" w:hAnsi="Book Antiqua"/>
                <w:color w:val="000000" w:themeColor="text1"/>
                <w:szCs w:val="18"/>
              </w:rPr>
              <w:t>Document Description</w:t>
            </w:r>
          </w:p>
        </w:tc>
      </w:tr>
      <w:tr w:rsidR="00CE0383" w:rsidRPr="00D34185" w14:paraId="5240AB4D" w14:textId="77777777" w:rsidTr="00862B1D">
        <w:trPr>
          <w:trHeight w:val="389"/>
        </w:trPr>
        <w:tc>
          <w:tcPr>
            <w:tcW w:w="3327" w:type="dxa"/>
            <w:tcBorders>
              <w:top w:val="nil"/>
            </w:tcBorders>
          </w:tcPr>
          <w:p w14:paraId="020679C9" w14:textId="202972C8" w:rsidR="00CE0383" w:rsidRPr="00D34185" w:rsidRDefault="00CE0383" w:rsidP="00862B1D">
            <w:pPr>
              <w:pStyle w:val="TableText"/>
              <w:rPr>
                <w:sz w:val="18"/>
                <w:szCs w:val="18"/>
              </w:rPr>
            </w:pPr>
            <w:r w:rsidRPr="00CE0383">
              <w:rPr>
                <w:sz w:val="18"/>
                <w:szCs w:val="18"/>
              </w:rPr>
              <w:t>CV040 FRC-C-011 FAS to Supplier Hub v1.6</w:t>
            </w:r>
          </w:p>
        </w:tc>
        <w:tc>
          <w:tcPr>
            <w:tcW w:w="2819" w:type="dxa"/>
            <w:tcBorders>
              <w:top w:val="nil"/>
            </w:tcBorders>
          </w:tcPr>
          <w:p w14:paraId="4D7AD2A9" w14:textId="77777777" w:rsidR="00CE0383" w:rsidRPr="00D34185" w:rsidRDefault="00CE0383" w:rsidP="00862B1D">
            <w:pPr>
              <w:pStyle w:val="Tabletext0"/>
              <w:rPr>
                <w:sz w:val="18"/>
                <w:szCs w:val="18"/>
              </w:rPr>
            </w:pPr>
          </w:p>
        </w:tc>
        <w:tc>
          <w:tcPr>
            <w:tcW w:w="3304" w:type="dxa"/>
            <w:tcBorders>
              <w:top w:val="nil"/>
            </w:tcBorders>
          </w:tcPr>
          <w:p w14:paraId="7BF0718A" w14:textId="0C7F80FB" w:rsidR="00CE0383" w:rsidRPr="00D34185" w:rsidRDefault="009B4647" w:rsidP="00862B1D">
            <w:pPr>
              <w:pStyle w:val="Instructions"/>
              <w:rPr>
                <w:rFonts w:ascii="Book Antiqua" w:hAnsi="Book Antiqua"/>
                <w:sz w:val="18"/>
                <w:szCs w:val="18"/>
              </w:rPr>
            </w:pPr>
            <w:hyperlink r:id="rId16" w:history="1">
              <w:r w:rsidR="00CE0383">
                <w:rPr>
                  <w:rStyle w:val="Hyperlink"/>
                </w:rPr>
                <w:t>CV040 FRC-C-011 FAS to Supplier Hub v1.6</w:t>
              </w:r>
            </w:hyperlink>
          </w:p>
        </w:tc>
      </w:tr>
    </w:tbl>
    <w:p w14:paraId="130F2268" w14:textId="77777777" w:rsidR="006D0B75" w:rsidRPr="004647D0" w:rsidRDefault="006D0B75" w:rsidP="006D0B75">
      <w:pPr>
        <w:pStyle w:val="BodyText"/>
      </w:pPr>
    </w:p>
    <w:p w14:paraId="05562947" w14:textId="77777777" w:rsidR="005955F6" w:rsidRPr="004647D0" w:rsidRDefault="005955F6" w:rsidP="005955F6">
      <w:pPr>
        <w:pStyle w:val="HeadingBar"/>
      </w:pPr>
    </w:p>
    <w:p w14:paraId="557A4256" w14:textId="7632ABA2" w:rsidR="005955F6" w:rsidRPr="004647D0" w:rsidRDefault="005955F6" w:rsidP="005955F6">
      <w:pPr>
        <w:pStyle w:val="Heading3"/>
      </w:pPr>
      <w:bookmarkStart w:id="24" w:name="_Toc479609593"/>
      <w:r w:rsidRPr="004647D0">
        <w:t>Scope</w:t>
      </w:r>
      <w:bookmarkEnd w:id="24"/>
    </w:p>
    <w:p w14:paraId="62FAA8D5" w14:textId="290B463E" w:rsidR="009C7C08" w:rsidRDefault="009C7C08" w:rsidP="002B1C98">
      <w:pPr>
        <w:tabs>
          <w:tab w:val="left" w:pos="720"/>
          <w:tab w:val="left" w:pos="1440"/>
          <w:tab w:val="left" w:pos="2160"/>
          <w:tab w:val="left" w:pos="2880"/>
          <w:tab w:val="left" w:pos="3600"/>
          <w:tab w:val="left" w:pos="4320"/>
          <w:tab w:val="left" w:pos="5040"/>
          <w:tab w:val="left" w:pos="5760"/>
        </w:tabs>
        <w:spacing w:before="240" w:after="120"/>
        <w:rPr>
          <w:rFonts w:cs="Arial"/>
          <w:bCs/>
          <w:color w:val="000000"/>
          <w:szCs w:val="16"/>
          <w:lang w:val="en-GB" w:eastAsia="en-GB"/>
        </w:rPr>
      </w:pPr>
      <w:r w:rsidRPr="000745C2">
        <w:t xml:space="preserve">The information in this document outlines the conversion design of </w:t>
      </w:r>
      <w:r w:rsidR="00CE227E">
        <w:rPr>
          <w:color w:val="000000"/>
          <w:szCs w:val="36"/>
          <w:lang w:val="en-GB" w:eastAsia="en-GB"/>
        </w:rPr>
        <w:t xml:space="preserve">Supplier and Supplier Sites information from FAS </w:t>
      </w:r>
      <w:r w:rsidRPr="000745C2">
        <w:rPr>
          <w:color w:val="000000"/>
          <w:szCs w:val="36"/>
          <w:lang w:val="en-GB" w:eastAsia="en-GB"/>
        </w:rPr>
        <w:t xml:space="preserve">legacy system </w:t>
      </w:r>
      <w:r w:rsidRPr="000745C2">
        <w:t xml:space="preserve">to </w:t>
      </w:r>
      <w:r>
        <w:t xml:space="preserve">the </w:t>
      </w:r>
      <w:r w:rsidRPr="000745C2">
        <w:t>target system (</w:t>
      </w:r>
      <w:r>
        <w:t>Oracle</w:t>
      </w:r>
      <w:r w:rsidRPr="000745C2">
        <w:t xml:space="preserve"> </w:t>
      </w:r>
      <w:r w:rsidR="00CE227E">
        <w:t>Supplier</w:t>
      </w:r>
      <w:r>
        <w:t xml:space="preserve"> Hub</w:t>
      </w:r>
      <w:r w:rsidRPr="000745C2">
        <w:t>) based</w:t>
      </w:r>
      <w:r w:rsidR="00E05437">
        <w:t xml:space="preserve"> on the conversion requirements.</w:t>
      </w:r>
    </w:p>
    <w:p w14:paraId="3AC4BDE2" w14:textId="77777777" w:rsidR="002B1C98" w:rsidRPr="002B1C98" w:rsidRDefault="002B1C98" w:rsidP="002B1C98">
      <w:pPr>
        <w:tabs>
          <w:tab w:val="left" w:pos="720"/>
          <w:tab w:val="left" w:pos="1440"/>
          <w:tab w:val="left" w:pos="2160"/>
          <w:tab w:val="left" w:pos="2880"/>
          <w:tab w:val="left" w:pos="3600"/>
          <w:tab w:val="left" w:pos="4320"/>
          <w:tab w:val="left" w:pos="5040"/>
          <w:tab w:val="left" w:pos="5760"/>
        </w:tabs>
        <w:spacing w:before="240" w:after="120"/>
        <w:rPr>
          <w:rFonts w:cs="Arial"/>
          <w:bCs/>
          <w:color w:val="000000"/>
          <w:szCs w:val="16"/>
          <w:lang w:val="en-GB" w:eastAsia="en-GB"/>
        </w:rPr>
      </w:pPr>
      <w:r w:rsidRPr="002B1C98">
        <w:rPr>
          <w:rFonts w:cs="Arial"/>
          <w:bCs/>
          <w:color w:val="000000"/>
          <w:szCs w:val="16"/>
          <w:lang w:val="en-GB" w:eastAsia="en-GB"/>
        </w:rPr>
        <w:t>The scope of this conversion object includes the following:</w:t>
      </w:r>
    </w:p>
    <w:p w14:paraId="5FA615DB" w14:textId="77777777" w:rsidR="00BB455F" w:rsidRPr="00556533" w:rsidRDefault="00BB455F" w:rsidP="002B3180">
      <w:pPr>
        <w:numPr>
          <w:ilvl w:val="0"/>
          <w:numId w:val="12"/>
        </w:numPr>
      </w:pPr>
      <w:r w:rsidRPr="00556533">
        <w:t>Data Source – L</w:t>
      </w:r>
      <w:r>
        <w:t>FAS</w:t>
      </w:r>
      <w:r w:rsidRPr="00556533">
        <w:t>B</w:t>
      </w:r>
    </w:p>
    <w:p w14:paraId="01A16F05" w14:textId="77777777" w:rsidR="00BB455F" w:rsidRPr="00556533" w:rsidRDefault="00BB455F" w:rsidP="002B3180">
      <w:pPr>
        <w:numPr>
          <w:ilvl w:val="0"/>
          <w:numId w:val="12"/>
        </w:numPr>
      </w:pPr>
      <w:r w:rsidRPr="00556533">
        <w:t xml:space="preserve">Target System – </w:t>
      </w:r>
      <w:r>
        <w:t>Oracle</w:t>
      </w:r>
      <w:r w:rsidRPr="00556533">
        <w:t xml:space="preserve"> </w:t>
      </w:r>
      <w:r>
        <w:t>Supplier Hub</w:t>
      </w:r>
    </w:p>
    <w:p w14:paraId="292CBAFB" w14:textId="77777777" w:rsidR="00BB455F" w:rsidRPr="00556533" w:rsidRDefault="00BB455F" w:rsidP="002B3180">
      <w:pPr>
        <w:numPr>
          <w:ilvl w:val="0"/>
          <w:numId w:val="12"/>
        </w:numPr>
      </w:pPr>
      <w:r w:rsidRPr="00556533">
        <w:t xml:space="preserve">Data Entities – </w:t>
      </w:r>
      <w:r>
        <w:t>Franchisee</w:t>
      </w:r>
    </w:p>
    <w:p w14:paraId="4F4F98FF" w14:textId="77777777" w:rsidR="002B1C98" w:rsidRPr="002B1C98" w:rsidRDefault="002B1C98" w:rsidP="002B1C98">
      <w:pPr>
        <w:ind w:left="720"/>
      </w:pPr>
    </w:p>
    <w:tbl>
      <w:tblPr>
        <w:tblW w:w="9195" w:type="dxa"/>
        <w:tblInd w:w="5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48"/>
        <w:gridCol w:w="2307"/>
        <w:gridCol w:w="2070"/>
        <w:gridCol w:w="1584"/>
        <w:gridCol w:w="2286"/>
      </w:tblGrid>
      <w:tr w:rsidR="002B1C98" w:rsidRPr="000745C2" w14:paraId="3C0AF81A" w14:textId="77777777" w:rsidTr="009C7C08">
        <w:trPr>
          <w:cantSplit/>
          <w:trHeight w:val="432"/>
          <w:tblHeader/>
        </w:trPr>
        <w:tc>
          <w:tcPr>
            <w:tcW w:w="948" w:type="dxa"/>
            <w:tcBorders>
              <w:bottom w:val="nil"/>
              <w:right w:val="nil"/>
            </w:tcBorders>
            <w:shd w:val="pct10" w:color="auto" w:fill="auto"/>
          </w:tcPr>
          <w:p w14:paraId="2FF5A390" w14:textId="77777777" w:rsidR="002B1C98" w:rsidRPr="000745C2" w:rsidRDefault="002B1C98" w:rsidP="009C7C08">
            <w:pPr>
              <w:pStyle w:val="TableHeading"/>
              <w:rPr>
                <w:sz w:val="18"/>
                <w:szCs w:val="18"/>
              </w:rPr>
            </w:pPr>
            <w:r w:rsidRPr="00D2192F">
              <w:rPr>
                <w:sz w:val="18"/>
                <w:szCs w:val="18"/>
              </w:rPr>
              <w:t>Module</w:t>
            </w:r>
          </w:p>
        </w:tc>
        <w:tc>
          <w:tcPr>
            <w:tcW w:w="2307" w:type="dxa"/>
            <w:tcBorders>
              <w:left w:val="nil"/>
              <w:bottom w:val="nil"/>
              <w:right w:val="nil"/>
            </w:tcBorders>
            <w:shd w:val="pct10" w:color="auto" w:fill="auto"/>
          </w:tcPr>
          <w:p w14:paraId="7D9088AD" w14:textId="77777777" w:rsidR="002B1C98" w:rsidRPr="000745C2" w:rsidRDefault="002B1C98" w:rsidP="009C7C08">
            <w:pPr>
              <w:pStyle w:val="TableHeading"/>
              <w:rPr>
                <w:sz w:val="18"/>
                <w:szCs w:val="18"/>
              </w:rPr>
            </w:pPr>
            <w:r w:rsidRPr="00D2192F">
              <w:rPr>
                <w:sz w:val="18"/>
                <w:szCs w:val="18"/>
              </w:rPr>
              <w:t>Data Object</w:t>
            </w:r>
          </w:p>
        </w:tc>
        <w:tc>
          <w:tcPr>
            <w:tcW w:w="2070" w:type="dxa"/>
            <w:tcBorders>
              <w:left w:val="nil"/>
              <w:bottom w:val="nil"/>
              <w:right w:val="nil"/>
            </w:tcBorders>
            <w:shd w:val="pct10" w:color="auto" w:fill="auto"/>
          </w:tcPr>
          <w:p w14:paraId="2CD84BFC" w14:textId="77777777" w:rsidR="002B1C98" w:rsidRPr="000745C2" w:rsidRDefault="002B1C98" w:rsidP="009C7C08">
            <w:pPr>
              <w:pStyle w:val="TableHeading"/>
              <w:rPr>
                <w:sz w:val="18"/>
                <w:szCs w:val="18"/>
              </w:rPr>
            </w:pPr>
            <w:r w:rsidRPr="00D2192F">
              <w:rPr>
                <w:sz w:val="18"/>
                <w:szCs w:val="18"/>
              </w:rPr>
              <w:t>Source System</w:t>
            </w:r>
          </w:p>
        </w:tc>
        <w:tc>
          <w:tcPr>
            <w:tcW w:w="1584" w:type="dxa"/>
            <w:tcBorders>
              <w:left w:val="nil"/>
              <w:bottom w:val="nil"/>
              <w:right w:val="nil"/>
            </w:tcBorders>
            <w:shd w:val="pct10" w:color="auto" w:fill="auto"/>
          </w:tcPr>
          <w:p w14:paraId="00E7D532" w14:textId="77777777" w:rsidR="002B1C98" w:rsidRPr="000745C2" w:rsidRDefault="002B1C98" w:rsidP="009C7C08">
            <w:pPr>
              <w:pStyle w:val="TableHeading"/>
              <w:rPr>
                <w:sz w:val="18"/>
                <w:szCs w:val="18"/>
              </w:rPr>
            </w:pPr>
            <w:r w:rsidRPr="00D2192F">
              <w:rPr>
                <w:sz w:val="18"/>
                <w:szCs w:val="18"/>
              </w:rPr>
              <w:t>Target System</w:t>
            </w:r>
          </w:p>
        </w:tc>
        <w:tc>
          <w:tcPr>
            <w:tcW w:w="2286" w:type="dxa"/>
            <w:tcBorders>
              <w:left w:val="nil"/>
              <w:bottom w:val="nil"/>
            </w:tcBorders>
            <w:shd w:val="pct10" w:color="auto" w:fill="auto"/>
          </w:tcPr>
          <w:p w14:paraId="58EAA00D" w14:textId="77777777" w:rsidR="002B1C98" w:rsidRPr="000745C2" w:rsidRDefault="002B1C98" w:rsidP="009C7C08">
            <w:pPr>
              <w:pStyle w:val="TableHeading"/>
              <w:rPr>
                <w:sz w:val="18"/>
                <w:szCs w:val="18"/>
              </w:rPr>
            </w:pPr>
            <w:r w:rsidRPr="00D2192F">
              <w:rPr>
                <w:sz w:val="18"/>
                <w:szCs w:val="18"/>
              </w:rPr>
              <w:t>Data Volume</w:t>
            </w:r>
          </w:p>
        </w:tc>
      </w:tr>
      <w:tr w:rsidR="002B1C98" w:rsidRPr="000745C2" w14:paraId="5F82B6C7" w14:textId="77777777" w:rsidTr="009C7C08">
        <w:trPr>
          <w:cantSplit/>
          <w:trHeight w:hRule="exact" w:val="120"/>
          <w:tblHeader/>
        </w:trPr>
        <w:tc>
          <w:tcPr>
            <w:tcW w:w="948" w:type="dxa"/>
            <w:tcBorders>
              <w:left w:val="nil"/>
              <w:right w:val="nil"/>
            </w:tcBorders>
            <w:shd w:val="pct50" w:color="auto" w:fill="auto"/>
          </w:tcPr>
          <w:p w14:paraId="0BDCD989" w14:textId="77777777" w:rsidR="002B1C98" w:rsidRPr="000745C2" w:rsidRDefault="002B1C98" w:rsidP="009C7C08">
            <w:pPr>
              <w:pStyle w:val="TableText"/>
              <w:rPr>
                <w:sz w:val="18"/>
              </w:rPr>
            </w:pPr>
          </w:p>
        </w:tc>
        <w:tc>
          <w:tcPr>
            <w:tcW w:w="2307" w:type="dxa"/>
            <w:tcBorders>
              <w:left w:val="nil"/>
              <w:right w:val="nil"/>
            </w:tcBorders>
            <w:shd w:val="pct50" w:color="auto" w:fill="auto"/>
          </w:tcPr>
          <w:p w14:paraId="32921950" w14:textId="77777777" w:rsidR="002B1C98" w:rsidRPr="000745C2" w:rsidRDefault="002B1C98" w:rsidP="009C7C08">
            <w:pPr>
              <w:pStyle w:val="TableText"/>
              <w:rPr>
                <w:sz w:val="18"/>
              </w:rPr>
            </w:pPr>
          </w:p>
        </w:tc>
        <w:tc>
          <w:tcPr>
            <w:tcW w:w="2070" w:type="dxa"/>
            <w:tcBorders>
              <w:left w:val="nil"/>
              <w:right w:val="nil"/>
            </w:tcBorders>
            <w:shd w:val="pct50" w:color="auto" w:fill="auto"/>
          </w:tcPr>
          <w:p w14:paraId="29E1E2E9" w14:textId="77777777" w:rsidR="002B1C98" w:rsidRPr="000745C2" w:rsidRDefault="002B1C98" w:rsidP="009C7C08">
            <w:pPr>
              <w:pStyle w:val="TableHeading"/>
              <w:rPr>
                <w:sz w:val="18"/>
              </w:rPr>
            </w:pPr>
          </w:p>
        </w:tc>
        <w:tc>
          <w:tcPr>
            <w:tcW w:w="1584" w:type="dxa"/>
            <w:tcBorders>
              <w:left w:val="nil"/>
              <w:right w:val="nil"/>
            </w:tcBorders>
            <w:shd w:val="pct50" w:color="auto" w:fill="auto"/>
          </w:tcPr>
          <w:p w14:paraId="59CADE1C" w14:textId="77777777" w:rsidR="002B1C98" w:rsidRPr="000745C2" w:rsidRDefault="002B1C98" w:rsidP="009C7C08">
            <w:pPr>
              <w:pStyle w:val="TableHeading"/>
              <w:rPr>
                <w:sz w:val="18"/>
              </w:rPr>
            </w:pPr>
          </w:p>
        </w:tc>
        <w:tc>
          <w:tcPr>
            <w:tcW w:w="2286" w:type="dxa"/>
            <w:tcBorders>
              <w:left w:val="nil"/>
              <w:right w:val="nil"/>
            </w:tcBorders>
            <w:shd w:val="pct50" w:color="auto" w:fill="auto"/>
          </w:tcPr>
          <w:p w14:paraId="56B7AD5D" w14:textId="77777777" w:rsidR="002B1C98" w:rsidRPr="000745C2" w:rsidRDefault="002B1C98" w:rsidP="009C7C08">
            <w:pPr>
              <w:pStyle w:val="TableText"/>
              <w:rPr>
                <w:sz w:val="18"/>
              </w:rPr>
            </w:pPr>
          </w:p>
        </w:tc>
      </w:tr>
      <w:tr w:rsidR="002B1C98" w:rsidRPr="000745C2" w14:paraId="75A4D36B" w14:textId="77777777" w:rsidTr="009C7C08">
        <w:trPr>
          <w:cantSplit/>
          <w:trHeight w:val="429"/>
        </w:trPr>
        <w:tc>
          <w:tcPr>
            <w:tcW w:w="948" w:type="dxa"/>
          </w:tcPr>
          <w:p w14:paraId="34AAE302" w14:textId="493B0E46" w:rsidR="002B1C98" w:rsidRPr="000745C2" w:rsidRDefault="002B1C98" w:rsidP="00727BEF">
            <w:pPr>
              <w:pStyle w:val="TableText"/>
              <w:rPr>
                <w:sz w:val="20"/>
              </w:rPr>
            </w:pPr>
            <w:r>
              <w:t xml:space="preserve">Oracle </w:t>
            </w:r>
            <w:r w:rsidR="00727BEF">
              <w:t>Supplier</w:t>
            </w:r>
            <w:r>
              <w:t xml:space="preserve"> Hub</w:t>
            </w:r>
          </w:p>
        </w:tc>
        <w:tc>
          <w:tcPr>
            <w:tcW w:w="2307" w:type="dxa"/>
          </w:tcPr>
          <w:p w14:paraId="1AD3A117" w14:textId="059CD661" w:rsidR="002B1C98" w:rsidRPr="000745C2" w:rsidRDefault="003D3622" w:rsidP="009C7C08">
            <w:pPr>
              <w:pStyle w:val="TableText"/>
              <w:numPr>
                <w:ilvl w:val="12"/>
                <w:numId w:val="0"/>
              </w:numPr>
              <w:rPr>
                <w:sz w:val="20"/>
              </w:rPr>
            </w:pPr>
            <w:r>
              <w:t>Conversion from FAS to Oracle Supplier Hub</w:t>
            </w:r>
          </w:p>
        </w:tc>
        <w:tc>
          <w:tcPr>
            <w:tcW w:w="2070" w:type="dxa"/>
          </w:tcPr>
          <w:p w14:paraId="43D7AF45" w14:textId="397CCFF3" w:rsidR="002B1C98" w:rsidRPr="00D2192F" w:rsidRDefault="003D3622" w:rsidP="009C7C08">
            <w:pPr>
              <w:pStyle w:val="TableText"/>
            </w:pPr>
            <w:r>
              <w:t>FAS</w:t>
            </w:r>
            <w:r w:rsidR="002B1C98" w:rsidRPr="00C82FB0">
              <w:t xml:space="preserve">  </w:t>
            </w:r>
          </w:p>
        </w:tc>
        <w:tc>
          <w:tcPr>
            <w:tcW w:w="1584" w:type="dxa"/>
          </w:tcPr>
          <w:p w14:paraId="446BC195" w14:textId="7C716D25" w:rsidR="002B1C98" w:rsidRPr="00D2192F" w:rsidRDefault="002B1C98" w:rsidP="00727BEF">
            <w:pPr>
              <w:pStyle w:val="TableText"/>
            </w:pPr>
            <w:r>
              <w:t xml:space="preserve">Oracle </w:t>
            </w:r>
            <w:r w:rsidR="00727BEF">
              <w:t>Supplier Hub</w:t>
            </w:r>
          </w:p>
        </w:tc>
        <w:tc>
          <w:tcPr>
            <w:tcW w:w="2286" w:type="dxa"/>
          </w:tcPr>
          <w:p w14:paraId="74EE50F6" w14:textId="4EFCE7C2" w:rsidR="002B1C98" w:rsidRPr="00D2192F" w:rsidRDefault="00E53536" w:rsidP="00E53536">
            <w:pPr>
              <w:pStyle w:val="TableText"/>
            </w:pPr>
            <w:r>
              <w:t>15,000</w:t>
            </w:r>
          </w:p>
        </w:tc>
      </w:tr>
    </w:tbl>
    <w:p w14:paraId="6CE4ED18" w14:textId="5CF4EA13" w:rsidR="006D0B75" w:rsidRPr="004647D0" w:rsidRDefault="006D0B75" w:rsidP="006D0B75">
      <w:pPr>
        <w:pStyle w:val="BodyText"/>
        <w:ind w:left="0"/>
      </w:pPr>
    </w:p>
    <w:p w14:paraId="2568B4EC" w14:textId="77777777" w:rsidR="006D0B75" w:rsidRPr="004647D0" w:rsidRDefault="006D0B75" w:rsidP="006D0B75">
      <w:pPr>
        <w:pStyle w:val="BodyText"/>
        <w:ind w:left="0"/>
        <w:rPr>
          <w:b/>
        </w:rPr>
      </w:pPr>
      <w:r w:rsidRPr="004647D0">
        <w:rPr>
          <w:b/>
        </w:rPr>
        <w:t>Data Selection Criteria</w:t>
      </w:r>
    </w:p>
    <w:p w14:paraId="4EF5519E" w14:textId="52A2E83C" w:rsidR="0019469A" w:rsidRDefault="004A6528" w:rsidP="002B3180">
      <w:pPr>
        <w:pStyle w:val="BodyText"/>
        <w:numPr>
          <w:ilvl w:val="0"/>
          <w:numId w:val="13"/>
        </w:numPr>
      </w:pPr>
      <w:r>
        <w:t xml:space="preserve">All Franchisee </w:t>
      </w:r>
      <w:r w:rsidR="00A02FCF">
        <w:t xml:space="preserve">both Active and Inactive </w:t>
      </w:r>
      <w:r w:rsidR="00DE6820">
        <w:t>must</w:t>
      </w:r>
      <w:r w:rsidR="00A02FCF">
        <w:t xml:space="preserve"> be picked from FAS legacy system</w:t>
      </w:r>
      <w:r>
        <w:t>.</w:t>
      </w:r>
      <w:r w:rsidR="00A02FCF">
        <w:t xml:space="preserve"> </w:t>
      </w:r>
    </w:p>
    <w:p w14:paraId="76CC5E0F" w14:textId="487BB790" w:rsidR="008305B4" w:rsidRDefault="008305B4" w:rsidP="008305B4">
      <w:pPr>
        <w:pStyle w:val="BodyText"/>
        <w:ind w:left="720"/>
      </w:pPr>
      <w:r>
        <w:t xml:space="preserve">Note: </w:t>
      </w:r>
      <w:r w:rsidR="00A21E06">
        <w:t>Data extraction logic</w:t>
      </w:r>
      <w:r>
        <w:t xml:space="preserve"> is not in scope of this document.</w:t>
      </w:r>
    </w:p>
    <w:p w14:paraId="67F7C5C4" w14:textId="0A5CE517" w:rsidR="00597B0C" w:rsidRDefault="00597B0C" w:rsidP="00597B0C">
      <w:pPr>
        <w:pStyle w:val="BodyText"/>
        <w:numPr>
          <w:ilvl w:val="0"/>
          <w:numId w:val="13"/>
        </w:numPr>
        <w:rPr>
          <w:color w:val="000000"/>
          <w:szCs w:val="36"/>
          <w:lang w:val="en-GB" w:eastAsia="en-GB"/>
        </w:rPr>
      </w:pPr>
      <w:r>
        <w:rPr>
          <w:color w:val="000000"/>
          <w:szCs w:val="36"/>
          <w:lang w:val="en-GB" w:eastAsia="en-GB"/>
        </w:rPr>
        <w:t xml:space="preserve">The extract from FAS </w:t>
      </w:r>
      <w:r w:rsidR="00E16A44">
        <w:rPr>
          <w:color w:val="000000"/>
          <w:szCs w:val="36"/>
          <w:lang w:val="en-GB" w:eastAsia="en-GB"/>
        </w:rPr>
        <w:t>must</w:t>
      </w:r>
      <w:r>
        <w:rPr>
          <w:color w:val="000000"/>
          <w:szCs w:val="36"/>
          <w:lang w:val="en-GB" w:eastAsia="en-GB"/>
        </w:rPr>
        <w:t xml:space="preserve"> contain 2 files with the </w:t>
      </w:r>
      <w:r w:rsidR="00DF7FC8">
        <w:rPr>
          <w:color w:val="000000"/>
          <w:szCs w:val="36"/>
          <w:lang w:val="en-GB" w:eastAsia="en-GB"/>
        </w:rPr>
        <w:t>below details:</w:t>
      </w:r>
    </w:p>
    <w:p w14:paraId="276AE492" w14:textId="77777777" w:rsidR="00597B0C" w:rsidRDefault="00597B0C" w:rsidP="00597B0C">
      <w:pPr>
        <w:pStyle w:val="BodyText"/>
        <w:numPr>
          <w:ilvl w:val="1"/>
          <w:numId w:val="13"/>
        </w:numPr>
        <w:rPr>
          <w:color w:val="000000"/>
          <w:szCs w:val="36"/>
          <w:lang w:val="en-GB" w:eastAsia="en-GB"/>
        </w:rPr>
      </w:pPr>
      <w:r>
        <w:rPr>
          <w:color w:val="000000"/>
          <w:szCs w:val="36"/>
          <w:lang w:val="en-GB" w:eastAsia="en-GB"/>
        </w:rPr>
        <w:t>The current/most updated  Franchisee details for all store letter codes/ operators (Franchisee letter codes only and not applicants)</w:t>
      </w:r>
    </w:p>
    <w:p w14:paraId="4ACF6BE3" w14:textId="26592C69" w:rsidR="00597B0C" w:rsidRPr="0071468C" w:rsidRDefault="00597B0C" w:rsidP="00597B0C">
      <w:pPr>
        <w:pStyle w:val="BodyText"/>
        <w:numPr>
          <w:ilvl w:val="2"/>
          <w:numId w:val="13"/>
        </w:numPr>
        <w:rPr>
          <w:color w:val="000000"/>
          <w:szCs w:val="36"/>
          <w:lang w:val="en-GB" w:eastAsia="en-GB"/>
        </w:rPr>
      </w:pPr>
      <w:r w:rsidRPr="00EE4F45">
        <w:rPr>
          <w:color w:val="000000"/>
          <w:szCs w:val="36"/>
          <w:lang w:val="en-GB" w:eastAsia="en-GB"/>
        </w:rPr>
        <w:t xml:space="preserve">File Name format </w:t>
      </w:r>
      <w:r w:rsidR="00E16A44">
        <w:rPr>
          <w:color w:val="000000"/>
          <w:szCs w:val="36"/>
          <w:lang w:val="en-GB" w:eastAsia="en-GB"/>
        </w:rPr>
        <w:t>must</w:t>
      </w:r>
      <w:r w:rsidRPr="00EE4F45">
        <w:rPr>
          <w:color w:val="000000"/>
          <w:szCs w:val="36"/>
          <w:lang w:val="en-GB" w:eastAsia="en-GB"/>
        </w:rPr>
        <w:t xml:space="preserve"> be </w:t>
      </w:r>
      <w:r>
        <w:rPr>
          <w:color w:val="000000"/>
          <w:szCs w:val="36"/>
          <w:lang w:val="en-GB" w:eastAsia="en-GB"/>
        </w:rPr>
        <w:t>ISPFAS_CURRENT</w:t>
      </w:r>
      <w:r w:rsidRPr="00EE4F45">
        <w:rPr>
          <w:color w:val="000000"/>
          <w:szCs w:val="36"/>
          <w:lang w:val="en-GB" w:eastAsia="en-GB"/>
        </w:rPr>
        <w:t>_&lt;</w:t>
      </w:r>
      <w:r>
        <w:rPr>
          <w:color w:val="000000"/>
          <w:szCs w:val="36"/>
          <w:lang w:val="en-GB" w:eastAsia="en-GB"/>
        </w:rPr>
        <w:t>DD</w:t>
      </w:r>
      <w:r w:rsidRPr="00EE4F45">
        <w:rPr>
          <w:color w:val="000000"/>
          <w:szCs w:val="36"/>
          <w:lang w:val="en-GB" w:eastAsia="en-GB"/>
        </w:rPr>
        <w:t>MMYYYY</w:t>
      </w:r>
      <w:r>
        <w:rPr>
          <w:color w:val="000000"/>
          <w:szCs w:val="36"/>
          <w:lang w:val="en-GB" w:eastAsia="en-GB"/>
        </w:rPr>
        <w:t>HH</w:t>
      </w:r>
      <w:r w:rsidRPr="00EE4F45">
        <w:rPr>
          <w:color w:val="000000"/>
          <w:szCs w:val="36"/>
          <w:lang w:val="en-GB" w:eastAsia="en-GB"/>
        </w:rPr>
        <w:t>&gt;</w:t>
      </w:r>
      <w:r>
        <w:rPr>
          <w:color w:val="000000"/>
          <w:szCs w:val="36"/>
          <w:lang w:val="en-GB" w:eastAsia="en-GB"/>
        </w:rPr>
        <w:t xml:space="preserve">    (Day, month, year and Hour)</w:t>
      </w:r>
    </w:p>
    <w:p w14:paraId="126ABBCF" w14:textId="77777777" w:rsidR="00597B0C" w:rsidRDefault="00597B0C" w:rsidP="00597B0C">
      <w:pPr>
        <w:pStyle w:val="BodyText"/>
        <w:numPr>
          <w:ilvl w:val="1"/>
          <w:numId w:val="13"/>
        </w:numPr>
        <w:rPr>
          <w:color w:val="000000"/>
          <w:szCs w:val="36"/>
          <w:lang w:val="en-GB" w:eastAsia="en-GB"/>
        </w:rPr>
      </w:pPr>
      <w:r>
        <w:rPr>
          <w:color w:val="000000"/>
          <w:szCs w:val="36"/>
          <w:lang w:val="en-GB" w:eastAsia="en-GB"/>
        </w:rPr>
        <w:t>History of Franchisee records (changes made to the Franchisee’s during the life of a store letter code/operator  and not applicants)</w:t>
      </w:r>
    </w:p>
    <w:p w14:paraId="23B3AD99" w14:textId="160761AB" w:rsidR="00597B0C" w:rsidRPr="0071468C" w:rsidRDefault="00597B0C" w:rsidP="00597B0C">
      <w:pPr>
        <w:pStyle w:val="BodyText"/>
        <w:numPr>
          <w:ilvl w:val="2"/>
          <w:numId w:val="13"/>
        </w:numPr>
        <w:rPr>
          <w:color w:val="000000"/>
          <w:szCs w:val="36"/>
          <w:lang w:val="en-GB" w:eastAsia="en-GB"/>
        </w:rPr>
      </w:pPr>
      <w:r w:rsidRPr="00EE4F45">
        <w:rPr>
          <w:color w:val="000000"/>
          <w:szCs w:val="36"/>
          <w:lang w:val="en-GB" w:eastAsia="en-GB"/>
        </w:rPr>
        <w:t xml:space="preserve">File Name format </w:t>
      </w:r>
      <w:r w:rsidR="00E16A44">
        <w:rPr>
          <w:color w:val="000000"/>
          <w:szCs w:val="36"/>
          <w:lang w:val="en-GB" w:eastAsia="en-GB"/>
        </w:rPr>
        <w:t>must</w:t>
      </w:r>
      <w:r w:rsidRPr="00EE4F45">
        <w:rPr>
          <w:color w:val="000000"/>
          <w:szCs w:val="36"/>
          <w:lang w:val="en-GB" w:eastAsia="en-GB"/>
        </w:rPr>
        <w:t xml:space="preserve"> be </w:t>
      </w:r>
      <w:r>
        <w:rPr>
          <w:color w:val="000000"/>
          <w:szCs w:val="36"/>
          <w:lang w:val="en-GB" w:eastAsia="en-GB"/>
        </w:rPr>
        <w:t>ISPFAS_HISTORY</w:t>
      </w:r>
      <w:r w:rsidRPr="00EE4F45">
        <w:rPr>
          <w:color w:val="000000"/>
          <w:szCs w:val="36"/>
          <w:lang w:val="en-GB" w:eastAsia="en-GB"/>
        </w:rPr>
        <w:t>_&lt;</w:t>
      </w:r>
      <w:r>
        <w:rPr>
          <w:color w:val="000000"/>
          <w:szCs w:val="36"/>
          <w:lang w:val="en-GB" w:eastAsia="en-GB"/>
        </w:rPr>
        <w:t>DD</w:t>
      </w:r>
      <w:r w:rsidRPr="00EE4F45">
        <w:rPr>
          <w:color w:val="000000"/>
          <w:szCs w:val="36"/>
          <w:lang w:val="en-GB" w:eastAsia="en-GB"/>
        </w:rPr>
        <w:t>MMYYYY</w:t>
      </w:r>
      <w:r>
        <w:rPr>
          <w:color w:val="000000"/>
          <w:szCs w:val="36"/>
          <w:lang w:val="en-GB" w:eastAsia="en-GB"/>
        </w:rPr>
        <w:t>HH</w:t>
      </w:r>
      <w:r w:rsidRPr="00EE4F45">
        <w:rPr>
          <w:color w:val="000000"/>
          <w:szCs w:val="36"/>
          <w:lang w:val="en-GB" w:eastAsia="en-GB"/>
        </w:rPr>
        <w:t>&gt;</w:t>
      </w:r>
      <w:r>
        <w:rPr>
          <w:color w:val="000000"/>
          <w:szCs w:val="36"/>
          <w:lang w:val="en-GB" w:eastAsia="en-GB"/>
        </w:rPr>
        <w:t xml:space="preserve">    (Day, month, year and Hour)</w:t>
      </w:r>
    </w:p>
    <w:p w14:paraId="402DD452" w14:textId="171F0B3C" w:rsidR="008A6EE7" w:rsidRPr="0019469A" w:rsidRDefault="00E66758" w:rsidP="002B3180">
      <w:pPr>
        <w:pStyle w:val="BodyText"/>
        <w:numPr>
          <w:ilvl w:val="0"/>
          <w:numId w:val="13"/>
        </w:numPr>
        <w:rPr>
          <w:szCs w:val="36"/>
          <w:lang w:val="en-GB" w:eastAsia="en-GB"/>
        </w:rPr>
      </w:pPr>
      <w:r>
        <w:t xml:space="preserve">Data </w:t>
      </w:r>
      <w:r w:rsidR="00DE6820">
        <w:t>must</w:t>
      </w:r>
      <w:r>
        <w:t xml:space="preserve"> be presented in CSV file format</w:t>
      </w:r>
      <w:r w:rsidR="0019469A">
        <w:t>.</w:t>
      </w:r>
    </w:p>
    <w:p w14:paraId="1627FBDC" w14:textId="4C9FC233" w:rsidR="0019469A" w:rsidRPr="00A403B2" w:rsidRDefault="0019469A" w:rsidP="002B3180">
      <w:pPr>
        <w:pStyle w:val="BodyText"/>
        <w:numPr>
          <w:ilvl w:val="0"/>
          <w:numId w:val="13"/>
        </w:numPr>
        <w:rPr>
          <w:szCs w:val="36"/>
          <w:lang w:val="en-GB" w:eastAsia="en-GB"/>
        </w:rPr>
      </w:pPr>
      <w:r>
        <w:t xml:space="preserve">Data File Name </w:t>
      </w:r>
      <w:r w:rsidR="008D736C">
        <w:t>must</w:t>
      </w:r>
      <w:r>
        <w:t xml:space="preserve"> be having following file format </w:t>
      </w:r>
      <w:r w:rsidR="00597B0C">
        <w:rPr>
          <w:color w:val="000000"/>
          <w:szCs w:val="36"/>
          <w:lang w:val="en-GB" w:eastAsia="en-GB"/>
        </w:rPr>
        <w:t>ISPFAS_CURRENT</w:t>
      </w:r>
      <w:r w:rsidR="00597B0C" w:rsidRPr="00EE4F45">
        <w:rPr>
          <w:color w:val="000000"/>
          <w:szCs w:val="36"/>
          <w:lang w:val="en-GB" w:eastAsia="en-GB"/>
        </w:rPr>
        <w:t>_&lt;</w:t>
      </w:r>
      <w:r w:rsidR="00597B0C">
        <w:rPr>
          <w:color w:val="000000"/>
          <w:szCs w:val="36"/>
          <w:lang w:val="en-GB" w:eastAsia="en-GB"/>
        </w:rPr>
        <w:t>DD</w:t>
      </w:r>
      <w:r w:rsidR="00597B0C" w:rsidRPr="00EE4F45">
        <w:rPr>
          <w:color w:val="000000"/>
          <w:szCs w:val="36"/>
          <w:lang w:val="en-GB" w:eastAsia="en-GB"/>
        </w:rPr>
        <w:t>MMYYYY</w:t>
      </w:r>
      <w:r w:rsidR="00597B0C">
        <w:rPr>
          <w:color w:val="000000"/>
          <w:szCs w:val="36"/>
          <w:lang w:val="en-GB" w:eastAsia="en-GB"/>
        </w:rPr>
        <w:t>HH&gt; and ISPFAS_HISTORY_</w:t>
      </w:r>
      <w:r w:rsidR="00597B0C" w:rsidRPr="00EE4F45">
        <w:rPr>
          <w:color w:val="000000"/>
          <w:szCs w:val="36"/>
          <w:lang w:val="en-GB" w:eastAsia="en-GB"/>
        </w:rPr>
        <w:t>&lt;</w:t>
      </w:r>
      <w:r w:rsidR="00597B0C">
        <w:rPr>
          <w:color w:val="000000"/>
          <w:szCs w:val="36"/>
          <w:lang w:val="en-GB" w:eastAsia="en-GB"/>
        </w:rPr>
        <w:t>DD</w:t>
      </w:r>
      <w:r w:rsidR="00597B0C" w:rsidRPr="00EE4F45">
        <w:rPr>
          <w:color w:val="000000"/>
          <w:szCs w:val="36"/>
          <w:lang w:val="en-GB" w:eastAsia="en-GB"/>
        </w:rPr>
        <w:t>MMYYYY</w:t>
      </w:r>
      <w:r w:rsidR="00597B0C">
        <w:rPr>
          <w:color w:val="000000"/>
          <w:szCs w:val="36"/>
          <w:lang w:val="en-GB" w:eastAsia="en-GB"/>
        </w:rPr>
        <w:t>HH&gt;</w:t>
      </w:r>
      <w:r>
        <w:rPr>
          <w:color w:val="000000"/>
          <w:szCs w:val="36"/>
          <w:lang w:val="en-GB" w:eastAsia="en-GB"/>
        </w:rPr>
        <w:t>.</w:t>
      </w:r>
    </w:p>
    <w:p w14:paraId="674C24C5" w14:textId="33072670" w:rsidR="00A403B2" w:rsidRPr="008A6EE7" w:rsidRDefault="00A403B2" w:rsidP="002B3180">
      <w:pPr>
        <w:pStyle w:val="BodyText"/>
        <w:numPr>
          <w:ilvl w:val="0"/>
          <w:numId w:val="13"/>
        </w:numPr>
        <w:rPr>
          <w:szCs w:val="36"/>
          <w:lang w:val="en-GB" w:eastAsia="en-GB"/>
        </w:rPr>
      </w:pPr>
      <w:r>
        <w:rPr>
          <w:szCs w:val="36"/>
          <w:lang w:val="en-GB" w:eastAsia="en-GB"/>
        </w:rPr>
        <w:t xml:space="preserve">This file </w:t>
      </w:r>
      <w:r w:rsidR="00DE6820">
        <w:rPr>
          <w:szCs w:val="36"/>
          <w:lang w:val="en-GB" w:eastAsia="en-GB"/>
        </w:rPr>
        <w:t>must</w:t>
      </w:r>
      <w:r>
        <w:rPr>
          <w:szCs w:val="36"/>
          <w:lang w:val="en-GB" w:eastAsia="en-GB"/>
        </w:rPr>
        <w:t xml:space="preserve"> be placed into shared drive or database server by the legacy team.</w:t>
      </w:r>
    </w:p>
    <w:p w14:paraId="03F00737" w14:textId="77777777" w:rsidR="006D0B75" w:rsidRPr="004647D0" w:rsidRDefault="006D0B75" w:rsidP="006D0B75">
      <w:pPr>
        <w:pStyle w:val="BodyText"/>
        <w:ind w:left="0"/>
        <w:rPr>
          <w:b/>
        </w:rPr>
      </w:pPr>
      <w:r w:rsidRPr="004647D0">
        <w:rPr>
          <w:b/>
        </w:rPr>
        <w:t>Data Manipulation Criteria</w:t>
      </w:r>
    </w:p>
    <w:p w14:paraId="006103DE" w14:textId="561D643C" w:rsidR="006E10E4" w:rsidRDefault="006E10E4" w:rsidP="002B3180">
      <w:pPr>
        <w:pStyle w:val="BodyText"/>
        <w:numPr>
          <w:ilvl w:val="0"/>
          <w:numId w:val="14"/>
        </w:numPr>
        <w:rPr>
          <w:b/>
        </w:rPr>
      </w:pPr>
      <w:r>
        <w:t xml:space="preserve">The </w:t>
      </w:r>
      <w:r w:rsidR="001427FD">
        <w:t>0</w:t>
      </w:r>
      <w:r w:rsidRPr="0014292F">
        <w:t xml:space="preserve"> </w:t>
      </w:r>
      <w:r>
        <w:t xml:space="preserve">and blank </w:t>
      </w:r>
      <w:r w:rsidRPr="00EE4F45">
        <w:t xml:space="preserve">values </w:t>
      </w:r>
      <w:r w:rsidR="008D736C">
        <w:t>must</w:t>
      </w:r>
      <w:r w:rsidRPr="00EE4F45">
        <w:t xml:space="preserve"> be converted to null</w:t>
      </w:r>
      <w:r w:rsidRPr="0014292F">
        <w:t xml:space="preserve"> while loading into the staging table</w:t>
      </w:r>
      <w:r w:rsidR="00A17531">
        <w:rPr>
          <w:b/>
        </w:rPr>
        <w:t xml:space="preserve">. </w:t>
      </w:r>
    </w:p>
    <w:p w14:paraId="31F65ED8" w14:textId="24DE0875" w:rsidR="006D0B75" w:rsidRPr="004647D0" w:rsidRDefault="006D0B75" w:rsidP="006D0B75">
      <w:pPr>
        <w:pStyle w:val="BodyText"/>
        <w:ind w:left="0"/>
        <w:rPr>
          <w:b/>
        </w:rPr>
      </w:pPr>
      <w:r w:rsidRPr="004647D0">
        <w:rPr>
          <w:b/>
        </w:rPr>
        <w:t>Data Exclusion Criteria</w:t>
      </w:r>
    </w:p>
    <w:p w14:paraId="4E4FCA43" w14:textId="34B33E22" w:rsidR="005955F6" w:rsidRPr="008A6EE7" w:rsidRDefault="008A6EE7" w:rsidP="005955F6">
      <w:pPr>
        <w:pStyle w:val="BodyText"/>
        <w:ind w:left="0"/>
        <w:rPr>
          <w:b/>
        </w:rPr>
      </w:pPr>
      <w:r w:rsidRPr="001622FA">
        <w:t xml:space="preserve">There is no exclusion criteria. All records </w:t>
      </w:r>
      <w:r w:rsidR="00771450">
        <w:t>must</w:t>
      </w:r>
      <w:r w:rsidR="00771450" w:rsidRPr="001622FA">
        <w:t xml:space="preserve"> </w:t>
      </w:r>
      <w:r w:rsidRPr="001622FA">
        <w:t>be eli</w:t>
      </w:r>
      <w:r>
        <w:t>gible for conversion.</w:t>
      </w:r>
    </w:p>
    <w:p w14:paraId="660F5131" w14:textId="77777777" w:rsidR="005955F6" w:rsidRPr="004647D0" w:rsidRDefault="005955F6" w:rsidP="005955F6">
      <w:pPr>
        <w:pStyle w:val="HeadingBar"/>
      </w:pPr>
    </w:p>
    <w:p w14:paraId="74AAB15E" w14:textId="7E4ED001" w:rsidR="005955F6" w:rsidRPr="004647D0" w:rsidRDefault="005955F6" w:rsidP="005955F6">
      <w:pPr>
        <w:pStyle w:val="Heading3"/>
      </w:pPr>
      <w:bookmarkStart w:id="25" w:name="_Toc479609594"/>
      <w:r w:rsidRPr="004647D0">
        <w:t>Clean-Up Criteria</w:t>
      </w:r>
      <w:bookmarkEnd w:id="25"/>
    </w:p>
    <w:p w14:paraId="476A96FB" w14:textId="19E0F075" w:rsidR="006D0B75" w:rsidRPr="004647D0" w:rsidRDefault="006D0B75" w:rsidP="006D0B75">
      <w:pPr>
        <w:pStyle w:val="BodyText"/>
        <w:ind w:left="0"/>
        <w:rPr>
          <w:b/>
        </w:rPr>
      </w:pPr>
      <w:r w:rsidRPr="004647D0">
        <w:t xml:space="preserve">  </w:t>
      </w:r>
      <w:r w:rsidRPr="004647D0">
        <w:br/>
      </w:r>
      <w:r w:rsidRPr="004647D0">
        <w:rPr>
          <w:b/>
        </w:rPr>
        <w:t>Pre-Conversion Clean-Up Criteria</w:t>
      </w:r>
    </w:p>
    <w:p w14:paraId="6DAD9A0F" w14:textId="1505BF2B" w:rsidR="005319DA" w:rsidRDefault="00FB13D2" w:rsidP="002B3180">
      <w:pPr>
        <w:pStyle w:val="BodyText"/>
        <w:numPr>
          <w:ilvl w:val="0"/>
          <w:numId w:val="14"/>
        </w:numPr>
        <w:rPr>
          <w:color w:val="000000"/>
          <w:szCs w:val="36"/>
          <w:lang w:val="en-GB" w:eastAsia="en-GB"/>
        </w:rPr>
      </w:pPr>
      <w:r>
        <w:t xml:space="preserve">The </w:t>
      </w:r>
      <w:r w:rsidR="005319DA" w:rsidRPr="00556533">
        <w:rPr>
          <w:color w:val="000000"/>
          <w:szCs w:val="36"/>
          <w:lang w:val="en-GB" w:eastAsia="en-GB"/>
        </w:rPr>
        <w:t xml:space="preserve">SEI business team </w:t>
      </w:r>
      <w:r w:rsidR="008D736C">
        <w:rPr>
          <w:color w:val="000000"/>
          <w:szCs w:val="36"/>
          <w:lang w:val="en-GB" w:eastAsia="en-GB"/>
        </w:rPr>
        <w:t>must</w:t>
      </w:r>
      <w:r w:rsidR="005319DA" w:rsidRPr="00556533">
        <w:rPr>
          <w:color w:val="000000"/>
          <w:szCs w:val="36"/>
          <w:lang w:val="en-GB" w:eastAsia="en-GB"/>
        </w:rPr>
        <w:t xml:space="preserve"> validate data extracts through sampling and sign off prior to conversion</w:t>
      </w:r>
      <w:r w:rsidR="005319DA">
        <w:rPr>
          <w:color w:val="000000"/>
          <w:szCs w:val="36"/>
          <w:lang w:val="en-GB" w:eastAsia="en-GB"/>
        </w:rPr>
        <w:t>.</w:t>
      </w:r>
    </w:p>
    <w:p w14:paraId="506C8E89" w14:textId="26440D2E" w:rsidR="005319DA" w:rsidRPr="00A17531" w:rsidRDefault="005319DA" w:rsidP="002B3180">
      <w:pPr>
        <w:pStyle w:val="BodyText"/>
        <w:numPr>
          <w:ilvl w:val="0"/>
          <w:numId w:val="14"/>
        </w:numPr>
        <w:rPr>
          <w:szCs w:val="36"/>
        </w:rPr>
      </w:pPr>
      <w:r w:rsidRPr="003568FB">
        <w:rPr>
          <w:color w:val="000000"/>
          <w:szCs w:val="36"/>
          <w:lang w:val="en-GB" w:eastAsia="en-GB"/>
        </w:rPr>
        <w:t xml:space="preserve">Planned cleansing activities </w:t>
      </w:r>
      <w:r w:rsidR="008D736C">
        <w:rPr>
          <w:color w:val="000000"/>
          <w:szCs w:val="36"/>
          <w:lang w:val="en-GB" w:eastAsia="en-GB"/>
        </w:rPr>
        <w:t>must</w:t>
      </w:r>
      <w:r w:rsidRPr="003568FB">
        <w:rPr>
          <w:color w:val="000000"/>
          <w:szCs w:val="36"/>
          <w:lang w:val="en-GB" w:eastAsia="en-GB"/>
        </w:rPr>
        <w:t xml:space="preserve"> occur in the source systems prior to extraction of data by </w:t>
      </w:r>
      <w:r>
        <w:rPr>
          <w:color w:val="000000"/>
          <w:szCs w:val="36"/>
          <w:lang w:val="en-GB" w:eastAsia="en-GB"/>
        </w:rPr>
        <w:t xml:space="preserve">SEI </w:t>
      </w:r>
      <w:r w:rsidRPr="003568FB">
        <w:rPr>
          <w:color w:val="000000"/>
          <w:szCs w:val="36"/>
          <w:lang w:val="en-GB" w:eastAsia="en-GB"/>
        </w:rPr>
        <w:t>business users</w:t>
      </w:r>
      <w:r>
        <w:rPr>
          <w:color w:val="000000"/>
          <w:szCs w:val="36"/>
          <w:lang w:val="en-GB" w:eastAsia="en-GB"/>
        </w:rPr>
        <w:t>.</w:t>
      </w:r>
    </w:p>
    <w:p w14:paraId="1B07C868" w14:textId="727CFB9A" w:rsidR="00A17531" w:rsidRPr="003568FB" w:rsidRDefault="00A17531" w:rsidP="002B3180">
      <w:pPr>
        <w:pStyle w:val="BodyText"/>
        <w:numPr>
          <w:ilvl w:val="0"/>
          <w:numId w:val="14"/>
        </w:numPr>
        <w:rPr>
          <w:szCs w:val="36"/>
        </w:rPr>
      </w:pPr>
      <w:r w:rsidRPr="00975089">
        <w:rPr>
          <w:rFonts w:cs="Arial"/>
          <w:color w:val="000000"/>
          <w:szCs w:val="36"/>
          <w:lang w:val="en-GB" w:eastAsia="en-GB"/>
        </w:rPr>
        <w:lastRenderedPageBreak/>
        <w:t xml:space="preserve">During the mock conversion cycles in the SEI development environment, the legacy team </w:t>
      </w:r>
      <w:r w:rsidR="00E16A44">
        <w:rPr>
          <w:rFonts w:cs="Arial"/>
          <w:color w:val="000000"/>
          <w:szCs w:val="36"/>
          <w:lang w:val="en-GB" w:eastAsia="en-GB"/>
        </w:rPr>
        <w:t>must</w:t>
      </w:r>
      <w:r w:rsidRPr="00975089">
        <w:rPr>
          <w:rFonts w:cs="Arial"/>
          <w:color w:val="000000"/>
          <w:szCs w:val="36"/>
          <w:lang w:val="en-GB" w:eastAsia="en-GB"/>
        </w:rPr>
        <w:t xml:space="preserve"> scramble or mask sensitive data for example, Federal Tax </w:t>
      </w:r>
      <w:r w:rsidR="006D19C1" w:rsidRPr="00975089">
        <w:rPr>
          <w:rFonts w:cs="Arial"/>
          <w:color w:val="000000"/>
          <w:szCs w:val="36"/>
          <w:lang w:val="en-GB" w:eastAsia="en-GB"/>
        </w:rPr>
        <w:t>ID,</w:t>
      </w:r>
      <w:r w:rsidRPr="00975089">
        <w:rPr>
          <w:rFonts w:cs="Arial"/>
          <w:color w:val="000000"/>
          <w:szCs w:val="36"/>
          <w:lang w:val="en-GB" w:eastAsia="en-GB"/>
        </w:rPr>
        <w:t xml:space="preserve"> SSN </w:t>
      </w:r>
      <w:r w:rsidR="00F745E6" w:rsidRPr="00975089">
        <w:rPr>
          <w:rFonts w:cs="Arial"/>
          <w:color w:val="000000"/>
          <w:szCs w:val="36"/>
          <w:lang w:val="en-GB" w:eastAsia="en-GB"/>
        </w:rPr>
        <w:t>etc.</w:t>
      </w:r>
      <w:r w:rsidRPr="00975089">
        <w:rPr>
          <w:rFonts w:cs="Arial"/>
          <w:color w:val="000000"/>
          <w:szCs w:val="36"/>
          <w:lang w:val="en-GB" w:eastAsia="en-GB"/>
        </w:rPr>
        <w:t xml:space="preserve"> prior to generating the extract file.</w:t>
      </w:r>
    </w:p>
    <w:p w14:paraId="7FE407B9" w14:textId="17C2F2BA" w:rsidR="005319DA" w:rsidRPr="00021D59" w:rsidRDefault="005319DA" w:rsidP="002B3180">
      <w:pPr>
        <w:pStyle w:val="BodyText"/>
        <w:numPr>
          <w:ilvl w:val="0"/>
          <w:numId w:val="14"/>
        </w:numPr>
        <w:rPr>
          <w:color w:val="000000"/>
          <w:szCs w:val="36"/>
          <w:lang w:val="en-GB" w:eastAsia="en-GB"/>
        </w:rPr>
      </w:pPr>
      <w:r w:rsidRPr="003568FB">
        <w:rPr>
          <w:color w:val="000000"/>
          <w:szCs w:val="36"/>
          <w:lang w:val="en-GB" w:eastAsia="en-GB"/>
        </w:rPr>
        <w:t xml:space="preserve">Any exceptions that occur during the conversion process because of issues in source data, </w:t>
      </w:r>
      <w:r w:rsidR="00DD04EC">
        <w:rPr>
          <w:color w:val="000000"/>
          <w:szCs w:val="36"/>
          <w:lang w:val="en-GB" w:eastAsia="en-GB"/>
        </w:rPr>
        <w:t>must</w:t>
      </w:r>
      <w:r w:rsidRPr="003568FB">
        <w:rPr>
          <w:color w:val="000000"/>
          <w:szCs w:val="36"/>
          <w:lang w:val="en-GB" w:eastAsia="en-GB"/>
        </w:rPr>
        <w:t xml:space="preserve"> be handled by the business manually i.e. the data </w:t>
      </w:r>
      <w:r w:rsidR="008D736C">
        <w:rPr>
          <w:color w:val="000000"/>
          <w:szCs w:val="36"/>
          <w:lang w:val="en-GB" w:eastAsia="en-GB"/>
        </w:rPr>
        <w:t>must</w:t>
      </w:r>
      <w:r w:rsidRPr="003568FB">
        <w:rPr>
          <w:color w:val="000000"/>
          <w:szCs w:val="36"/>
          <w:lang w:val="en-GB" w:eastAsia="en-GB"/>
        </w:rPr>
        <w:t xml:space="preserve"> be loaded manually and/or entered directly into </w:t>
      </w:r>
      <w:r>
        <w:rPr>
          <w:color w:val="000000"/>
          <w:szCs w:val="36"/>
          <w:lang w:val="en-GB" w:eastAsia="en-GB"/>
        </w:rPr>
        <w:t>Supplier Hub.</w:t>
      </w:r>
    </w:p>
    <w:p w14:paraId="6CDEC142" w14:textId="7CB00FBE" w:rsidR="00EA09AB" w:rsidRPr="00931EC0" w:rsidRDefault="00EA09AB" w:rsidP="005319DA">
      <w:pPr>
        <w:pStyle w:val="BodyText"/>
        <w:ind w:left="0"/>
        <w:rPr>
          <w:szCs w:val="36"/>
        </w:rPr>
      </w:pPr>
    </w:p>
    <w:p w14:paraId="115AAB10" w14:textId="77777777" w:rsidR="006D0B75" w:rsidRPr="004647D0" w:rsidRDefault="006D0B75" w:rsidP="006D0B75">
      <w:pPr>
        <w:pStyle w:val="BodyText"/>
        <w:ind w:left="0"/>
        <w:rPr>
          <w:b/>
        </w:rPr>
      </w:pPr>
      <w:r w:rsidRPr="004647D0">
        <w:rPr>
          <w:b/>
        </w:rPr>
        <w:t>Post-Conversion Clean-Up Criteria</w:t>
      </w:r>
    </w:p>
    <w:p w14:paraId="52E73E7C" w14:textId="488D27A5" w:rsidR="006D0B75" w:rsidRPr="004647D0" w:rsidRDefault="00EA09AB" w:rsidP="007C6104">
      <w:pPr>
        <w:pStyle w:val="BodyText"/>
        <w:ind w:left="1930" w:firstLine="965"/>
      </w:pPr>
      <w:r>
        <w:t>Not Applicable</w:t>
      </w:r>
    </w:p>
    <w:p w14:paraId="53636AEB" w14:textId="07E403F4" w:rsidR="005955F6" w:rsidRPr="004647D0" w:rsidRDefault="005955F6" w:rsidP="005955F6">
      <w:pPr>
        <w:pStyle w:val="BodyText"/>
        <w:ind w:left="0"/>
      </w:pPr>
    </w:p>
    <w:p w14:paraId="0A5C9331" w14:textId="38ED6927" w:rsidR="005955F6" w:rsidRPr="004647D0" w:rsidRDefault="005955F6" w:rsidP="005955F6">
      <w:pPr>
        <w:pStyle w:val="Heading2"/>
      </w:pPr>
      <w:bookmarkStart w:id="26" w:name="_Toc479609595"/>
      <w:r w:rsidRPr="004647D0">
        <w:lastRenderedPageBreak/>
        <w:t>Data Flow Diagram</w:t>
      </w:r>
      <w:bookmarkEnd w:id="26"/>
    </w:p>
    <w:p w14:paraId="210ECCC0" w14:textId="77777777" w:rsidR="00A908FC" w:rsidRDefault="00A908FC" w:rsidP="005955F6">
      <w:pPr>
        <w:pStyle w:val="BodyText"/>
        <w:ind w:left="0"/>
      </w:pPr>
    </w:p>
    <w:p w14:paraId="70BEE14D" w14:textId="47EEE5AE" w:rsidR="006C6D61" w:rsidRDefault="00A908FC" w:rsidP="006C6D61">
      <w:pPr>
        <w:pStyle w:val="BodyText"/>
        <w:ind w:left="0"/>
      </w:pPr>
      <w:r>
        <w:t xml:space="preserve">The </w:t>
      </w:r>
      <w:r w:rsidR="008D736C">
        <w:t xml:space="preserve">Supplier and Supplier Site data from legacy system FAS </w:t>
      </w:r>
      <w:r w:rsidR="00DE6820">
        <w:t>must</w:t>
      </w:r>
      <w:r w:rsidR="008D736C">
        <w:t xml:space="preserve"> be brought to Oracle Supplier Hub using this conversion program. Below are the steps involved in the </w:t>
      </w:r>
      <w:r w:rsidR="00BC3640">
        <w:t>process?</w:t>
      </w:r>
    </w:p>
    <w:p w14:paraId="2E3B8DC7" w14:textId="77570C16" w:rsidR="008D736C" w:rsidRDefault="008D736C" w:rsidP="002B3180">
      <w:pPr>
        <w:pStyle w:val="BodyText"/>
        <w:numPr>
          <w:ilvl w:val="0"/>
          <w:numId w:val="15"/>
        </w:numPr>
      </w:pPr>
      <w:r>
        <w:t xml:space="preserve">Data Extract- Business team must extract data for Supplier and Supplier Sites from FAS in comma delimited format. Data file </w:t>
      </w:r>
      <w:r w:rsidR="00DE6820">
        <w:t>must</w:t>
      </w:r>
      <w:r>
        <w:t xml:space="preserve"> be placed in Shared drive or database server by the business team.</w:t>
      </w:r>
    </w:p>
    <w:p w14:paraId="44B75A93" w14:textId="4F507948" w:rsidR="008D736C" w:rsidRDefault="008D736C" w:rsidP="002B3180">
      <w:pPr>
        <w:pStyle w:val="BodyText"/>
        <w:numPr>
          <w:ilvl w:val="0"/>
          <w:numId w:val="15"/>
        </w:numPr>
      </w:pPr>
      <w:r>
        <w:t xml:space="preserve">Loading Data- Data </w:t>
      </w:r>
      <w:r w:rsidR="00675C9E">
        <w:t>must</w:t>
      </w:r>
      <w:r>
        <w:t xml:space="preserve"> be picked from </w:t>
      </w:r>
      <w:r w:rsidR="00675C9E">
        <w:t>CSV files</w:t>
      </w:r>
      <w:r>
        <w:t xml:space="preserve"> and loaded into staging table using SQL Loader utility.</w:t>
      </w:r>
    </w:p>
    <w:p w14:paraId="5064AC4D" w14:textId="5E0B1D49" w:rsidR="008D736C" w:rsidRDefault="008D736C" w:rsidP="002B3180">
      <w:pPr>
        <w:pStyle w:val="BodyText"/>
        <w:numPr>
          <w:ilvl w:val="0"/>
          <w:numId w:val="15"/>
        </w:numPr>
      </w:pPr>
      <w:r>
        <w:t xml:space="preserve">Validation- </w:t>
      </w:r>
      <w:r w:rsidR="00675C9E">
        <w:t xml:space="preserve">PLSQL package must be build. PLSQL package </w:t>
      </w:r>
      <w:r w:rsidR="00DE6820">
        <w:t>must</w:t>
      </w:r>
      <w:r w:rsidR="00675C9E">
        <w:t xml:space="preserve"> be called from concurrent program. Program must pick all new records or error and failed records from staging table based on the mode in which the program is ran and validate </w:t>
      </w:r>
      <w:r w:rsidR="00CC627F">
        <w:t>record</w:t>
      </w:r>
      <w:r w:rsidR="00675C9E">
        <w:t xml:space="preserve">. Status of the records must be marked </w:t>
      </w:r>
      <w:r w:rsidR="00147718">
        <w:t>Error/Success</w:t>
      </w:r>
      <w:r w:rsidR="00675C9E">
        <w:t xml:space="preserve"> after completing of the program.</w:t>
      </w:r>
    </w:p>
    <w:p w14:paraId="72D62E30" w14:textId="77777777" w:rsidR="00F91247" w:rsidRDefault="00F91247" w:rsidP="00F91247">
      <w:pPr>
        <w:pStyle w:val="BodyText"/>
        <w:ind w:left="720"/>
      </w:pPr>
    </w:p>
    <w:p w14:paraId="49397022" w14:textId="62802DC8" w:rsidR="00675C9E" w:rsidRDefault="00675C9E" w:rsidP="002B3180">
      <w:pPr>
        <w:pStyle w:val="BodyText"/>
        <w:numPr>
          <w:ilvl w:val="0"/>
          <w:numId w:val="15"/>
        </w:numPr>
      </w:pPr>
      <w:r>
        <w:t xml:space="preserve">Process – Same PLSQL package must be </w:t>
      </w:r>
      <w:r w:rsidR="001178AE">
        <w:t xml:space="preserve">called from Concurrent Program </w:t>
      </w:r>
      <w:r>
        <w:t xml:space="preserve">to pick all valid records from the </w:t>
      </w:r>
      <w:r w:rsidR="00CD4469">
        <w:t>staging table and call API’s to load Supplier and Supplier Site information into Oracle Supplier Hub.</w:t>
      </w:r>
    </w:p>
    <w:p w14:paraId="32FC5543" w14:textId="77777777" w:rsidR="00F91247" w:rsidRDefault="00F91247" w:rsidP="00F91247">
      <w:pPr>
        <w:pStyle w:val="ListParagraph"/>
      </w:pPr>
    </w:p>
    <w:p w14:paraId="155FC8C7" w14:textId="714759B9" w:rsidR="00F91247" w:rsidRDefault="00F91247" w:rsidP="00F91247">
      <w:pPr>
        <w:pStyle w:val="BodyText"/>
        <w:numPr>
          <w:ilvl w:val="0"/>
          <w:numId w:val="15"/>
        </w:numPr>
        <w:spacing w:after="0" w:line="256" w:lineRule="auto"/>
      </w:pPr>
      <w:r>
        <w:t xml:space="preserve">Concurrent program </w:t>
      </w:r>
      <w:r w:rsidR="00147718">
        <w:t>will</w:t>
      </w:r>
      <w:r>
        <w:t xml:space="preserve"> run in below modes.</w:t>
      </w:r>
    </w:p>
    <w:p w14:paraId="16A6412E" w14:textId="556C3136" w:rsidR="00F91247" w:rsidRDefault="00F91247" w:rsidP="00A17B17">
      <w:pPr>
        <w:pStyle w:val="BodyText"/>
        <w:numPr>
          <w:ilvl w:val="0"/>
          <w:numId w:val="18"/>
        </w:numPr>
        <w:spacing w:after="0" w:line="256" w:lineRule="auto"/>
      </w:pPr>
      <w:r>
        <w:t>Validate- In this mode PLSQL unit must pick all new records from the staging table i.e. records w</w:t>
      </w:r>
      <w:r w:rsidR="00CC627F">
        <w:t>ith Status = ‘N’ and validate record(s)</w:t>
      </w:r>
      <w:r>
        <w:t xml:space="preserve">. </w:t>
      </w:r>
    </w:p>
    <w:p w14:paraId="031F2EBF" w14:textId="42C4AE5D" w:rsidR="00F91247" w:rsidRDefault="00F91247" w:rsidP="00A17B17">
      <w:pPr>
        <w:pStyle w:val="BodyText"/>
        <w:numPr>
          <w:ilvl w:val="0"/>
          <w:numId w:val="18"/>
        </w:numPr>
        <w:spacing w:after="0" w:line="256" w:lineRule="auto"/>
      </w:pPr>
      <w:r>
        <w:t>Process- In this mode PLSQL unit must pick all valid records from staging table i.e. record</w:t>
      </w:r>
      <w:r w:rsidR="00CC627F">
        <w:t>s with status as V and import record(s)</w:t>
      </w:r>
      <w:r>
        <w:t xml:space="preserve"> into Oracle Supplier Hub</w:t>
      </w:r>
    </w:p>
    <w:p w14:paraId="5E510F3B" w14:textId="471E4255" w:rsidR="00F91247" w:rsidRDefault="00F91247" w:rsidP="00A17B17">
      <w:pPr>
        <w:pStyle w:val="BodyText"/>
        <w:numPr>
          <w:ilvl w:val="0"/>
          <w:numId w:val="18"/>
        </w:numPr>
        <w:spacing w:after="0" w:line="256" w:lineRule="auto"/>
      </w:pPr>
      <w:r>
        <w:t>Revalidate – In this mode PLSQL unit must pick all records which had failed during validation or import in previous run i.e. records wit</w:t>
      </w:r>
      <w:r w:rsidR="00180D09">
        <w:t>h status as E and F and validate records</w:t>
      </w:r>
      <w:r>
        <w:t>.</w:t>
      </w:r>
    </w:p>
    <w:p w14:paraId="66C22CF7" w14:textId="1F877824" w:rsidR="00F91247" w:rsidRDefault="00F91247" w:rsidP="00A17B17">
      <w:pPr>
        <w:pStyle w:val="BodyText"/>
        <w:numPr>
          <w:ilvl w:val="1"/>
          <w:numId w:val="18"/>
        </w:numPr>
        <w:spacing w:after="0" w:line="256" w:lineRule="auto"/>
      </w:pPr>
      <w:r>
        <w:t xml:space="preserve">F </w:t>
      </w:r>
      <w:r w:rsidR="009B42B2">
        <w:t>- S</w:t>
      </w:r>
      <w:r>
        <w:t>tands for records failed during validation.</w:t>
      </w:r>
    </w:p>
    <w:p w14:paraId="4243EB1A" w14:textId="5838DD10" w:rsidR="00F91247" w:rsidRDefault="00F91247" w:rsidP="00A17B17">
      <w:pPr>
        <w:pStyle w:val="BodyText"/>
        <w:numPr>
          <w:ilvl w:val="1"/>
          <w:numId w:val="18"/>
        </w:numPr>
        <w:spacing w:after="0" w:line="256" w:lineRule="auto"/>
      </w:pPr>
      <w:r>
        <w:t xml:space="preserve">E </w:t>
      </w:r>
      <w:r w:rsidR="009B42B2">
        <w:t>- Stands</w:t>
      </w:r>
      <w:r>
        <w:t xml:space="preserve"> for records failed during import.</w:t>
      </w:r>
    </w:p>
    <w:p w14:paraId="6E0E3B0D" w14:textId="77777777" w:rsidR="00F91247" w:rsidRDefault="00F91247" w:rsidP="00F91247">
      <w:pPr>
        <w:pStyle w:val="BodyText"/>
        <w:ind w:left="720"/>
      </w:pPr>
    </w:p>
    <w:p w14:paraId="46AA96E2" w14:textId="77777777" w:rsidR="00613DD9" w:rsidRDefault="00613DD9" w:rsidP="00613DD9">
      <w:pPr>
        <w:pStyle w:val="BodyText"/>
        <w:ind w:left="0"/>
      </w:pPr>
    </w:p>
    <w:p w14:paraId="196B35CB" w14:textId="25428614" w:rsidR="00613DD9" w:rsidRDefault="00B37FB6" w:rsidP="00613DD9">
      <w:pPr>
        <w:pStyle w:val="BodyText"/>
        <w:ind w:left="0"/>
      </w:pPr>
      <w:r>
        <w:object w:dxaOrig="12108" w:dyaOrig="26274" w14:anchorId="0726A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701.5pt" o:ole="">
            <v:imagedata r:id="rId17" o:title=""/>
          </v:shape>
          <o:OLEObject Type="Embed" ProgID="Visio.Drawing.11" ShapeID="_x0000_i1025" DrawAspect="Content" ObjectID="_1556034240" r:id="rId18"/>
        </w:object>
      </w:r>
    </w:p>
    <w:p w14:paraId="6BDD8725" w14:textId="527F2919" w:rsidR="005955F6" w:rsidRPr="004647D0" w:rsidRDefault="005955F6" w:rsidP="005955F6">
      <w:pPr>
        <w:pStyle w:val="BodyText"/>
        <w:ind w:left="0"/>
      </w:pPr>
    </w:p>
    <w:p w14:paraId="4A095442" w14:textId="77777777" w:rsidR="006D0B75" w:rsidRPr="004647D0" w:rsidRDefault="006D0B75" w:rsidP="006D0B75">
      <w:pPr>
        <w:pStyle w:val="BodyText"/>
        <w:ind w:left="0"/>
        <w:rPr>
          <w:b/>
        </w:rPr>
      </w:pPr>
      <w:r w:rsidRPr="004647D0">
        <w:rPr>
          <w:b/>
        </w:rPr>
        <w:t>Dependencies on Reference Data</w:t>
      </w:r>
    </w:p>
    <w:p w14:paraId="1B3F66FF" w14:textId="7FE5E090" w:rsidR="003E6521" w:rsidRPr="003E6521" w:rsidRDefault="000C77D6" w:rsidP="007C6104">
      <w:pPr>
        <w:pStyle w:val="BodyText"/>
        <w:ind w:left="1930" w:firstLine="965"/>
      </w:pPr>
      <w:r>
        <w:rPr>
          <w:lang w:val="en-GB"/>
        </w:rPr>
        <w:t>Not Applicable.</w:t>
      </w:r>
    </w:p>
    <w:p w14:paraId="09D5819E" w14:textId="77777777" w:rsidR="006D0B75" w:rsidRPr="004647D0" w:rsidRDefault="006D0B75" w:rsidP="006D0B75">
      <w:pPr>
        <w:pStyle w:val="BodyText"/>
        <w:ind w:left="0"/>
      </w:pPr>
    </w:p>
    <w:p w14:paraId="5EDA406C" w14:textId="77777777" w:rsidR="006D0B75" w:rsidRPr="004647D0" w:rsidRDefault="006D0B75" w:rsidP="006D0B75">
      <w:pPr>
        <w:pStyle w:val="BodyText"/>
        <w:ind w:left="0"/>
        <w:rPr>
          <w:b/>
        </w:rPr>
      </w:pPr>
      <w:r w:rsidRPr="004647D0">
        <w:rPr>
          <w:b/>
        </w:rPr>
        <w:t>Dependencies on Master Data</w:t>
      </w:r>
    </w:p>
    <w:p w14:paraId="1BD7F8E2" w14:textId="77777777" w:rsidR="00030BF9" w:rsidRPr="0032407A" w:rsidRDefault="00030BF9" w:rsidP="007C6104">
      <w:pPr>
        <w:pStyle w:val="BodyText"/>
        <w:ind w:left="1930" w:firstLine="965"/>
        <w:rPr>
          <w:lang w:val="en-GB"/>
        </w:rPr>
      </w:pPr>
      <w:r>
        <w:rPr>
          <w:lang w:val="en-GB"/>
        </w:rPr>
        <w:t>Not Applicable.</w:t>
      </w:r>
    </w:p>
    <w:p w14:paraId="4773A994" w14:textId="77777777" w:rsidR="00030BF9" w:rsidRDefault="00030BF9" w:rsidP="006D0B75">
      <w:pPr>
        <w:pStyle w:val="BodyText"/>
        <w:ind w:left="0"/>
        <w:rPr>
          <w:b/>
        </w:rPr>
      </w:pPr>
    </w:p>
    <w:p w14:paraId="42D6E8A6" w14:textId="77777777" w:rsidR="006D0B75" w:rsidRPr="004647D0" w:rsidRDefault="006D0B75" w:rsidP="006D0B75">
      <w:pPr>
        <w:pStyle w:val="BodyText"/>
        <w:ind w:left="0"/>
        <w:rPr>
          <w:b/>
        </w:rPr>
      </w:pPr>
      <w:r w:rsidRPr="004647D0">
        <w:rPr>
          <w:b/>
        </w:rPr>
        <w:t>Dependencies on Other Transaction Data</w:t>
      </w:r>
    </w:p>
    <w:p w14:paraId="4F66C018" w14:textId="4E4B781E" w:rsidR="006D0B75" w:rsidRPr="0032407A" w:rsidRDefault="000C77D6" w:rsidP="007C6104">
      <w:pPr>
        <w:pStyle w:val="BodyText"/>
        <w:ind w:left="1930" w:firstLine="965"/>
        <w:rPr>
          <w:lang w:val="en-GB"/>
        </w:rPr>
      </w:pPr>
      <w:r w:rsidRPr="0032407A">
        <w:rPr>
          <w:lang w:val="en-GB"/>
        </w:rPr>
        <w:t>Not Applicable.</w:t>
      </w:r>
    </w:p>
    <w:p w14:paraId="33E42D77" w14:textId="77777777" w:rsidR="006D0B75" w:rsidRPr="004647D0" w:rsidRDefault="006D0B75" w:rsidP="006D0B75">
      <w:pPr>
        <w:pStyle w:val="BodyText"/>
        <w:ind w:left="0"/>
      </w:pPr>
    </w:p>
    <w:p w14:paraId="53B0F26A" w14:textId="77777777" w:rsidR="006D0B75" w:rsidRPr="004647D0" w:rsidRDefault="006D0B75" w:rsidP="006D0B75">
      <w:pPr>
        <w:pStyle w:val="BodyText"/>
        <w:ind w:left="0"/>
      </w:pPr>
    </w:p>
    <w:p w14:paraId="06E7D896" w14:textId="77777777" w:rsidR="005955F6" w:rsidRPr="004647D0" w:rsidRDefault="005955F6" w:rsidP="005955F6">
      <w:pPr>
        <w:pStyle w:val="BodyText"/>
      </w:pPr>
    </w:p>
    <w:p w14:paraId="4FE01184" w14:textId="6BDF51C0" w:rsidR="00542878" w:rsidRPr="004647D0" w:rsidRDefault="00E760C3" w:rsidP="00542878">
      <w:pPr>
        <w:pStyle w:val="Heading2"/>
      </w:pPr>
      <w:bookmarkStart w:id="27" w:name="_Toc479609596"/>
      <w:r w:rsidRPr="004647D0">
        <w:lastRenderedPageBreak/>
        <w:t>Approach</w:t>
      </w:r>
      <w:bookmarkEnd w:id="27"/>
    </w:p>
    <w:p w14:paraId="07440DFB" w14:textId="77777777" w:rsidR="006D0B75" w:rsidRPr="004647D0" w:rsidRDefault="006D0B75" w:rsidP="006D0B75">
      <w:pPr>
        <w:pStyle w:val="BodyText"/>
      </w:pPr>
    </w:p>
    <w:p w14:paraId="6E2EC007" w14:textId="6CA0C401" w:rsidR="008A6EE7" w:rsidRDefault="008A6EE7" w:rsidP="008A6EE7">
      <w:pPr>
        <w:pStyle w:val="BodyText"/>
        <w:ind w:left="0"/>
      </w:pPr>
      <w:r>
        <w:t xml:space="preserve">Following list of objects </w:t>
      </w:r>
      <w:r w:rsidR="00771450">
        <w:t xml:space="preserve">must </w:t>
      </w:r>
      <w:r>
        <w:t xml:space="preserve">be created </w:t>
      </w:r>
      <w:r w:rsidR="002909F7">
        <w:t>for FAS to Supplier Hub conversion</w:t>
      </w:r>
      <w:r>
        <w:t>:</w:t>
      </w:r>
    </w:p>
    <w:p w14:paraId="150AA6E0" w14:textId="34033BDC" w:rsidR="003178DB" w:rsidRDefault="003178DB" w:rsidP="002B3180">
      <w:pPr>
        <w:pStyle w:val="BodyText"/>
        <w:numPr>
          <w:ilvl w:val="0"/>
          <w:numId w:val="16"/>
        </w:numPr>
        <w:spacing w:line="256" w:lineRule="auto"/>
      </w:pPr>
      <w:r>
        <w:t>Type: Table</w:t>
      </w:r>
    </w:p>
    <w:p w14:paraId="3665B7A4" w14:textId="3EADCDFC" w:rsidR="003178DB" w:rsidRPr="001441C8" w:rsidRDefault="003178DB" w:rsidP="003178DB">
      <w:pPr>
        <w:pStyle w:val="BodyText"/>
        <w:spacing w:line="256" w:lineRule="auto"/>
        <w:ind w:left="1080"/>
        <w:rPr>
          <w:i/>
        </w:rPr>
      </w:pPr>
      <w:r>
        <w:t xml:space="preserve">Name: </w:t>
      </w:r>
      <w:r w:rsidRPr="001441C8">
        <w:rPr>
          <w:i/>
        </w:rPr>
        <w:t>SLC_ISP_FAS_SUPPIER_CNV_STG</w:t>
      </w:r>
    </w:p>
    <w:p w14:paraId="5E0F9EA6" w14:textId="4BDF1269" w:rsidR="003178DB" w:rsidRPr="001441C8" w:rsidRDefault="003178DB" w:rsidP="003178DB">
      <w:pPr>
        <w:pStyle w:val="BodyText"/>
        <w:spacing w:line="256" w:lineRule="auto"/>
        <w:ind w:left="835" w:firstLine="245"/>
        <w:rPr>
          <w:i/>
        </w:rPr>
      </w:pPr>
      <w:r>
        <w:t xml:space="preserve">Schema: </w:t>
      </w:r>
      <w:r w:rsidRPr="001441C8">
        <w:rPr>
          <w:i/>
        </w:rPr>
        <w:t>ISPAPPS</w:t>
      </w:r>
    </w:p>
    <w:p w14:paraId="554BFD1D" w14:textId="33F3DD8D" w:rsidR="003178DB" w:rsidRDefault="003178DB" w:rsidP="003178DB">
      <w:pPr>
        <w:pStyle w:val="BodyText"/>
        <w:spacing w:line="256" w:lineRule="auto"/>
        <w:ind w:left="835" w:firstLine="245"/>
      </w:pPr>
      <w:r>
        <w:t>File Name:</w:t>
      </w:r>
      <w:r w:rsidRPr="003178DB">
        <w:t xml:space="preserve"> </w:t>
      </w:r>
      <w:r w:rsidRPr="001441C8">
        <w:rPr>
          <w:i/>
        </w:rPr>
        <w:t>SLC_ISP_FAS_SUPPIER_CNV_STG_T.sql</w:t>
      </w:r>
    </w:p>
    <w:p w14:paraId="696C0FDC" w14:textId="7B9CD917" w:rsidR="003178DB" w:rsidRDefault="003178DB" w:rsidP="002B3180">
      <w:pPr>
        <w:pStyle w:val="BodyText"/>
        <w:numPr>
          <w:ilvl w:val="0"/>
          <w:numId w:val="16"/>
        </w:numPr>
        <w:spacing w:line="256" w:lineRule="auto"/>
      </w:pPr>
      <w:r>
        <w:t xml:space="preserve">Type: </w:t>
      </w:r>
      <w:r w:rsidR="001441C8">
        <w:t>Sequence</w:t>
      </w:r>
    </w:p>
    <w:p w14:paraId="71A96A39" w14:textId="3713F0EA" w:rsidR="003178DB" w:rsidRPr="001441C8" w:rsidRDefault="003178DB" w:rsidP="003178DB">
      <w:pPr>
        <w:pStyle w:val="BodyText"/>
        <w:spacing w:line="256" w:lineRule="auto"/>
        <w:ind w:left="1080"/>
        <w:rPr>
          <w:i/>
        </w:rPr>
      </w:pPr>
      <w:r>
        <w:t xml:space="preserve">Name: </w:t>
      </w:r>
      <w:r w:rsidR="001441C8" w:rsidRPr="001441C8">
        <w:rPr>
          <w:i/>
        </w:rPr>
        <w:t>SLC_ISP_FASSUPP_BATCH_ID_S</w:t>
      </w:r>
    </w:p>
    <w:p w14:paraId="0B5CFDDA" w14:textId="77777777" w:rsidR="003178DB" w:rsidRPr="001441C8" w:rsidRDefault="003178DB" w:rsidP="003178DB">
      <w:pPr>
        <w:pStyle w:val="BodyText"/>
        <w:spacing w:line="256" w:lineRule="auto"/>
        <w:ind w:left="835" w:firstLine="245"/>
        <w:rPr>
          <w:i/>
        </w:rPr>
      </w:pPr>
      <w:r>
        <w:t xml:space="preserve">Schema: </w:t>
      </w:r>
      <w:r w:rsidRPr="001441C8">
        <w:rPr>
          <w:i/>
        </w:rPr>
        <w:t>ISPAPPS</w:t>
      </w:r>
    </w:p>
    <w:p w14:paraId="09835277" w14:textId="0DE0EA3F" w:rsidR="003178DB" w:rsidRPr="001441C8" w:rsidRDefault="003178DB" w:rsidP="003178DB">
      <w:pPr>
        <w:pStyle w:val="BodyText"/>
        <w:spacing w:line="256" w:lineRule="auto"/>
        <w:ind w:left="835" w:firstLine="245"/>
        <w:rPr>
          <w:i/>
        </w:rPr>
      </w:pPr>
      <w:r>
        <w:t>File Name:</w:t>
      </w:r>
      <w:r w:rsidRPr="003178DB">
        <w:t xml:space="preserve"> </w:t>
      </w:r>
      <w:r w:rsidR="001441C8" w:rsidRPr="001441C8">
        <w:rPr>
          <w:i/>
        </w:rPr>
        <w:t>SLC_ISP_FASSUPP_BATCH_ID_S</w:t>
      </w:r>
      <w:r w:rsidRPr="001441C8">
        <w:rPr>
          <w:i/>
        </w:rPr>
        <w:t>.sql</w:t>
      </w:r>
    </w:p>
    <w:p w14:paraId="16C15F2E" w14:textId="2B1C6EA8" w:rsidR="003178DB" w:rsidRDefault="003178DB" w:rsidP="002B3180">
      <w:pPr>
        <w:pStyle w:val="BodyText"/>
        <w:numPr>
          <w:ilvl w:val="0"/>
          <w:numId w:val="16"/>
        </w:numPr>
        <w:spacing w:line="256" w:lineRule="auto"/>
      </w:pPr>
      <w:r>
        <w:t xml:space="preserve">Type: </w:t>
      </w:r>
      <w:r w:rsidR="001441C8">
        <w:t>Sequence</w:t>
      </w:r>
    </w:p>
    <w:p w14:paraId="1DBB8A7F" w14:textId="77777777" w:rsidR="001441C8" w:rsidRPr="00C90D91" w:rsidRDefault="003178DB" w:rsidP="001441C8">
      <w:pPr>
        <w:pStyle w:val="BodyText"/>
        <w:spacing w:line="256" w:lineRule="auto"/>
        <w:ind w:left="1080"/>
        <w:rPr>
          <w:i/>
        </w:rPr>
      </w:pPr>
      <w:r>
        <w:t xml:space="preserve">Name: </w:t>
      </w:r>
      <w:r w:rsidR="001441C8" w:rsidRPr="00C90D91">
        <w:rPr>
          <w:i/>
        </w:rPr>
        <w:t>SLC_ISP_FASSUPP_RECORD_ID_S</w:t>
      </w:r>
    </w:p>
    <w:p w14:paraId="5C512B41" w14:textId="3EBCE196" w:rsidR="003178DB" w:rsidRPr="001441C8" w:rsidRDefault="003178DB" w:rsidP="001441C8">
      <w:pPr>
        <w:pStyle w:val="BodyText"/>
        <w:spacing w:line="256" w:lineRule="auto"/>
        <w:ind w:left="1080"/>
        <w:rPr>
          <w:i/>
        </w:rPr>
      </w:pPr>
      <w:r>
        <w:t xml:space="preserve">Schema: </w:t>
      </w:r>
      <w:r w:rsidRPr="001441C8">
        <w:rPr>
          <w:i/>
        </w:rPr>
        <w:t>ISPAPPS</w:t>
      </w:r>
    </w:p>
    <w:p w14:paraId="30F541C5" w14:textId="6F21BD2B" w:rsidR="003178DB" w:rsidRPr="001441C8" w:rsidRDefault="003178DB" w:rsidP="003178DB">
      <w:pPr>
        <w:pStyle w:val="BodyText"/>
        <w:spacing w:line="256" w:lineRule="auto"/>
        <w:ind w:left="835" w:firstLine="245"/>
        <w:rPr>
          <w:i/>
        </w:rPr>
      </w:pPr>
      <w:r>
        <w:t>File Name:</w:t>
      </w:r>
      <w:r w:rsidRPr="003178DB">
        <w:t xml:space="preserve"> </w:t>
      </w:r>
      <w:r w:rsidR="001441C8" w:rsidRPr="001441C8">
        <w:rPr>
          <w:i/>
        </w:rPr>
        <w:t>SLC_ISP_FASSUPP_RECORD_ID_S</w:t>
      </w:r>
      <w:r w:rsidRPr="001441C8">
        <w:rPr>
          <w:i/>
        </w:rPr>
        <w:t>.sql</w:t>
      </w:r>
    </w:p>
    <w:p w14:paraId="4BE8DE49" w14:textId="235252D6" w:rsidR="003178DB" w:rsidRDefault="003178DB" w:rsidP="002B3180">
      <w:pPr>
        <w:pStyle w:val="BodyText"/>
        <w:numPr>
          <w:ilvl w:val="0"/>
          <w:numId w:val="16"/>
        </w:numPr>
        <w:spacing w:line="256" w:lineRule="auto"/>
      </w:pPr>
      <w:r>
        <w:t xml:space="preserve">Type: </w:t>
      </w:r>
      <w:r w:rsidR="00CA4C1E">
        <w:t>Synonym</w:t>
      </w:r>
    </w:p>
    <w:p w14:paraId="3FA46771" w14:textId="0A56CDE7" w:rsidR="003178DB" w:rsidRPr="00C90D91" w:rsidRDefault="003178DB" w:rsidP="003178DB">
      <w:pPr>
        <w:pStyle w:val="BodyText"/>
        <w:spacing w:line="256" w:lineRule="auto"/>
        <w:ind w:left="1080"/>
        <w:rPr>
          <w:i/>
        </w:rPr>
      </w:pPr>
      <w:r>
        <w:t xml:space="preserve">Name: </w:t>
      </w:r>
      <w:r w:rsidR="00674D1D" w:rsidRPr="00C90D91">
        <w:rPr>
          <w:i/>
        </w:rPr>
        <w:t>SLC_ISP_FAS_SUPPIER_CNV_STG</w:t>
      </w:r>
    </w:p>
    <w:p w14:paraId="21213A7C" w14:textId="3F25D136" w:rsidR="003178DB" w:rsidRPr="00C90D91" w:rsidRDefault="003178DB" w:rsidP="003178DB">
      <w:pPr>
        <w:pStyle w:val="BodyText"/>
        <w:spacing w:line="256" w:lineRule="auto"/>
        <w:ind w:left="835" w:firstLine="245"/>
        <w:rPr>
          <w:i/>
        </w:rPr>
      </w:pPr>
      <w:r>
        <w:t xml:space="preserve">Schema: </w:t>
      </w:r>
      <w:r w:rsidRPr="00C90D91">
        <w:rPr>
          <w:i/>
        </w:rPr>
        <w:t>APPS</w:t>
      </w:r>
    </w:p>
    <w:p w14:paraId="12CD781F" w14:textId="34E9BCCF" w:rsidR="003178DB" w:rsidRPr="00C90D91" w:rsidRDefault="003178DB" w:rsidP="003178DB">
      <w:pPr>
        <w:pStyle w:val="BodyText"/>
        <w:spacing w:line="256" w:lineRule="auto"/>
        <w:ind w:left="835" w:firstLine="245"/>
        <w:rPr>
          <w:i/>
        </w:rPr>
      </w:pPr>
      <w:r>
        <w:t>File Name</w:t>
      </w:r>
      <w:r w:rsidRPr="00C90D91">
        <w:rPr>
          <w:i/>
        </w:rPr>
        <w:t xml:space="preserve">: </w:t>
      </w:r>
      <w:r w:rsidR="00674D1D" w:rsidRPr="00C90D91">
        <w:rPr>
          <w:i/>
        </w:rPr>
        <w:t>CR_SLC_ISP_FAS_SUPPIER_CNV_STG_SYN</w:t>
      </w:r>
      <w:r w:rsidRPr="00C90D91">
        <w:rPr>
          <w:i/>
        </w:rPr>
        <w:t>.sql</w:t>
      </w:r>
    </w:p>
    <w:p w14:paraId="575C97D1" w14:textId="77777777" w:rsidR="00674D1D" w:rsidRDefault="00674D1D" w:rsidP="002B3180">
      <w:pPr>
        <w:pStyle w:val="BodyText"/>
        <w:numPr>
          <w:ilvl w:val="0"/>
          <w:numId w:val="16"/>
        </w:numPr>
        <w:spacing w:line="256" w:lineRule="auto"/>
      </w:pPr>
      <w:r>
        <w:t>Type: Synonym</w:t>
      </w:r>
    </w:p>
    <w:p w14:paraId="16391468" w14:textId="56DC6B9E" w:rsidR="00674D1D" w:rsidRPr="00C90D91" w:rsidRDefault="00674D1D" w:rsidP="00674D1D">
      <w:pPr>
        <w:pStyle w:val="BodyText"/>
        <w:spacing w:line="256" w:lineRule="auto"/>
        <w:ind w:left="1080"/>
        <w:rPr>
          <w:i/>
        </w:rPr>
      </w:pPr>
      <w:r>
        <w:t xml:space="preserve">Name: </w:t>
      </w:r>
      <w:r w:rsidR="00AF57D3" w:rsidRPr="00C90D91">
        <w:rPr>
          <w:i/>
        </w:rPr>
        <w:t>SLC_ISP_FASSUPP_BATCH_ID_S</w:t>
      </w:r>
    </w:p>
    <w:p w14:paraId="26D08757" w14:textId="77777777" w:rsidR="00674D1D" w:rsidRPr="00C90D91" w:rsidRDefault="00674D1D" w:rsidP="00674D1D">
      <w:pPr>
        <w:pStyle w:val="BodyText"/>
        <w:spacing w:line="256" w:lineRule="auto"/>
        <w:ind w:left="835" w:firstLine="245"/>
        <w:rPr>
          <w:i/>
        </w:rPr>
      </w:pPr>
      <w:r>
        <w:t xml:space="preserve">Schema: </w:t>
      </w:r>
      <w:r w:rsidRPr="00C90D91">
        <w:rPr>
          <w:i/>
        </w:rPr>
        <w:t>APPS</w:t>
      </w:r>
    </w:p>
    <w:p w14:paraId="28E4D8DE" w14:textId="49A8A465" w:rsidR="00674D1D" w:rsidRPr="00C90D91" w:rsidRDefault="00674D1D" w:rsidP="00674D1D">
      <w:pPr>
        <w:pStyle w:val="BodyText"/>
        <w:spacing w:line="256" w:lineRule="auto"/>
        <w:ind w:left="835" w:firstLine="245"/>
        <w:rPr>
          <w:i/>
        </w:rPr>
      </w:pPr>
      <w:r>
        <w:t>File Name:</w:t>
      </w:r>
      <w:r w:rsidRPr="003178DB">
        <w:t xml:space="preserve"> </w:t>
      </w:r>
      <w:r w:rsidR="00AF57D3" w:rsidRPr="00C90D91">
        <w:rPr>
          <w:i/>
        </w:rPr>
        <w:t>CR_SLC_ISP_FASSUPP_BATCH_ID_S_SYN</w:t>
      </w:r>
      <w:r w:rsidRPr="00C90D91">
        <w:rPr>
          <w:i/>
        </w:rPr>
        <w:t>.sql</w:t>
      </w:r>
    </w:p>
    <w:p w14:paraId="6E608254" w14:textId="77777777" w:rsidR="00674D1D" w:rsidRDefault="00674D1D" w:rsidP="002B3180">
      <w:pPr>
        <w:pStyle w:val="BodyText"/>
        <w:numPr>
          <w:ilvl w:val="0"/>
          <w:numId w:val="16"/>
        </w:numPr>
        <w:spacing w:line="256" w:lineRule="auto"/>
      </w:pPr>
      <w:r>
        <w:t>Type: Synonym</w:t>
      </w:r>
    </w:p>
    <w:p w14:paraId="0774CDE0" w14:textId="76E9046F" w:rsidR="00674D1D" w:rsidRPr="00C90D91" w:rsidRDefault="00674D1D" w:rsidP="00674D1D">
      <w:pPr>
        <w:pStyle w:val="BodyText"/>
        <w:spacing w:line="256" w:lineRule="auto"/>
        <w:ind w:left="1080"/>
        <w:rPr>
          <w:i/>
        </w:rPr>
      </w:pPr>
      <w:r>
        <w:t xml:space="preserve">Name: </w:t>
      </w:r>
      <w:r w:rsidR="00AF57D3" w:rsidRPr="00C90D91">
        <w:rPr>
          <w:i/>
        </w:rPr>
        <w:t>SLC_ISP_FASSUPP_RECORD_ID_S</w:t>
      </w:r>
    </w:p>
    <w:p w14:paraId="270AB982" w14:textId="77777777" w:rsidR="00674D1D" w:rsidRPr="00C90D91" w:rsidRDefault="00674D1D" w:rsidP="00674D1D">
      <w:pPr>
        <w:pStyle w:val="BodyText"/>
        <w:spacing w:line="256" w:lineRule="auto"/>
        <w:ind w:left="835" w:firstLine="245"/>
        <w:rPr>
          <w:i/>
        </w:rPr>
      </w:pPr>
      <w:r>
        <w:t xml:space="preserve">Schema: </w:t>
      </w:r>
      <w:r w:rsidRPr="00C90D91">
        <w:rPr>
          <w:i/>
        </w:rPr>
        <w:t>APPS</w:t>
      </w:r>
    </w:p>
    <w:p w14:paraId="617B6D5E" w14:textId="775003A3" w:rsidR="00674D1D" w:rsidRDefault="00674D1D" w:rsidP="00674D1D">
      <w:pPr>
        <w:pStyle w:val="BodyText"/>
        <w:spacing w:line="256" w:lineRule="auto"/>
        <w:ind w:left="835" w:firstLine="245"/>
      </w:pPr>
      <w:r>
        <w:t>File Name:</w:t>
      </w:r>
      <w:r w:rsidRPr="003178DB">
        <w:t xml:space="preserve"> </w:t>
      </w:r>
      <w:r w:rsidR="00AF57D3" w:rsidRPr="00C90D91">
        <w:rPr>
          <w:i/>
        </w:rPr>
        <w:t>CR_SLC_ISP_FASSUPP_RECORD_ID_S_SYN</w:t>
      </w:r>
      <w:r w:rsidRPr="00C90D91">
        <w:rPr>
          <w:i/>
        </w:rPr>
        <w:t>.sql</w:t>
      </w:r>
    </w:p>
    <w:p w14:paraId="70729B3C" w14:textId="0AB9D0E2" w:rsidR="00C90D91" w:rsidRDefault="00C90D91" w:rsidP="002B3180">
      <w:pPr>
        <w:pStyle w:val="BodyText"/>
        <w:numPr>
          <w:ilvl w:val="0"/>
          <w:numId w:val="16"/>
        </w:numPr>
        <w:spacing w:line="256" w:lineRule="auto"/>
      </w:pPr>
      <w:r>
        <w:t>Type: Package</w:t>
      </w:r>
    </w:p>
    <w:p w14:paraId="25BACF92" w14:textId="19BF3D10" w:rsidR="00C90D91" w:rsidRPr="00C90D91" w:rsidRDefault="00C90D91" w:rsidP="00C90D91">
      <w:pPr>
        <w:pStyle w:val="BodyText"/>
        <w:spacing w:line="256" w:lineRule="auto"/>
        <w:ind w:left="1080"/>
        <w:rPr>
          <w:i/>
        </w:rPr>
      </w:pPr>
      <w:r>
        <w:t xml:space="preserve">Name: </w:t>
      </w:r>
      <w:r w:rsidRPr="00C90D91">
        <w:rPr>
          <w:i/>
        </w:rPr>
        <w:t>SLC_ISP_FASSUPP_CNV_PKG</w:t>
      </w:r>
    </w:p>
    <w:p w14:paraId="589647C2" w14:textId="7FE77A7C" w:rsidR="00C90D91" w:rsidRDefault="00C90D91" w:rsidP="00C90D91">
      <w:pPr>
        <w:pStyle w:val="BodyText"/>
        <w:spacing w:line="256" w:lineRule="auto"/>
        <w:ind w:left="1080"/>
      </w:pPr>
      <w:r>
        <w:t>Schema: APPS</w:t>
      </w:r>
    </w:p>
    <w:p w14:paraId="29C99D0D" w14:textId="2255CCAF" w:rsidR="00C90D91" w:rsidRDefault="00C90D91" w:rsidP="00C90D91">
      <w:pPr>
        <w:pStyle w:val="BodyText"/>
        <w:spacing w:line="256" w:lineRule="auto"/>
        <w:ind w:left="1080"/>
      </w:pPr>
      <w:r>
        <w:t xml:space="preserve">File Name: </w:t>
      </w:r>
      <w:r>
        <w:rPr>
          <w:i/>
        </w:rPr>
        <w:t>SLC_ISP_FASSUPP_CNV_S</w:t>
      </w:r>
      <w:r w:rsidRPr="00C90D91">
        <w:rPr>
          <w:i/>
        </w:rPr>
        <w:t>PKG.sql</w:t>
      </w:r>
      <w:r>
        <w:t xml:space="preserve"> and </w:t>
      </w:r>
      <w:r w:rsidRPr="00C90D91">
        <w:rPr>
          <w:i/>
        </w:rPr>
        <w:t>SLC_ISP_FASSUPP_CNV_BPKG.sql</w:t>
      </w:r>
      <w:r>
        <w:t xml:space="preserve"> for package spec and package body respectively.</w:t>
      </w:r>
    </w:p>
    <w:p w14:paraId="401668A5" w14:textId="43D4B8DC" w:rsidR="00E6742D" w:rsidRPr="00C90D91" w:rsidRDefault="00E6742D" w:rsidP="00C90D91">
      <w:pPr>
        <w:pStyle w:val="BodyText"/>
        <w:spacing w:line="256" w:lineRule="auto"/>
        <w:ind w:left="1080"/>
      </w:pPr>
      <w:r>
        <w:t>Package must have all the necessary logic to validate the</w:t>
      </w:r>
      <w:r w:rsidR="00CC627F">
        <w:t xml:space="preserve"> data from the staging table. Program</w:t>
      </w:r>
      <w:r>
        <w:t xml:space="preserve"> must also have logic to call API’s to create Supplier in Oracle Supplier Hub.</w:t>
      </w:r>
    </w:p>
    <w:p w14:paraId="3CFF359A" w14:textId="77777777" w:rsidR="0097614B" w:rsidRDefault="00C90D91" w:rsidP="002B3180">
      <w:pPr>
        <w:pStyle w:val="BodyText"/>
        <w:numPr>
          <w:ilvl w:val="0"/>
          <w:numId w:val="16"/>
        </w:numPr>
        <w:spacing w:line="256" w:lineRule="auto"/>
      </w:pPr>
      <w:r>
        <w:t>Create control file that must be used to load data from CSV file into staging table.</w:t>
      </w:r>
    </w:p>
    <w:p w14:paraId="1E1CB8DC" w14:textId="77777777" w:rsidR="0097614B" w:rsidRDefault="00C90D91" w:rsidP="0097614B">
      <w:pPr>
        <w:pStyle w:val="BodyText"/>
        <w:spacing w:line="256" w:lineRule="auto"/>
        <w:ind w:left="1080"/>
      </w:pPr>
      <w:r>
        <w:t xml:space="preserve">Control File name must be </w:t>
      </w:r>
    </w:p>
    <w:p w14:paraId="6B8E90F9" w14:textId="3E353D7D" w:rsidR="00674D1D" w:rsidRDefault="0097614B" w:rsidP="00A17B17">
      <w:pPr>
        <w:pStyle w:val="BodyText"/>
        <w:numPr>
          <w:ilvl w:val="0"/>
          <w:numId w:val="41"/>
        </w:numPr>
        <w:spacing w:line="256" w:lineRule="auto"/>
      </w:pPr>
      <w:r w:rsidRPr="0097614B">
        <w:lastRenderedPageBreak/>
        <w:t>ISPCNV_SLC_CURRENT_FASSUPPLIER.ctl</w:t>
      </w:r>
      <w:r>
        <w:t xml:space="preserve"> – This must be responsible for loading data from Current file</w:t>
      </w:r>
    </w:p>
    <w:p w14:paraId="47CD8874" w14:textId="1B84B7E2" w:rsidR="0097614B" w:rsidRDefault="0097614B" w:rsidP="00A17B17">
      <w:pPr>
        <w:pStyle w:val="BodyText"/>
        <w:numPr>
          <w:ilvl w:val="0"/>
          <w:numId w:val="41"/>
        </w:numPr>
        <w:spacing w:line="256" w:lineRule="auto"/>
      </w:pPr>
      <w:r w:rsidRPr="0097614B">
        <w:t>ISPCNV_SLC_</w:t>
      </w:r>
      <w:r>
        <w:t>HISTORY</w:t>
      </w:r>
      <w:r w:rsidRPr="0097614B">
        <w:t>_FASSUPPLIER.ctl</w:t>
      </w:r>
      <w:r>
        <w:t xml:space="preserve"> – This must be responsible for loading data from History file.</w:t>
      </w:r>
    </w:p>
    <w:p w14:paraId="03F50DBC" w14:textId="77777777" w:rsidR="006275BF" w:rsidRDefault="006275BF" w:rsidP="006275BF">
      <w:pPr>
        <w:pStyle w:val="BodyText"/>
        <w:spacing w:line="256" w:lineRule="auto"/>
        <w:ind w:left="1440"/>
      </w:pPr>
    </w:p>
    <w:p w14:paraId="6B1CAAE7" w14:textId="14460BAC" w:rsidR="006275BF" w:rsidRDefault="006275BF" w:rsidP="006275BF">
      <w:pPr>
        <w:pStyle w:val="BodyText"/>
        <w:numPr>
          <w:ilvl w:val="0"/>
          <w:numId w:val="16"/>
        </w:numPr>
        <w:spacing w:line="256" w:lineRule="auto"/>
      </w:pPr>
      <w:r>
        <w:t>Below is the data mapping table.</w:t>
      </w:r>
    </w:p>
    <w:p w14:paraId="24030AF6" w14:textId="23C8425B" w:rsidR="006275BF" w:rsidRDefault="006275BF" w:rsidP="006275BF">
      <w:pPr>
        <w:pStyle w:val="BodyText"/>
        <w:spacing w:line="256" w:lineRule="auto"/>
        <w:ind w:left="1080"/>
      </w:pPr>
      <w:r>
        <w:t>Data Mapping for Current File:</w:t>
      </w:r>
    </w:p>
    <w:tbl>
      <w:tblPr>
        <w:tblW w:w="9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4A0" w:firstRow="1" w:lastRow="0" w:firstColumn="1" w:lastColumn="0" w:noHBand="0" w:noVBand="1"/>
      </w:tblPr>
      <w:tblGrid>
        <w:gridCol w:w="1425"/>
        <w:gridCol w:w="2970"/>
        <w:gridCol w:w="2070"/>
        <w:gridCol w:w="3420"/>
      </w:tblGrid>
      <w:tr w:rsidR="00803857" w14:paraId="57266710" w14:textId="77777777" w:rsidTr="00803857">
        <w:trPr>
          <w:trHeight w:val="247"/>
          <w:tblHeader/>
        </w:trPr>
        <w:tc>
          <w:tcPr>
            <w:tcW w:w="1425" w:type="dxa"/>
            <w:tcBorders>
              <w:top w:val="single" w:sz="12" w:space="0" w:color="auto"/>
              <w:left w:val="single" w:sz="12" w:space="0" w:color="auto"/>
              <w:bottom w:val="single" w:sz="6" w:space="0" w:color="auto"/>
              <w:right w:val="nil"/>
            </w:tcBorders>
            <w:shd w:val="pct10" w:color="auto" w:fill="auto"/>
            <w:hideMark/>
          </w:tcPr>
          <w:p w14:paraId="02CF306C" w14:textId="56DFA688" w:rsidR="00803857" w:rsidRDefault="00803857" w:rsidP="00DA425D">
            <w:pPr>
              <w:pStyle w:val="TableHeading"/>
              <w:rPr>
                <w:rFonts w:asciiTheme="minorHAnsi" w:hAnsiTheme="minorHAnsi" w:cs="Arial"/>
              </w:rPr>
            </w:pPr>
            <w:r>
              <w:rPr>
                <w:rFonts w:cs="Arial"/>
              </w:rPr>
              <w:t>Source Field</w:t>
            </w:r>
          </w:p>
        </w:tc>
        <w:tc>
          <w:tcPr>
            <w:tcW w:w="2970" w:type="dxa"/>
            <w:tcBorders>
              <w:top w:val="single" w:sz="12" w:space="0" w:color="auto"/>
              <w:left w:val="nil"/>
              <w:bottom w:val="single" w:sz="6" w:space="0" w:color="auto"/>
              <w:right w:val="nil"/>
            </w:tcBorders>
            <w:shd w:val="pct10" w:color="auto" w:fill="auto"/>
            <w:hideMark/>
          </w:tcPr>
          <w:p w14:paraId="7AA569E9" w14:textId="3E89E03A" w:rsidR="00803857" w:rsidRDefault="00803857" w:rsidP="00DA425D">
            <w:pPr>
              <w:pStyle w:val="TableHeading"/>
              <w:rPr>
                <w:rFonts w:cs="Arial"/>
              </w:rPr>
            </w:pPr>
            <w:r>
              <w:rPr>
                <w:rFonts w:cs="Arial"/>
              </w:rPr>
              <w:t>Target Field</w:t>
            </w:r>
          </w:p>
        </w:tc>
        <w:tc>
          <w:tcPr>
            <w:tcW w:w="2070" w:type="dxa"/>
            <w:tcBorders>
              <w:top w:val="single" w:sz="12" w:space="0" w:color="auto"/>
              <w:left w:val="nil"/>
              <w:bottom w:val="single" w:sz="6" w:space="0" w:color="auto"/>
              <w:right w:val="nil"/>
            </w:tcBorders>
            <w:shd w:val="pct10" w:color="auto" w:fill="auto"/>
          </w:tcPr>
          <w:p w14:paraId="1F344856" w14:textId="609011D3" w:rsidR="00803857" w:rsidRDefault="00803857" w:rsidP="00DA425D">
            <w:pPr>
              <w:pStyle w:val="TableHeading"/>
              <w:rPr>
                <w:rFonts w:cs="Arial"/>
              </w:rPr>
            </w:pPr>
            <w:r>
              <w:rPr>
                <w:rFonts w:cs="Arial"/>
              </w:rPr>
              <w:t>Attribute Group Name/Attribute</w:t>
            </w:r>
          </w:p>
        </w:tc>
        <w:tc>
          <w:tcPr>
            <w:tcW w:w="3420" w:type="dxa"/>
            <w:tcBorders>
              <w:top w:val="single" w:sz="12" w:space="0" w:color="auto"/>
              <w:left w:val="nil"/>
              <w:bottom w:val="single" w:sz="6" w:space="0" w:color="auto"/>
              <w:right w:val="single" w:sz="12" w:space="0" w:color="auto"/>
            </w:tcBorders>
            <w:shd w:val="pct10" w:color="auto" w:fill="auto"/>
            <w:hideMark/>
          </w:tcPr>
          <w:p w14:paraId="36DCFEC4" w14:textId="7D7C28C0" w:rsidR="00803857" w:rsidRDefault="00803857" w:rsidP="00DA425D">
            <w:pPr>
              <w:pStyle w:val="TableHeading"/>
              <w:rPr>
                <w:rFonts w:cs="Arial"/>
              </w:rPr>
            </w:pPr>
            <w:r>
              <w:rPr>
                <w:rFonts w:cs="Arial"/>
              </w:rPr>
              <w:t>Comments</w:t>
            </w:r>
          </w:p>
        </w:tc>
      </w:tr>
      <w:tr w:rsidR="00803857" w:rsidRPr="00117B0C" w14:paraId="70670D11"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hideMark/>
          </w:tcPr>
          <w:p w14:paraId="37DB0E01" w14:textId="6A53E247" w:rsidR="00803857" w:rsidRPr="00117B0C" w:rsidRDefault="00803857" w:rsidP="0063435E">
            <w:pPr>
              <w:pStyle w:val="TableText"/>
              <w:rPr>
                <w:rFonts w:cs="Arial"/>
                <w:szCs w:val="16"/>
              </w:rPr>
            </w:pPr>
            <w:r>
              <w:rPr>
                <w:color w:val="000000"/>
                <w:szCs w:val="16"/>
              </w:rPr>
              <w:t>STORE NUMBER</w:t>
            </w:r>
          </w:p>
        </w:tc>
        <w:tc>
          <w:tcPr>
            <w:tcW w:w="2970" w:type="dxa"/>
            <w:tcBorders>
              <w:top w:val="single" w:sz="4" w:space="0" w:color="auto"/>
              <w:left w:val="single" w:sz="6" w:space="0" w:color="auto"/>
              <w:bottom w:val="single" w:sz="4" w:space="0" w:color="auto"/>
              <w:right w:val="single" w:sz="6" w:space="0" w:color="auto"/>
            </w:tcBorders>
          </w:tcPr>
          <w:p w14:paraId="1D81151F" w14:textId="48318648" w:rsidR="00803857" w:rsidRDefault="00803857" w:rsidP="0063435E">
            <w:pPr>
              <w:rPr>
                <w:color w:val="000000"/>
                <w:sz w:val="16"/>
                <w:szCs w:val="16"/>
              </w:rPr>
            </w:pPr>
            <w:r>
              <w:rPr>
                <w:color w:val="000000"/>
                <w:sz w:val="16"/>
                <w:szCs w:val="16"/>
              </w:rPr>
              <w:t>AP_SUPPLIER_SITES_ALL.</w:t>
            </w:r>
            <w:r>
              <w:t xml:space="preserve"> </w:t>
            </w:r>
            <w:r w:rsidRPr="0063435E">
              <w:rPr>
                <w:color w:val="000000"/>
                <w:sz w:val="16"/>
                <w:szCs w:val="16"/>
              </w:rPr>
              <w:t>VENDOR_SITE_CODE</w:t>
            </w:r>
          </w:p>
          <w:p w14:paraId="5CD5AE48" w14:textId="1344A096" w:rsidR="00803857" w:rsidRPr="00117B0C" w:rsidRDefault="00803857" w:rsidP="0063435E">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11DDDFA8"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0C8BF5F2" w14:textId="50C4DBDB" w:rsidR="00803857" w:rsidRPr="0045749F" w:rsidRDefault="0045749F" w:rsidP="0063435E">
            <w:pPr>
              <w:pStyle w:val="TableText"/>
              <w:rPr>
                <w:color w:val="000000"/>
                <w:szCs w:val="16"/>
              </w:rPr>
            </w:pPr>
            <w:r w:rsidRPr="0045749F">
              <w:rPr>
                <w:color w:val="000000"/>
                <w:szCs w:val="16"/>
              </w:rPr>
              <w:t xml:space="preserve">Mandatory </w:t>
            </w:r>
          </w:p>
        </w:tc>
      </w:tr>
      <w:tr w:rsidR="00803857" w:rsidRPr="00117B0C" w14:paraId="2B752577"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34958172" w14:textId="2F1CAFD6" w:rsidR="00803857" w:rsidRPr="00117B0C" w:rsidRDefault="00803857" w:rsidP="0063435E">
            <w:pPr>
              <w:pStyle w:val="TableText"/>
              <w:rPr>
                <w:rFonts w:cs="Arial"/>
                <w:szCs w:val="16"/>
              </w:rPr>
            </w:pPr>
            <w:r>
              <w:rPr>
                <w:color w:val="000000"/>
                <w:szCs w:val="16"/>
              </w:rPr>
              <w:t>LTR</w:t>
            </w:r>
          </w:p>
        </w:tc>
        <w:tc>
          <w:tcPr>
            <w:tcW w:w="2970" w:type="dxa"/>
            <w:tcBorders>
              <w:top w:val="single" w:sz="4" w:space="0" w:color="auto"/>
              <w:left w:val="single" w:sz="6" w:space="0" w:color="auto"/>
              <w:bottom w:val="single" w:sz="4" w:space="0" w:color="auto"/>
              <w:right w:val="single" w:sz="6" w:space="0" w:color="auto"/>
            </w:tcBorders>
          </w:tcPr>
          <w:p w14:paraId="6693BE2A" w14:textId="77777777" w:rsidR="00803857" w:rsidRPr="00117B0C" w:rsidRDefault="00803857" w:rsidP="0063435E">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4CC6063A"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4CF34399" w14:textId="07D9E229" w:rsidR="00803857" w:rsidRPr="0045749F" w:rsidRDefault="00803857" w:rsidP="0063435E">
            <w:pPr>
              <w:pStyle w:val="TableText"/>
              <w:rPr>
                <w:color w:val="000000"/>
                <w:szCs w:val="16"/>
              </w:rPr>
            </w:pPr>
          </w:p>
        </w:tc>
      </w:tr>
      <w:tr w:rsidR="00803857" w:rsidRPr="00117B0C" w14:paraId="2E066758"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A150032" w14:textId="7A9269BF" w:rsidR="00803857" w:rsidRPr="00117B0C" w:rsidRDefault="00803857" w:rsidP="0063435E">
            <w:pPr>
              <w:pStyle w:val="TableText"/>
              <w:rPr>
                <w:rFonts w:cs="Arial"/>
                <w:szCs w:val="16"/>
              </w:rPr>
            </w:pPr>
            <w:r>
              <w:rPr>
                <w:color w:val="000000"/>
                <w:szCs w:val="16"/>
              </w:rPr>
              <w:t>FRANCHISEE 1: BIRTH DT</w:t>
            </w:r>
          </w:p>
        </w:tc>
        <w:tc>
          <w:tcPr>
            <w:tcW w:w="2970" w:type="dxa"/>
            <w:tcBorders>
              <w:top w:val="single" w:sz="4" w:space="0" w:color="auto"/>
              <w:left w:val="single" w:sz="6" w:space="0" w:color="auto"/>
              <w:bottom w:val="single" w:sz="4" w:space="0" w:color="auto"/>
              <w:right w:val="single" w:sz="6" w:space="0" w:color="auto"/>
            </w:tcBorders>
            <w:vAlign w:val="center"/>
          </w:tcPr>
          <w:p w14:paraId="22B54F50" w14:textId="0DEC35EA" w:rsidR="00803857" w:rsidRPr="00117B0C" w:rsidRDefault="00803857" w:rsidP="0063435E">
            <w:pPr>
              <w:pStyle w:val="TableText"/>
              <w:rPr>
                <w:rFonts w:cs="Arial"/>
                <w:i/>
                <w:szCs w:val="16"/>
              </w:rPr>
            </w:pPr>
            <w:r>
              <w:rPr>
                <w:color w:val="000000"/>
                <w:szCs w:val="16"/>
              </w:rPr>
              <w:t>POS_SUPP_PROF_EXT_B.</w:t>
            </w:r>
            <w:r>
              <w:t xml:space="preserve"> </w:t>
            </w:r>
            <w:r w:rsidRPr="0063435E">
              <w:rPr>
                <w:color w:val="000000"/>
                <w:szCs w:val="16"/>
              </w:rPr>
              <w:t>D_EXT_ATTR1</w:t>
            </w:r>
          </w:p>
        </w:tc>
        <w:tc>
          <w:tcPr>
            <w:tcW w:w="2070" w:type="dxa"/>
            <w:tcBorders>
              <w:top w:val="single" w:sz="4" w:space="0" w:color="auto"/>
              <w:left w:val="single" w:sz="6" w:space="0" w:color="auto"/>
              <w:bottom w:val="single" w:sz="4" w:space="0" w:color="auto"/>
              <w:right w:val="single" w:sz="6" w:space="0" w:color="auto"/>
            </w:tcBorders>
          </w:tcPr>
          <w:p w14:paraId="17F4997E" w14:textId="0C85ED32" w:rsidR="00803857" w:rsidRPr="00117B0C" w:rsidRDefault="009162AD" w:rsidP="0063435E">
            <w:pPr>
              <w:pStyle w:val="TableText"/>
              <w:rPr>
                <w:rFonts w:cs="Arial"/>
                <w:i/>
                <w:szCs w:val="16"/>
              </w:rPr>
            </w:pPr>
            <w:r w:rsidRPr="009162AD">
              <w:rPr>
                <w:rFonts w:cs="Arial"/>
                <w:i/>
                <w:szCs w:val="16"/>
              </w:rPr>
              <w:t>SLC_ISP_FRANCHISEE_DETAILS/SLC_ISP_FRANCHISEE_DOB</w:t>
            </w:r>
          </w:p>
        </w:tc>
        <w:tc>
          <w:tcPr>
            <w:tcW w:w="3420" w:type="dxa"/>
            <w:tcBorders>
              <w:top w:val="single" w:sz="4" w:space="0" w:color="auto"/>
              <w:left w:val="single" w:sz="6" w:space="0" w:color="auto"/>
              <w:bottom w:val="single" w:sz="4" w:space="0" w:color="auto"/>
              <w:right w:val="single" w:sz="4" w:space="0" w:color="auto"/>
            </w:tcBorders>
          </w:tcPr>
          <w:p w14:paraId="20B07F0A" w14:textId="63E9B5E9" w:rsidR="00803857" w:rsidRPr="0045749F" w:rsidRDefault="00803857" w:rsidP="0063435E">
            <w:pPr>
              <w:pStyle w:val="TableText"/>
              <w:rPr>
                <w:color w:val="000000"/>
                <w:szCs w:val="16"/>
              </w:rPr>
            </w:pPr>
          </w:p>
        </w:tc>
      </w:tr>
      <w:tr w:rsidR="00803857" w:rsidRPr="00117B0C" w14:paraId="7D63A7E7"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6275E6E" w14:textId="5DEFCFC0" w:rsidR="00803857" w:rsidRPr="00117B0C" w:rsidRDefault="00803857" w:rsidP="0063435E">
            <w:pPr>
              <w:pStyle w:val="TableText"/>
              <w:rPr>
                <w:rFonts w:cs="Arial"/>
                <w:szCs w:val="16"/>
              </w:rPr>
            </w:pPr>
            <w:r>
              <w:rPr>
                <w:color w:val="000000"/>
                <w:szCs w:val="16"/>
              </w:rPr>
              <w:t>FRANCHISEE 2: BIRTH DT</w:t>
            </w:r>
          </w:p>
        </w:tc>
        <w:tc>
          <w:tcPr>
            <w:tcW w:w="2970" w:type="dxa"/>
            <w:tcBorders>
              <w:top w:val="single" w:sz="4" w:space="0" w:color="auto"/>
              <w:left w:val="single" w:sz="6" w:space="0" w:color="auto"/>
              <w:bottom w:val="single" w:sz="4" w:space="0" w:color="auto"/>
              <w:right w:val="single" w:sz="6" w:space="0" w:color="auto"/>
            </w:tcBorders>
            <w:vAlign w:val="center"/>
          </w:tcPr>
          <w:p w14:paraId="4F5E597B" w14:textId="37CD033B" w:rsidR="00803857" w:rsidRPr="00117B0C" w:rsidRDefault="00803857" w:rsidP="0063435E">
            <w:pPr>
              <w:pStyle w:val="TableText"/>
              <w:rPr>
                <w:rFonts w:cs="Arial"/>
                <w:i/>
                <w:szCs w:val="16"/>
              </w:rPr>
            </w:pPr>
            <w:r>
              <w:rPr>
                <w:color w:val="000000"/>
                <w:szCs w:val="16"/>
              </w:rPr>
              <w:t>POS_SUPP_PROF_EXT_B.</w:t>
            </w:r>
            <w:r>
              <w:t xml:space="preserve"> </w:t>
            </w:r>
            <w:r w:rsidRPr="0063435E">
              <w:rPr>
                <w:color w:val="000000"/>
                <w:szCs w:val="16"/>
              </w:rPr>
              <w:t>D_EXT_ATTR1</w:t>
            </w:r>
          </w:p>
        </w:tc>
        <w:tc>
          <w:tcPr>
            <w:tcW w:w="2070" w:type="dxa"/>
            <w:tcBorders>
              <w:top w:val="single" w:sz="4" w:space="0" w:color="auto"/>
              <w:left w:val="single" w:sz="6" w:space="0" w:color="auto"/>
              <w:bottom w:val="single" w:sz="4" w:space="0" w:color="auto"/>
              <w:right w:val="single" w:sz="6" w:space="0" w:color="auto"/>
            </w:tcBorders>
          </w:tcPr>
          <w:p w14:paraId="3252580B" w14:textId="1A54D77F" w:rsidR="00803857" w:rsidRPr="00117B0C" w:rsidRDefault="009162AD" w:rsidP="0063435E">
            <w:pPr>
              <w:pStyle w:val="TableText"/>
              <w:rPr>
                <w:rFonts w:cs="Arial"/>
                <w:i/>
                <w:szCs w:val="16"/>
              </w:rPr>
            </w:pPr>
            <w:r w:rsidRPr="009162AD">
              <w:rPr>
                <w:rFonts w:cs="Arial"/>
                <w:i/>
                <w:szCs w:val="16"/>
              </w:rPr>
              <w:t>SLC_ISP_FRANCHISEE_DETAILS/SLC_ISP_FRANCHISEE_DOB</w:t>
            </w:r>
          </w:p>
        </w:tc>
        <w:tc>
          <w:tcPr>
            <w:tcW w:w="3420" w:type="dxa"/>
            <w:tcBorders>
              <w:top w:val="single" w:sz="4" w:space="0" w:color="auto"/>
              <w:left w:val="single" w:sz="6" w:space="0" w:color="auto"/>
              <w:bottom w:val="single" w:sz="4" w:space="0" w:color="auto"/>
              <w:right w:val="single" w:sz="4" w:space="0" w:color="auto"/>
            </w:tcBorders>
          </w:tcPr>
          <w:p w14:paraId="719BB45F" w14:textId="1DB13531" w:rsidR="00803857" w:rsidRPr="0045749F" w:rsidRDefault="00803857" w:rsidP="0063435E">
            <w:pPr>
              <w:pStyle w:val="TableText"/>
              <w:rPr>
                <w:color w:val="000000"/>
                <w:szCs w:val="16"/>
              </w:rPr>
            </w:pPr>
          </w:p>
        </w:tc>
      </w:tr>
      <w:tr w:rsidR="00803857" w:rsidRPr="00117B0C" w14:paraId="7C318876"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1C9A827E" w14:textId="5401F342" w:rsidR="00803857" w:rsidRPr="00117B0C" w:rsidRDefault="00803857" w:rsidP="0063435E">
            <w:pPr>
              <w:pStyle w:val="TableText"/>
              <w:rPr>
                <w:rFonts w:cs="Arial"/>
                <w:szCs w:val="16"/>
              </w:rPr>
            </w:pPr>
            <w:r>
              <w:rPr>
                <w:color w:val="000000"/>
                <w:szCs w:val="16"/>
              </w:rPr>
              <w:t>FRANCHISEE  ADDR LINE 1</w:t>
            </w:r>
          </w:p>
        </w:tc>
        <w:tc>
          <w:tcPr>
            <w:tcW w:w="2970" w:type="dxa"/>
            <w:tcBorders>
              <w:top w:val="single" w:sz="4" w:space="0" w:color="auto"/>
              <w:left w:val="single" w:sz="6" w:space="0" w:color="auto"/>
              <w:bottom w:val="single" w:sz="4" w:space="0" w:color="auto"/>
              <w:right w:val="single" w:sz="6" w:space="0" w:color="auto"/>
            </w:tcBorders>
          </w:tcPr>
          <w:p w14:paraId="6E8CCAE7" w14:textId="1D29A33E" w:rsidR="00803857" w:rsidRPr="00117B0C" w:rsidRDefault="00803857" w:rsidP="0063435E">
            <w:pPr>
              <w:pStyle w:val="TableText"/>
              <w:rPr>
                <w:rFonts w:cs="Arial"/>
                <w:i/>
                <w:szCs w:val="16"/>
              </w:rPr>
            </w:pPr>
            <w:r w:rsidRPr="003270C4">
              <w:t>AP_SUPPLIER_SITES_ALL.ADDRESS_LINE1</w:t>
            </w:r>
          </w:p>
        </w:tc>
        <w:tc>
          <w:tcPr>
            <w:tcW w:w="2070" w:type="dxa"/>
            <w:tcBorders>
              <w:top w:val="single" w:sz="4" w:space="0" w:color="auto"/>
              <w:left w:val="single" w:sz="6" w:space="0" w:color="auto"/>
              <w:bottom w:val="single" w:sz="4" w:space="0" w:color="auto"/>
              <w:right w:val="single" w:sz="6" w:space="0" w:color="auto"/>
            </w:tcBorders>
          </w:tcPr>
          <w:p w14:paraId="07EACC75"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2A50E36D" w14:textId="44DC397E" w:rsidR="00803857" w:rsidRPr="0045749F" w:rsidRDefault="0045749F" w:rsidP="0063435E">
            <w:pPr>
              <w:pStyle w:val="TableText"/>
              <w:rPr>
                <w:color w:val="000000"/>
                <w:szCs w:val="16"/>
              </w:rPr>
            </w:pPr>
            <w:r w:rsidRPr="0045749F">
              <w:rPr>
                <w:color w:val="000000"/>
                <w:szCs w:val="16"/>
              </w:rPr>
              <w:t>Mandatory</w:t>
            </w:r>
          </w:p>
        </w:tc>
      </w:tr>
      <w:tr w:rsidR="00803857" w:rsidRPr="00117B0C" w14:paraId="4CADB92A"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6109052" w14:textId="69DE0424" w:rsidR="00803857" w:rsidRPr="00117B0C" w:rsidRDefault="00803857" w:rsidP="0063435E">
            <w:pPr>
              <w:pStyle w:val="TableText"/>
              <w:rPr>
                <w:rFonts w:cs="Arial"/>
                <w:szCs w:val="16"/>
              </w:rPr>
            </w:pPr>
            <w:r>
              <w:rPr>
                <w:color w:val="000000"/>
                <w:szCs w:val="16"/>
              </w:rPr>
              <w:t>FRANCHISEE  CURR CITY</w:t>
            </w:r>
          </w:p>
        </w:tc>
        <w:tc>
          <w:tcPr>
            <w:tcW w:w="2970" w:type="dxa"/>
            <w:tcBorders>
              <w:top w:val="single" w:sz="4" w:space="0" w:color="auto"/>
              <w:left w:val="single" w:sz="6" w:space="0" w:color="auto"/>
              <w:bottom w:val="single" w:sz="4" w:space="0" w:color="auto"/>
              <w:right w:val="single" w:sz="6" w:space="0" w:color="auto"/>
            </w:tcBorders>
          </w:tcPr>
          <w:p w14:paraId="447D6085" w14:textId="61684C86" w:rsidR="00803857" w:rsidRPr="00117B0C" w:rsidRDefault="00803857" w:rsidP="0063435E">
            <w:pPr>
              <w:pStyle w:val="TableText"/>
              <w:rPr>
                <w:rFonts w:cs="Arial"/>
                <w:i/>
                <w:szCs w:val="16"/>
              </w:rPr>
            </w:pPr>
            <w:r w:rsidRPr="003270C4">
              <w:t>AP_SUPPLIER_SITES_ALL.CITY</w:t>
            </w:r>
          </w:p>
        </w:tc>
        <w:tc>
          <w:tcPr>
            <w:tcW w:w="2070" w:type="dxa"/>
            <w:tcBorders>
              <w:top w:val="single" w:sz="4" w:space="0" w:color="auto"/>
              <w:left w:val="single" w:sz="6" w:space="0" w:color="auto"/>
              <w:bottom w:val="single" w:sz="4" w:space="0" w:color="auto"/>
              <w:right w:val="single" w:sz="6" w:space="0" w:color="auto"/>
            </w:tcBorders>
          </w:tcPr>
          <w:p w14:paraId="37393A99"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18ECBA24" w14:textId="4F965DCE" w:rsidR="00803857" w:rsidRPr="0045749F" w:rsidRDefault="0045749F" w:rsidP="0063435E">
            <w:pPr>
              <w:pStyle w:val="TableText"/>
              <w:rPr>
                <w:color w:val="000000"/>
                <w:szCs w:val="16"/>
              </w:rPr>
            </w:pPr>
            <w:r w:rsidRPr="0045749F">
              <w:rPr>
                <w:color w:val="000000"/>
                <w:szCs w:val="16"/>
              </w:rPr>
              <w:t>Mandatory</w:t>
            </w:r>
          </w:p>
        </w:tc>
      </w:tr>
      <w:tr w:rsidR="00803857" w:rsidRPr="00117B0C" w14:paraId="6DC1B50F"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EFFBB96" w14:textId="0551B8C4" w:rsidR="00803857" w:rsidRPr="00117B0C" w:rsidRDefault="00803857" w:rsidP="0063435E">
            <w:pPr>
              <w:pStyle w:val="TableText"/>
              <w:rPr>
                <w:rFonts w:cs="Arial"/>
                <w:szCs w:val="16"/>
              </w:rPr>
            </w:pPr>
            <w:r>
              <w:rPr>
                <w:color w:val="000000"/>
                <w:szCs w:val="16"/>
              </w:rPr>
              <w:t>FRANCHISEE CURR STATE</w:t>
            </w:r>
          </w:p>
        </w:tc>
        <w:tc>
          <w:tcPr>
            <w:tcW w:w="2970" w:type="dxa"/>
            <w:tcBorders>
              <w:top w:val="single" w:sz="4" w:space="0" w:color="auto"/>
              <w:left w:val="single" w:sz="6" w:space="0" w:color="auto"/>
              <w:bottom w:val="single" w:sz="4" w:space="0" w:color="auto"/>
              <w:right w:val="single" w:sz="6" w:space="0" w:color="auto"/>
            </w:tcBorders>
          </w:tcPr>
          <w:p w14:paraId="03CC193A" w14:textId="794CAA0F" w:rsidR="00803857" w:rsidRPr="00117B0C" w:rsidRDefault="00803857" w:rsidP="0063435E">
            <w:pPr>
              <w:pStyle w:val="TableText"/>
              <w:rPr>
                <w:rFonts w:cs="Arial"/>
                <w:i/>
                <w:szCs w:val="16"/>
              </w:rPr>
            </w:pPr>
            <w:r w:rsidRPr="003270C4">
              <w:t>AP_SUPPLIER_SITES_ALL.STATE</w:t>
            </w:r>
          </w:p>
        </w:tc>
        <w:tc>
          <w:tcPr>
            <w:tcW w:w="2070" w:type="dxa"/>
            <w:tcBorders>
              <w:top w:val="single" w:sz="4" w:space="0" w:color="auto"/>
              <w:left w:val="single" w:sz="6" w:space="0" w:color="auto"/>
              <w:bottom w:val="single" w:sz="4" w:space="0" w:color="auto"/>
              <w:right w:val="single" w:sz="6" w:space="0" w:color="auto"/>
            </w:tcBorders>
          </w:tcPr>
          <w:p w14:paraId="2473036E"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47F06E3B" w14:textId="5699892B" w:rsidR="00803857" w:rsidRPr="0045749F" w:rsidRDefault="0045749F" w:rsidP="0063435E">
            <w:pPr>
              <w:pStyle w:val="TableText"/>
              <w:rPr>
                <w:color w:val="000000"/>
                <w:szCs w:val="16"/>
              </w:rPr>
            </w:pPr>
            <w:r w:rsidRPr="0045749F">
              <w:rPr>
                <w:color w:val="000000"/>
                <w:szCs w:val="16"/>
              </w:rPr>
              <w:t>Mandatory</w:t>
            </w:r>
          </w:p>
        </w:tc>
      </w:tr>
      <w:tr w:rsidR="00803857" w:rsidRPr="00117B0C" w14:paraId="7A824FCF"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61A2A885" w14:textId="2B29E8F5" w:rsidR="00803857" w:rsidRPr="00117B0C" w:rsidRDefault="00803857" w:rsidP="0063435E">
            <w:pPr>
              <w:pStyle w:val="TableText"/>
              <w:rPr>
                <w:rFonts w:cs="Arial"/>
                <w:szCs w:val="16"/>
              </w:rPr>
            </w:pPr>
            <w:r>
              <w:rPr>
                <w:color w:val="000000"/>
                <w:szCs w:val="16"/>
              </w:rPr>
              <w:t>FRANCHISEE CURR ZIP</w:t>
            </w:r>
          </w:p>
        </w:tc>
        <w:tc>
          <w:tcPr>
            <w:tcW w:w="2970" w:type="dxa"/>
            <w:tcBorders>
              <w:top w:val="single" w:sz="4" w:space="0" w:color="auto"/>
              <w:left w:val="single" w:sz="6" w:space="0" w:color="auto"/>
              <w:bottom w:val="single" w:sz="4" w:space="0" w:color="auto"/>
              <w:right w:val="single" w:sz="6" w:space="0" w:color="auto"/>
            </w:tcBorders>
          </w:tcPr>
          <w:p w14:paraId="3827F000" w14:textId="0D250B8C" w:rsidR="00803857" w:rsidRPr="00117B0C" w:rsidRDefault="00803857" w:rsidP="0063435E">
            <w:pPr>
              <w:pStyle w:val="TableText"/>
              <w:rPr>
                <w:rFonts w:cs="Arial"/>
                <w:i/>
                <w:szCs w:val="16"/>
              </w:rPr>
            </w:pPr>
            <w:r w:rsidRPr="003270C4">
              <w:t>AP_SUPPLIER_SITES_ALL.ZIP</w:t>
            </w:r>
          </w:p>
        </w:tc>
        <w:tc>
          <w:tcPr>
            <w:tcW w:w="2070" w:type="dxa"/>
            <w:tcBorders>
              <w:top w:val="single" w:sz="4" w:space="0" w:color="auto"/>
              <w:left w:val="single" w:sz="6" w:space="0" w:color="auto"/>
              <w:bottom w:val="single" w:sz="4" w:space="0" w:color="auto"/>
              <w:right w:val="single" w:sz="6" w:space="0" w:color="auto"/>
            </w:tcBorders>
          </w:tcPr>
          <w:p w14:paraId="12D09357" w14:textId="77777777" w:rsidR="00803857" w:rsidRPr="00117B0C" w:rsidRDefault="00803857" w:rsidP="0063435E">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6F2F093D" w14:textId="31317FA6" w:rsidR="00803857" w:rsidRPr="0045749F" w:rsidRDefault="0045749F" w:rsidP="0063435E">
            <w:pPr>
              <w:pStyle w:val="TableText"/>
              <w:rPr>
                <w:color w:val="000000"/>
                <w:szCs w:val="16"/>
              </w:rPr>
            </w:pPr>
            <w:r w:rsidRPr="0045749F">
              <w:rPr>
                <w:color w:val="000000"/>
                <w:szCs w:val="16"/>
              </w:rPr>
              <w:t>Mandatory</w:t>
            </w:r>
          </w:p>
        </w:tc>
      </w:tr>
      <w:tr w:rsidR="00803857" w:rsidRPr="00117B0C" w14:paraId="01F5C8D8"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FF3C7F6" w14:textId="01DAC9DD" w:rsidR="00803857" w:rsidRPr="00117B0C" w:rsidRDefault="00803857" w:rsidP="00EE292F">
            <w:pPr>
              <w:pStyle w:val="TableText"/>
              <w:rPr>
                <w:rFonts w:cs="Arial"/>
                <w:szCs w:val="16"/>
              </w:rPr>
            </w:pPr>
            <w:r>
              <w:rPr>
                <w:color w:val="000000"/>
                <w:szCs w:val="16"/>
              </w:rPr>
              <w:t xml:space="preserve">FRANCHISEE 1: FIRST NAME </w:t>
            </w:r>
          </w:p>
        </w:tc>
        <w:tc>
          <w:tcPr>
            <w:tcW w:w="2970" w:type="dxa"/>
            <w:tcBorders>
              <w:top w:val="single" w:sz="4" w:space="0" w:color="auto"/>
              <w:left w:val="single" w:sz="6" w:space="0" w:color="auto"/>
              <w:bottom w:val="single" w:sz="4" w:space="0" w:color="auto"/>
              <w:right w:val="single" w:sz="6" w:space="0" w:color="auto"/>
            </w:tcBorders>
          </w:tcPr>
          <w:p w14:paraId="564B15D6" w14:textId="6648FA00" w:rsidR="00803857" w:rsidRPr="00117B0C" w:rsidRDefault="00803857" w:rsidP="00EE292F">
            <w:pPr>
              <w:pStyle w:val="TableText"/>
              <w:rPr>
                <w:rFonts w:cs="Arial"/>
                <w:i/>
                <w:szCs w:val="16"/>
              </w:rPr>
            </w:pPr>
            <w:r w:rsidRPr="00A54E4B">
              <w:t>POS_SUPP_PROF_EXT_B.C_EXT_ATTR5/AP_SUPPLIERS.VENDOR_NAME</w:t>
            </w:r>
          </w:p>
        </w:tc>
        <w:tc>
          <w:tcPr>
            <w:tcW w:w="2070" w:type="dxa"/>
            <w:tcBorders>
              <w:top w:val="single" w:sz="4" w:space="0" w:color="auto"/>
              <w:left w:val="single" w:sz="6" w:space="0" w:color="auto"/>
              <w:bottom w:val="single" w:sz="4" w:space="0" w:color="auto"/>
              <w:right w:val="single" w:sz="6" w:space="0" w:color="auto"/>
            </w:tcBorders>
          </w:tcPr>
          <w:p w14:paraId="34718EEC" w14:textId="7B02A5FB" w:rsidR="00803857" w:rsidRPr="00117B0C" w:rsidRDefault="000E3248" w:rsidP="000E3248">
            <w:pPr>
              <w:pStyle w:val="TableText"/>
              <w:rPr>
                <w:rFonts w:cs="Arial"/>
                <w:i/>
                <w:szCs w:val="16"/>
              </w:rPr>
            </w:pPr>
            <w:r w:rsidRPr="000E3248">
              <w:rPr>
                <w:rFonts w:cs="Arial"/>
                <w:i/>
                <w:szCs w:val="16"/>
              </w:rPr>
              <w:t>SLC_ISP_FRANCHISEE_DETAILS</w:t>
            </w:r>
            <w:r>
              <w:rPr>
                <w:rFonts w:cs="Arial"/>
                <w:i/>
                <w:szCs w:val="16"/>
              </w:rPr>
              <w:t>/</w:t>
            </w:r>
            <w:r w:rsidRPr="000E3248">
              <w:rPr>
                <w:rFonts w:cs="Arial"/>
                <w:i/>
                <w:szCs w:val="16"/>
              </w:rPr>
              <w:t>SLC_ISP_FRANCHISEE_FIRST_NAME</w:t>
            </w:r>
          </w:p>
        </w:tc>
        <w:tc>
          <w:tcPr>
            <w:tcW w:w="3420" w:type="dxa"/>
            <w:tcBorders>
              <w:top w:val="single" w:sz="4" w:space="0" w:color="auto"/>
              <w:left w:val="single" w:sz="6" w:space="0" w:color="auto"/>
              <w:bottom w:val="single" w:sz="4" w:space="0" w:color="auto"/>
              <w:right w:val="single" w:sz="4" w:space="0" w:color="auto"/>
            </w:tcBorders>
          </w:tcPr>
          <w:p w14:paraId="19919B0C" w14:textId="6703B058" w:rsidR="00803857" w:rsidRPr="0045749F" w:rsidRDefault="0045749F" w:rsidP="00EE292F">
            <w:pPr>
              <w:pStyle w:val="TableText"/>
              <w:rPr>
                <w:color w:val="000000"/>
                <w:szCs w:val="16"/>
              </w:rPr>
            </w:pPr>
            <w:r w:rsidRPr="0045749F">
              <w:rPr>
                <w:color w:val="000000"/>
                <w:szCs w:val="16"/>
              </w:rPr>
              <w:t>Mandatory</w:t>
            </w:r>
          </w:p>
        </w:tc>
      </w:tr>
      <w:tr w:rsidR="00803857" w:rsidRPr="00117B0C" w14:paraId="0CEA6B66"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6729702F" w14:textId="417EC202" w:rsidR="00803857" w:rsidRPr="00117B0C" w:rsidRDefault="00803857" w:rsidP="00EE292F">
            <w:pPr>
              <w:pStyle w:val="TableText"/>
              <w:rPr>
                <w:rFonts w:cs="Arial"/>
                <w:szCs w:val="16"/>
              </w:rPr>
            </w:pPr>
            <w:r>
              <w:rPr>
                <w:color w:val="000000"/>
                <w:szCs w:val="16"/>
              </w:rPr>
              <w:t xml:space="preserve">FRANCHISEE 2: FIRST NAME </w:t>
            </w:r>
          </w:p>
        </w:tc>
        <w:tc>
          <w:tcPr>
            <w:tcW w:w="2970" w:type="dxa"/>
            <w:tcBorders>
              <w:top w:val="single" w:sz="4" w:space="0" w:color="auto"/>
              <w:left w:val="single" w:sz="6" w:space="0" w:color="auto"/>
              <w:bottom w:val="single" w:sz="4" w:space="0" w:color="auto"/>
              <w:right w:val="single" w:sz="6" w:space="0" w:color="auto"/>
            </w:tcBorders>
          </w:tcPr>
          <w:p w14:paraId="3BC1AD0A" w14:textId="18ABAEFD" w:rsidR="00803857" w:rsidRPr="00117B0C" w:rsidRDefault="00803857" w:rsidP="00EE292F">
            <w:pPr>
              <w:pStyle w:val="TableText"/>
              <w:rPr>
                <w:rFonts w:cs="Arial"/>
                <w:i/>
                <w:szCs w:val="16"/>
              </w:rPr>
            </w:pPr>
            <w:r w:rsidRPr="00A54E4B">
              <w:t>POS_SUPP_PROF_EXT_B.C_EXT_ATTR5/AP_SUPPLIERS.VENDOR_NAME</w:t>
            </w:r>
          </w:p>
        </w:tc>
        <w:tc>
          <w:tcPr>
            <w:tcW w:w="2070" w:type="dxa"/>
            <w:tcBorders>
              <w:top w:val="single" w:sz="4" w:space="0" w:color="auto"/>
              <w:left w:val="single" w:sz="6" w:space="0" w:color="auto"/>
              <w:bottom w:val="single" w:sz="4" w:space="0" w:color="auto"/>
              <w:right w:val="single" w:sz="6" w:space="0" w:color="auto"/>
            </w:tcBorders>
          </w:tcPr>
          <w:p w14:paraId="18C99256" w14:textId="215598DF" w:rsidR="00803857" w:rsidRPr="00117B0C" w:rsidRDefault="000E3248" w:rsidP="000E3248">
            <w:pPr>
              <w:pStyle w:val="TableText"/>
              <w:rPr>
                <w:rFonts w:cs="Arial"/>
                <w:i/>
                <w:szCs w:val="16"/>
              </w:rPr>
            </w:pPr>
            <w:r w:rsidRPr="000E3248">
              <w:rPr>
                <w:rFonts w:cs="Arial"/>
                <w:i/>
                <w:szCs w:val="16"/>
              </w:rPr>
              <w:t>SLC_ISP_FRANCHISEE_DETAILS</w:t>
            </w:r>
            <w:r>
              <w:rPr>
                <w:rFonts w:cs="Arial"/>
                <w:i/>
                <w:szCs w:val="16"/>
              </w:rPr>
              <w:t>/</w:t>
            </w:r>
            <w:r w:rsidRPr="000E3248">
              <w:rPr>
                <w:rFonts w:cs="Arial"/>
                <w:i/>
                <w:szCs w:val="16"/>
              </w:rPr>
              <w:t>SLC_ISP_FRANCHISEE_FIRST_NAME</w:t>
            </w:r>
          </w:p>
        </w:tc>
        <w:tc>
          <w:tcPr>
            <w:tcW w:w="3420" w:type="dxa"/>
            <w:tcBorders>
              <w:top w:val="single" w:sz="4" w:space="0" w:color="auto"/>
              <w:left w:val="single" w:sz="6" w:space="0" w:color="auto"/>
              <w:bottom w:val="single" w:sz="4" w:space="0" w:color="auto"/>
              <w:right w:val="single" w:sz="4" w:space="0" w:color="auto"/>
            </w:tcBorders>
          </w:tcPr>
          <w:p w14:paraId="10183D0A" w14:textId="3723D4FB" w:rsidR="00803857" w:rsidRPr="0045749F" w:rsidRDefault="00240674" w:rsidP="00EE292F">
            <w:pPr>
              <w:pStyle w:val="TableText"/>
              <w:rPr>
                <w:color w:val="000000"/>
                <w:szCs w:val="16"/>
              </w:rPr>
            </w:pPr>
            <w:r w:rsidRPr="0045749F">
              <w:rPr>
                <w:color w:val="000000"/>
                <w:szCs w:val="16"/>
              </w:rPr>
              <w:t>Mandatory</w:t>
            </w:r>
          </w:p>
        </w:tc>
      </w:tr>
      <w:tr w:rsidR="00803857" w:rsidRPr="00117B0C" w14:paraId="5B6C7F1D"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523A08F" w14:textId="5F8866A3" w:rsidR="00803857" w:rsidRPr="00117B0C" w:rsidRDefault="00803857" w:rsidP="00BA29BF">
            <w:pPr>
              <w:pStyle w:val="TableText"/>
              <w:rPr>
                <w:rFonts w:cs="Arial"/>
                <w:szCs w:val="16"/>
              </w:rPr>
            </w:pPr>
            <w:r>
              <w:rPr>
                <w:color w:val="000000"/>
                <w:szCs w:val="16"/>
              </w:rPr>
              <w:t xml:space="preserve">FRANCHISEE 1: </w:t>
            </w:r>
            <w:r w:rsidR="00BA29BF">
              <w:rPr>
                <w:color w:val="000000"/>
                <w:szCs w:val="16"/>
              </w:rPr>
              <w:t>INITIAL</w:t>
            </w:r>
          </w:p>
        </w:tc>
        <w:tc>
          <w:tcPr>
            <w:tcW w:w="2970" w:type="dxa"/>
            <w:tcBorders>
              <w:top w:val="single" w:sz="4" w:space="0" w:color="auto"/>
              <w:left w:val="single" w:sz="6" w:space="0" w:color="auto"/>
              <w:bottom w:val="single" w:sz="4" w:space="0" w:color="auto"/>
              <w:right w:val="single" w:sz="6" w:space="0" w:color="auto"/>
            </w:tcBorders>
          </w:tcPr>
          <w:p w14:paraId="62D361DE" w14:textId="0D64E359" w:rsidR="00803857" w:rsidRPr="00117B0C" w:rsidRDefault="00803857" w:rsidP="00EE292F">
            <w:pPr>
              <w:pStyle w:val="TableText"/>
              <w:rPr>
                <w:rFonts w:cs="Arial"/>
                <w:i/>
                <w:szCs w:val="16"/>
              </w:rPr>
            </w:pPr>
            <w:r w:rsidRPr="00A54E4B">
              <w:t>POS_SUPP_PROF_EXT_B.C_EXT_ATTR6/AP_SUPPLIERS.VENDOR_NAME</w:t>
            </w:r>
          </w:p>
        </w:tc>
        <w:tc>
          <w:tcPr>
            <w:tcW w:w="2070" w:type="dxa"/>
            <w:tcBorders>
              <w:top w:val="single" w:sz="4" w:space="0" w:color="auto"/>
              <w:left w:val="single" w:sz="6" w:space="0" w:color="auto"/>
              <w:bottom w:val="single" w:sz="4" w:space="0" w:color="auto"/>
              <w:right w:val="single" w:sz="6" w:space="0" w:color="auto"/>
            </w:tcBorders>
          </w:tcPr>
          <w:p w14:paraId="75F07710" w14:textId="63D4074F" w:rsidR="00803857" w:rsidRPr="00117B0C" w:rsidRDefault="000E3248" w:rsidP="00EE292F">
            <w:pPr>
              <w:pStyle w:val="TableText"/>
              <w:rPr>
                <w:rFonts w:cs="Arial"/>
                <w:i/>
                <w:szCs w:val="16"/>
              </w:rPr>
            </w:pPr>
            <w:r w:rsidRPr="000E3248">
              <w:rPr>
                <w:rFonts w:cs="Arial"/>
                <w:i/>
                <w:szCs w:val="16"/>
              </w:rPr>
              <w:t>SLC_ISP_FRANCHISEE_DETAILS/SLC_ISP_FRANCHISEE_MIDDLE_NAME</w:t>
            </w:r>
          </w:p>
        </w:tc>
        <w:tc>
          <w:tcPr>
            <w:tcW w:w="3420" w:type="dxa"/>
            <w:tcBorders>
              <w:top w:val="single" w:sz="4" w:space="0" w:color="auto"/>
              <w:left w:val="single" w:sz="6" w:space="0" w:color="auto"/>
              <w:bottom w:val="single" w:sz="4" w:space="0" w:color="auto"/>
              <w:right w:val="single" w:sz="4" w:space="0" w:color="auto"/>
            </w:tcBorders>
          </w:tcPr>
          <w:p w14:paraId="625E6C45" w14:textId="13912006" w:rsidR="00803857" w:rsidRPr="0045749F" w:rsidRDefault="0045749F" w:rsidP="00EE292F">
            <w:pPr>
              <w:pStyle w:val="TableText"/>
              <w:rPr>
                <w:color w:val="000000"/>
                <w:szCs w:val="16"/>
              </w:rPr>
            </w:pPr>
            <w:r w:rsidRPr="0045749F">
              <w:rPr>
                <w:color w:val="000000"/>
                <w:szCs w:val="16"/>
              </w:rPr>
              <w:t>`</w:t>
            </w:r>
          </w:p>
        </w:tc>
      </w:tr>
      <w:tr w:rsidR="00803857" w:rsidRPr="00117B0C" w14:paraId="2B54B8A0"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7F56FEC4" w14:textId="112C77C5" w:rsidR="00803857" w:rsidRPr="00117B0C" w:rsidRDefault="00803857" w:rsidP="00EE292F">
            <w:pPr>
              <w:pStyle w:val="TableText"/>
              <w:rPr>
                <w:rFonts w:cs="Arial"/>
                <w:szCs w:val="16"/>
              </w:rPr>
            </w:pPr>
            <w:r>
              <w:rPr>
                <w:color w:val="000000"/>
                <w:szCs w:val="16"/>
              </w:rPr>
              <w:t xml:space="preserve">FRANCHISEE 2: </w:t>
            </w:r>
            <w:r w:rsidR="00BA29BF">
              <w:rPr>
                <w:color w:val="000000"/>
                <w:szCs w:val="16"/>
              </w:rPr>
              <w:t>INITIAL</w:t>
            </w:r>
          </w:p>
        </w:tc>
        <w:tc>
          <w:tcPr>
            <w:tcW w:w="2970" w:type="dxa"/>
            <w:tcBorders>
              <w:top w:val="single" w:sz="4" w:space="0" w:color="auto"/>
              <w:left w:val="single" w:sz="6" w:space="0" w:color="auto"/>
              <w:bottom w:val="single" w:sz="4" w:space="0" w:color="auto"/>
              <w:right w:val="single" w:sz="6" w:space="0" w:color="auto"/>
            </w:tcBorders>
          </w:tcPr>
          <w:p w14:paraId="4778AA0D" w14:textId="72729316" w:rsidR="00803857" w:rsidRPr="00117B0C" w:rsidRDefault="00803857" w:rsidP="00EE292F">
            <w:pPr>
              <w:pStyle w:val="TableText"/>
              <w:rPr>
                <w:rFonts w:cs="Arial"/>
                <w:i/>
                <w:szCs w:val="16"/>
              </w:rPr>
            </w:pPr>
            <w:r w:rsidRPr="00A54E4B">
              <w:t>POS_SUPP_PROF_EXT_B.C_EXT_ATTR6/AP_SUPPLIERS.VENDOR_NAME</w:t>
            </w:r>
          </w:p>
        </w:tc>
        <w:tc>
          <w:tcPr>
            <w:tcW w:w="2070" w:type="dxa"/>
            <w:tcBorders>
              <w:top w:val="single" w:sz="4" w:space="0" w:color="auto"/>
              <w:left w:val="single" w:sz="6" w:space="0" w:color="auto"/>
              <w:bottom w:val="single" w:sz="4" w:space="0" w:color="auto"/>
              <w:right w:val="single" w:sz="6" w:space="0" w:color="auto"/>
            </w:tcBorders>
          </w:tcPr>
          <w:p w14:paraId="2263B45C" w14:textId="208F9F09" w:rsidR="00803857" w:rsidRPr="00117B0C" w:rsidRDefault="000E3248" w:rsidP="00EE292F">
            <w:pPr>
              <w:pStyle w:val="TableText"/>
              <w:rPr>
                <w:rFonts w:cs="Arial"/>
                <w:i/>
                <w:szCs w:val="16"/>
              </w:rPr>
            </w:pPr>
            <w:r w:rsidRPr="000E3248">
              <w:rPr>
                <w:rFonts w:cs="Arial"/>
                <w:i/>
                <w:szCs w:val="16"/>
              </w:rPr>
              <w:t>SLC_ISP_FRANCHISEE_DETAILS/SLC_ISP_FRANCHISEE_MIDDLE_NAME</w:t>
            </w:r>
          </w:p>
        </w:tc>
        <w:tc>
          <w:tcPr>
            <w:tcW w:w="3420" w:type="dxa"/>
            <w:tcBorders>
              <w:top w:val="single" w:sz="4" w:space="0" w:color="auto"/>
              <w:left w:val="single" w:sz="6" w:space="0" w:color="auto"/>
              <w:bottom w:val="single" w:sz="4" w:space="0" w:color="auto"/>
              <w:right w:val="single" w:sz="4" w:space="0" w:color="auto"/>
            </w:tcBorders>
          </w:tcPr>
          <w:p w14:paraId="7B209082" w14:textId="251499F9" w:rsidR="00803857" w:rsidRPr="0045749F" w:rsidRDefault="00803857" w:rsidP="00EE292F">
            <w:pPr>
              <w:pStyle w:val="TableText"/>
              <w:rPr>
                <w:color w:val="000000"/>
                <w:szCs w:val="16"/>
              </w:rPr>
            </w:pPr>
          </w:p>
        </w:tc>
      </w:tr>
      <w:tr w:rsidR="00803857" w:rsidRPr="00117B0C" w14:paraId="5C8EF278"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137A3BA1" w14:textId="4E08758A" w:rsidR="00803857" w:rsidRPr="00D25457" w:rsidRDefault="00803857" w:rsidP="00EE292F">
            <w:pPr>
              <w:pStyle w:val="TableText"/>
              <w:rPr>
                <w:color w:val="000000"/>
                <w:szCs w:val="16"/>
              </w:rPr>
            </w:pPr>
            <w:r>
              <w:rPr>
                <w:color w:val="000000"/>
                <w:szCs w:val="16"/>
              </w:rPr>
              <w:t>FRANCHISEE 1: LAST NAME</w:t>
            </w:r>
          </w:p>
        </w:tc>
        <w:tc>
          <w:tcPr>
            <w:tcW w:w="2970" w:type="dxa"/>
            <w:tcBorders>
              <w:top w:val="single" w:sz="4" w:space="0" w:color="auto"/>
              <w:left w:val="single" w:sz="6" w:space="0" w:color="auto"/>
              <w:bottom w:val="single" w:sz="4" w:space="0" w:color="auto"/>
              <w:right w:val="single" w:sz="6" w:space="0" w:color="auto"/>
            </w:tcBorders>
          </w:tcPr>
          <w:p w14:paraId="534E4C1B" w14:textId="3081B751" w:rsidR="00803857" w:rsidRPr="00D25457" w:rsidRDefault="00803857" w:rsidP="00EE292F">
            <w:pPr>
              <w:pStyle w:val="TableText"/>
              <w:rPr>
                <w:color w:val="000000"/>
                <w:szCs w:val="16"/>
              </w:rPr>
            </w:pPr>
            <w:r w:rsidRPr="00D25457">
              <w:rPr>
                <w:color w:val="000000"/>
                <w:szCs w:val="16"/>
              </w:rPr>
              <w:t>POS_SUPP_PROF_EXT_B.C_EXT_ATTR7/AP_SUPPLIERS.VENDOR_NAME</w:t>
            </w:r>
          </w:p>
        </w:tc>
        <w:tc>
          <w:tcPr>
            <w:tcW w:w="2070" w:type="dxa"/>
            <w:tcBorders>
              <w:top w:val="single" w:sz="4" w:space="0" w:color="auto"/>
              <w:left w:val="single" w:sz="6" w:space="0" w:color="auto"/>
              <w:bottom w:val="single" w:sz="4" w:space="0" w:color="auto"/>
              <w:right w:val="single" w:sz="6" w:space="0" w:color="auto"/>
            </w:tcBorders>
          </w:tcPr>
          <w:p w14:paraId="4BEC7782" w14:textId="47B533C8" w:rsidR="00803857" w:rsidRPr="00D25457" w:rsidRDefault="000E3248" w:rsidP="00EE292F">
            <w:pPr>
              <w:pStyle w:val="TableText"/>
              <w:rPr>
                <w:color w:val="000000"/>
                <w:szCs w:val="16"/>
              </w:rPr>
            </w:pPr>
            <w:r w:rsidRPr="000E3248">
              <w:rPr>
                <w:color w:val="000000"/>
                <w:szCs w:val="16"/>
              </w:rPr>
              <w:t>SLC_ISP_FRANCHISEE_DETAILS/SLC_ISP_FRANCHISEE_LAST_NAME</w:t>
            </w:r>
          </w:p>
        </w:tc>
        <w:tc>
          <w:tcPr>
            <w:tcW w:w="3420" w:type="dxa"/>
            <w:tcBorders>
              <w:top w:val="single" w:sz="4" w:space="0" w:color="auto"/>
              <w:left w:val="single" w:sz="6" w:space="0" w:color="auto"/>
              <w:bottom w:val="single" w:sz="4" w:space="0" w:color="auto"/>
              <w:right w:val="single" w:sz="4" w:space="0" w:color="auto"/>
            </w:tcBorders>
          </w:tcPr>
          <w:p w14:paraId="7DCA7F9F" w14:textId="418649EA" w:rsidR="00803857" w:rsidRPr="00D25457" w:rsidRDefault="0045749F" w:rsidP="00EE292F">
            <w:pPr>
              <w:pStyle w:val="TableText"/>
              <w:rPr>
                <w:color w:val="000000"/>
                <w:szCs w:val="16"/>
              </w:rPr>
            </w:pPr>
            <w:r w:rsidRPr="0045749F">
              <w:rPr>
                <w:color w:val="000000"/>
                <w:szCs w:val="16"/>
              </w:rPr>
              <w:t>Mandatory</w:t>
            </w:r>
          </w:p>
        </w:tc>
      </w:tr>
      <w:tr w:rsidR="00803857" w:rsidRPr="00117B0C" w14:paraId="0B0A902D"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E68E528" w14:textId="35920C1F" w:rsidR="00803857" w:rsidRPr="00D25457" w:rsidRDefault="00803857" w:rsidP="00EE292F">
            <w:pPr>
              <w:pStyle w:val="TableText"/>
              <w:rPr>
                <w:color w:val="000000"/>
                <w:szCs w:val="16"/>
              </w:rPr>
            </w:pPr>
            <w:r>
              <w:rPr>
                <w:color w:val="000000"/>
                <w:szCs w:val="16"/>
              </w:rPr>
              <w:t>FRANCHISEE 2: LAST NAME</w:t>
            </w:r>
          </w:p>
        </w:tc>
        <w:tc>
          <w:tcPr>
            <w:tcW w:w="2970" w:type="dxa"/>
            <w:tcBorders>
              <w:top w:val="single" w:sz="4" w:space="0" w:color="auto"/>
              <w:left w:val="single" w:sz="6" w:space="0" w:color="auto"/>
              <w:bottom w:val="single" w:sz="4" w:space="0" w:color="auto"/>
              <w:right w:val="single" w:sz="6" w:space="0" w:color="auto"/>
            </w:tcBorders>
          </w:tcPr>
          <w:p w14:paraId="092BF871" w14:textId="7B626FDF" w:rsidR="00803857" w:rsidRPr="00D25457" w:rsidRDefault="00803857" w:rsidP="00EE292F">
            <w:pPr>
              <w:pStyle w:val="TableText"/>
              <w:rPr>
                <w:color w:val="000000"/>
                <w:szCs w:val="16"/>
              </w:rPr>
            </w:pPr>
            <w:r w:rsidRPr="00D25457">
              <w:rPr>
                <w:color w:val="000000"/>
                <w:szCs w:val="16"/>
              </w:rPr>
              <w:t>POS_SUPP_PROF_EXT_B.C_EXT_ATTR7/AP_SUPPLIERS.VENDOR_NAME</w:t>
            </w:r>
          </w:p>
        </w:tc>
        <w:tc>
          <w:tcPr>
            <w:tcW w:w="2070" w:type="dxa"/>
            <w:tcBorders>
              <w:top w:val="single" w:sz="4" w:space="0" w:color="auto"/>
              <w:left w:val="single" w:sz="6" w:space="0" w:color="auto"/>
              <w:bottom w:val="single" w:sz="4" w:space="0" w:color="auto"/>
              <w:right w:val="single" w:sz="6" w:space="0" w:color="auto"/>
            </w:tcBorders>
          </w:tcPr>
          <w:p w14:paraId="3D803BDF" w14:textId="7C13523B" w:rsidR="00803857" w:rsidRPr="00D25457" w:rsidRDefault="000E3248" w:rsidP="00EE292F">
            <w:pPr>
              <w:pStyle w:val="TableText"/>
              <w:rPr>
                <w:color w:val="000000"/>
                <w:szCs w:val="16"/>
              </w:rPr>
            </w:pPr>
            <w:r w:rsidRPr="000E3248">
              <w:rPr>
                <w:color w:val="000000"/>
                <w:szCs w:val="16"/>
              </w:rPr>
              <w:t>SLC_ISP_FRANCHISEE_DETAILS/SLC_ISP_FRANCHISEE_LAST_NAME</w:t>
            </w:r>
          </w:p>
        </w:tc>
        <w:tc>
          <w:tcPr>
            <w:tcW w:w="3420" w:type="dxa"/>
            <w:tcBorders>
              <w:top w:val="single" w:sz="4" w:space="0" w:color="auto"/>
              <w:left w:val="single" w:sz="6" w:space="0" w:color="auto"/>
              <w:bottom w:val="single" w:sz="4" w:space="0" w:color="auto"/>
              <w:right w:val="single" w:sz="4" w:space="0" w:color="auto"/>
            </w:tcBorders>
          </w:tcPr>
          <w:p w14:paraId="76E6B068" w14:textId="74AE7E3E" w:rsidR="00803857" w:rsidRPr="00D25457" w:rsidRDefault="00240674" w:rsidP="00EE292F">
            <w:pPr>
              <w:pStyle w:val="TableText"/>
              <w:rPr>
                <w:color w:val="000000"/>
                <w:szCs w:val="16"/>
              </w:rPr>
            </w:pPr>
            <w:r w:rsidRPr="0045749F">
              <w:rPr>
                <w:color w:val="000000"/>
                <w:szCs w:val="16"/>
              </w:rPr>
              <w:t>Mandatory</w:t>
            </w:r>
          </w:p>
        </w:tc>
      </w:tr>
      <w:tr w:rsidR="00803857" w:rsidRPr="00117B0C" w14:paraId="368E8CC6"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612CFD1" w14:textId="3EE7C4B3" w:rsidR="00803857" w:rsidRPr="00D25457" w:rsidRDefault="00803857" w:rsidP="0063435E">
            <w:pPr>
              <w:pStyle w:val="TableText"/>
              <w:rPr>
                <w:color w:val="000000"/>
                <w:szCs w:val="16"/>
              </w:rPr>
            </w:pPr>
            <w:r>
              <w:rPr>
                <w:color w:val="000000"/>
                <w:szCs w:val="16"/>
              </w:rPr>
              <w:t>PHONE NUM</w:t>
            </w:r>
          </w:p>
        </w:tc>
        <w:tc>
          <w:tcPr>
            <w:tcW w:w="2970" w:type="dxa"/>
            <w:tcBorders>
              <w:top w:val="single" w:sz="4" w:space="0" w:color="auto"/>
              <w:left w:val="single" w:sz="6" w:space="0" w:color="auto"/>
              <w:bottom w:val="single" w:sz="4" w:space="0" w:color="auto"/>
              <w:right w:val="single" w:sz="6" w:space="0" w:color="auto"/>
            </w:tcBorders>
          </w:tcPr>
          <w:p w14:paraId="5ABB71F2" w14:textId="6E56DB60" w:rsidR="00803857" w:rsidRPr="00D25457" w:rsidRDefault="00803857" w:rsidP="0063435E">
            <w:pPr>
              <w:pStyle w:val="TableText"/>
              <w:rPr>
                <w:color w:val="000000"/>
                <w:szCs w:val="16"/>
              </w:rPr>
            </w:pPr>
            <w:r w:rsidRPr="00D25457">
              <w:rPr>
                <w:color w:val="000000"/>
                <w:szCs w:val="16"/>
              </w:rPr>
              <w:t>AP_SUPPLIER_SITES_ALL.PHONE</w:t>
            </w:r>
          </w:p>
        </w:tc>
        <w:tc>
          <w:tcPr>
            <w:tcW w:w="2070" w:type="dxa"/>
            <w:tcBorders>
              <w:top w:val="single" w:sz="4" w:space="0" w:color="auto"/>
              <w:left w:val="single" w:sz="6" w:space="0" w:color="auto"/>
              <w:bottom w:val="single" w:sz="4" w:space="0" w:color="auto"/>
              <w:right w:val="single" w:sz="6" w:space="0" w:color="auto"/>
            </w:tcBorders>
          </w:tcPr>
          <w:p w14:paraId="53A4E01E" w14:textId="77777777" w:rsidR="00803857" w:rsidRPr="00D25457" w:rsidRDefault="00803857" w:rsidP="0063435E">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640F35C4" w14:textId="7B85B605" w:rsidR="00803857" w:rsidRPr="00D25457" w:rsidRDefault="00803857" w:rsidP="0063435E">
            <w:pPr>
              <w:pStyle w:val="TableText"/>
              <w:rPr>
                <w:color w:val="000000"/>
                <w:szCs w:val="16"/>
              </w:rPr>
            </w:pPr>
          </w:p>
        </w:tc>
      </w:tr>
      <w:tr w:rsidR="00803857" w:rsidRPr="00117B0C" w14:paraId="61187428"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5B2B0ED" w14:textId="5C71CCC9" w:rsidR="00803857" w:rsidRPr="00D25457" w:rsidRDefault="00803857" w:rsidP="00E44006">
            <w:pPr>
              <w:pStyle w:val="TableText"/>
              <w:rPr>
                <w:color w:val="000000"/>
                <w:szCs w:val="16"/>
              </w:rPr>
            </w:pPr>
            <w:r>
              <w:rPr>
                <w:color w:val="000000"/>
                <w:szCs w:val="16"/>
              </w:rPr>
              <w:t>FRANCHISEE 1: SSN</w:t>
            </w:r>
          </w:p>
        </w:tc>
        <w:tc>
          <w:tcPr>
            <w:tcW w:w="2970" w:type="dxa"/>
            <w:tcBorders>
              <w:top w:val="single" w:sz="4" w:space="0" w:color="auto"/>
              <w:left w:val="single" w:sz="6" w:space="0" w:color="auto"/>
              <w:bottom w:val="single" w:sz="4" w:space="0" w:color="auto"/>
              <w:right w:val="single" w:sz="6" w:space="0" w:color="auto"/>
            </w:tcBorders>
          </w:tcPr>
          <w:p w14:paraId="733A5BCC" w14:textId="19FD7F7B" w:rsidR="00803857" w:rsidRPr="00D25457" w:rsidRDefault="00803857" w:rsidP="00E44006">
            <w:pPr>
              <w:pStyle w:val="TableText"/>
              <w:rPr>
                <w:color w:val="000000"/>
                <w:szCs w:val="16"/>
              </w:rPr>
            </w:pPr>
            <w:r w:rsidRPr="00E9759C">
              <w:t>POS_SUPP_PROF_EXT_B.C_EXT_ATTR8</w:t>
            </w:r>
          </w:p>
        </w:tc>
        <w:tc>
          <w:tcPr>
            <w:tcW w:w="2070" w:type="dxa"/>
            <w:tcBorders>
              <w:top w:val="single" w:sz="4" w:space="0" w:color="auto"/>
              <w:left w:val="single" w:sz="6" w:space="0" w:color="auto"/>
              <w:bottom w:val="single" w:sz="4" w:space="0" w:color="auto"/>
              <w:right w:val="single" w:sz="6" w:space="0" w:color="auto"/>
            </w:tcBorders>
          </w:tcPr>
          <w:p w14:paraId="08A2049D" w14:textId="3D11F09F" w:rsidR="00803857" w:rsidRDefault="000E3248" w:rsidP="00E44006">
            <w:pPr>
              <w:pStyle w:val="TableText"/>
              <w:rPr>
                <w:color w:val="000000"/>
                <w:szCs w:val="16"/>
              </w:rPr>
            </w:pPr>
            <w:r w:rsidRPr="000E3248">
              <w:rPr>
                <w:color w:val="000000"/>
                <w:szCs w:val="16"/>
              </w:rPr>
              <w:t>SLC_ISP_FRANCHISEE_DETAILS/SLC_ISP_FRANCHISEE_SSN</w:t>
            </w:r>
            <w:r>
              <w:rPr>
                <w:color w:val="000000"/>
                <w:szCs w:val="16"/>
              </w:rPr>
              <w:t>2</w:t>
            </w:r>
          </w:p>
        </w:tc>
        <w:tc>
          <w:tcPr>
            <w:tcW w:w="3420" w:type="dxa"/>
            <w:tcBorders>
              <w:top w:val="single" w:sz="4" w:space="0" w:color="auto"/>
              <w:left w:val="single" w:sz="6" w:space="0" w:color="auto"/>
              <w:bottom w:val="single" w:sz="4" w:space="0" w:color="auto"/>
              <w:right w:val="single" w:sz="4" w:space="0" w:color="auto"/>
            </w:tcBorders>
          </w:tcPr>
          <w:p w14:paraId="6AD32302" w14:textId="77777777" w:rsidR="0045749F" w:rsidRDefault="0045749F" w:rsidP="00E44006">
            <w:pPr>
              <w:pStyle w:val="TableText"/>
              <w:rPr>
                <w:color w:val="000000"/>
                <w:szCs w:val="16"/>
              </w:rPr>
            </w:pPr>
            <w:r w:rsidRPr="0045749F">
              <w:rPr>
                <w:color w:val="000000"/>
                <w:szCs w:val="16"/>
              </w:rPr>
              <w:t>Mandatory</w:t>
            </w:r>
            <w:r>
              <w:rPr>
                <w:color w:val="000000"/>
                <w:szCs w:val="16"/>
              </w:rPr>
              <w:t xml:space="preserve"> </w:t>
            </w:r>
          </w:p>
          <w:p w14:paraId="44B4212D" w14:textId="77777777" w:rsidR="0045749F" w:rsidRDefault="0045749F" w:rsidP="00E44006">
            <w:pPr>
              <w:pStyle w:val="TableText"/>
              <w:rPr>
                <w:color w:val="000000"/>
                <w:szCs w:val="16"/>
              </w:rPr>
            </w:pPr>
          </w:p>
          <w:p w14:paraId="20E089F0" w14:textId="40F2FBD6" w:rsidR="00803857" w:rsidRPr="00D25457" w:rsidRDefault="00803857" w:rsidP="00E44006">
            <w:pPr>
              <w:pStyle w:val="TableText"/>
              <w:rPr>
                <w:color w:val="000000"/>
                <w:szCs w:val="16"/>
              </w:rPr>
            </w:pPr>
            <w:r>
              <w:rPr>
                <w:color w:val="000000"/>
                <w:szCs w:val="16"/>
              </w:rPr>
              <w:t>SSN must be used to determine if Supplier1 is already existing.</w:t>
            </w:r>
          </w:p>
        </w:tc>
      </w:tr>
      <w:tr w:rsidR="00803857" w:rsidRPr="00117B0C" w14:paraId="769798FD"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2276FA2" w14:textId="14CA18FC" w:rsidR="00803857" w:rsidRPr="00D25457" w:rsidRDefault="00803857" w:rsidP="00E44006">
            <w:pPr>
              <w:pStyle w:val="TableText"/>
              <w:rPr>
                <w:color w:val="000000"/>
                <w:szCs w:val="16"/>
              </w:rPr>
            </w:pPr>
            <w:r>
              <w:rPr>
                <w:color w:val="000000"/>
                <w:szCs w:val="16"/>
              </w:rPr>
              <w:t>FRANCHISEE 2: SSN</w:t>
            </w:r>
          </w:p>
        </w:tc>
        <w:tc>
          <w:tcPr>
            <w:tcW w:w="2970" w:type="dxa"/>
            <w:tcBorders>
              <w:top w:val="single" w:sz="4" w:space="0" w:color="auto"/>
              <w:left w:val="single" w:sz="6" w:space="0" w:color="auto"/>
              <w:bottom w:val="single" w:sz="4" w:space="0" w:color="auto"/>
              <w:right w:val="single" w:sz="6" w:space="0" w:color="auto"/>
            </w:tcBorders>
          </w:tcPr>
          <w:p w14:paraId="3DF25412" w14:textId="2D104D1A" w:rsidR="00803857" w:rsidRPr="00D25457" w:rsidRDefault="00803857" w:rsidP="00E44006">
            <w:pPr>
              <w:pStyle w:val="TableText"/>
              <w:rPr>
                <w:color w:val="000000"/>
                <w:szCs w:val="16"/>
              </w:rPr>
            </w:pPr>
            <w:r w:rsidRPr="00E9759C">
              <w:t>POS_SUPP_PROF_EXT_B.C_EXT_ATTR8</w:t>
            </w:r>
          </w:p>
        </w:tc>
        <w:tc>
          <w:tcPr>
            <w:tcW w:w="2070" w:type="dxa"/>
            <w:tcBorders>
              <w:top w:val="single" w:sz="4" w:space="0" w:color="auto"/>
              <w:left w:val="single" w:sz="6" w:space="0" w:color="auto"/>
              <w:bottom w:val="single" w:sz="4" w:space="0" w:color="auto"/>
              <w:right w:val="single" w:sz="6" w:space="0" w:color="auto"/>
            </w:tcBorders>
          </w:tcPr>
          <w:p w14:paraId="374B320F" w14:textId="540774A0" w:rsidR="00803857" w:rsidRDefault="000E3248" w:rsidP="00E44006">
            <w:pPr>
              <w:pStyle w:val="TableText"/>
              <w:rPr>
                <w:color w:val="000000"/>
                <w:szCs w:val="16"/>
              </w:rPr>
            </w:pPr>
            <w:r w:rsidRPr="000E3248">
              <w:rPr>
                <w:color w:val="000000"/>
                <w:szCs w:val="16"/>
              </w:rPr>
              <w:t>SLC_ISP_FRANCHISEE_DETAILS/SLC_ISP_FRANCHISEE_SSN</w:t>
            </w:r>
            <w:r>
              <w:rPr>
                <w:color w:val="000000"/>
                <w:szCs w:val="16"/>
              </w:rPr>
              <w:t>2</w:t>
            </w:r>
          </w:p>
        </w:tc>
        <w:tc>
          <w:tcPr>
            <w:tcW w:w="3420" w:type="dxa"/>
            <w:tcBorders>
              <w:top w:val="single" w:sz="4" w:space="0" w:color="auto"/>
              <w:left w:val="single" w:sz="6" w:space="0" w:color="auto"/>
              <w:bottom w:val="single" w:sz="4" w:space="0" w:color="auto"/>
              <w:right w:val="single" w:sz="4" w:space="0" w:color="auto"/>
            </w:tcBorders>
          </w:tcPr>
          <w:p w14:paraId="6980BA5A" w14:textId="77777777" w:rsidR="0045749F" w:rsidRDefault="0045749F" w:rsidP="00E44006">
            <w:pPr>
              <w:pStyle w:val="TableText"/>
              <w:rPr>
                <w:color w:val="000000"/>
                <w:szCs w:val="16"/>
              </w:rPr>
            </w:pPr>
            <w:r w:rsidRPr="0045749F">
              <w:rPr>
                <w:color w:val="000000"/>
                <w:szCs w:val="16"/>
              </w:rPr>
              <w:t>Mandatory</w:t>
            </w:r>
            <w:r>
              <w:rPr>
                <w:color w:val="000000"/>
                <w:szCs w:val="16"/>
              </w:rPr>
              <w:t xml:space="preserve"> </w:t>
            </w:r>
          </w:p>
          <w:p w14:paraId="050AFCB7" w14:textId="77777777" w:rsidR="0045749F" w:rsidRDefault="0045749F" w:rsidP="00E44006">
            <w:pPr>
              <w:pStyle w:val="TableText"/>
              <w:rPr>
                <w:color w:val="000000"/>
                <w:szCs w:val="16"/>
              </w:rPr>
            </w:pPr>
          </w:p>
          <w:p w14:paraId="1490158E" w14:textId="0A79FDD1" w:rsidR="00803857" w:rsidRPr="00D25457" w:rsidRDefault="00803857" w:rsidP="00E44006">
            <w:pPr>
              <w:pStyle w:val="TableText"/>
              <w:rPr>
                <w:color w:val="000000"/>
                <w:szCs w:val="16"/>
              </w:rPr>
            </w:pPr>
            <w:r>
              <w:rPr>
                <w:color w:val="000000"/>
                <w:szCs w:val="16"/>
              </w:rPr>
              <w:t>SSN must be used to determine if Supplier2 is already existing.</w:t>
            </w:r>
          </w:p>
        </w:tc>
      </w:tr>
      <w:tr w:rsidR="00803857" w:rsidRPr="00117B0C" w14:paraId="26B2E5AC"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A691385" w14:textId="282D267C" w:rsidR="00803857" w:rsidRPr="00D25457" w:rsidRDefault="00803857" w:rsidP="0063435E">
            <w:pPr>
              <w:pStyle w:val="TableText"/>
              <w:rPr>
                <w:color w:val="000000"/>
                <w:szCs w:val="16"/>
              </w:rPr>
            </w:pPr>
            <w:r>
              <w:rPr>
                <w:color w:val="000000"/>
                <w:szCs w:val="16"/>
              </w:rPr>
              <w:t>INCORPORATING AT CHANGEOVER (Y/N) Flag</w:t>
            </w:r>
          </w:p>
        </w:tc>
        <w:tc>
          <w:tcPr>
            <w:tcW w:w="2970" w:type="dxa"/>
            <w:tcBorders>
              <w:top w:val="single" w:sz="4" w:space="0" w:color="auto"/>
              <w:left w:val="single" w:sz="6" w:space="0" w:color="auto"/>
              <w:bottom w:val="single" w:sz="4" w:space="0" w:color="auto"/>
              <w:right w:val="single" w:sz="6" w:space="0" w:color="auto"/>
            </w:tcBorders>
          </w:tcPr>
          <w:p w14:paraId="0C1EC8EF" w14:textId="77777777" w:rsidR="00803857" w:rsidRPr="00D25457" w:rsidRDefault="00803857" w:rsidP="0063435E">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652DAE5E" w14:textId="77777777" w:rsidR="00803857" w:rsidRDefault="00803857" w:rsidP="002E5269">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140F36B8" w14:textId="5ACC282A" w:rsidR="00803857" w:rsidRPr="00D25457" w:rsidRDefault="00803857" w:rsidP="002E5269">
            <w:pPr>
              <w:pStyle w:val="TableText"/>
              <w:rPr>
                <w:color w:val="000000"/>
                <w:szCs w:val="16"/>
              </w:rPr>
            </w:pPr>
            <w:r>
              <w:rPr>
                <w:color w:val="000000"/>
                <w:szCs w:val="16"/>
              </w:rPr>
              <w:t>This flag must be used in code to determine if Corporation exists or no.</w:t>
            </w:r>
          </w:p>
        </w:tc>
      </w:tr>
      <w:tr w:rsidR="00803857" w:rsidRPr="00117B0C" w14:paraId="53C4FF27"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CCCD870" w14:textId="672A1998" w:rsidR="00803857" w:rsidRPr="00D25457" w:rsidRDefault="00803857" w:rsidP="0063435E">
            <w:pPr>
              <w:pStyle w:val="TableText"/>
              <w:rPr>
                <w:color w:val="000000"/>
                <w:szCs w:val="16"/>
              </w:rPr>
            </w:pPr>
            <w:r>
              <w:rPr>
                <w:color w:val="000000"/>
                <w:szCs w:val="16"/>
              </w:rPr>
              <w:t>INCORPORATION NAME</w:t>
            </w:r>
          </w:p>
        </w:tc>
        <w:tc>
          <w:tcPr>
            <w:tcW w:w="2970" w:type="dxa"/>
            <w:tcBorders>
              <w:top w:val="single" w:sz="4" w:space="0" w:color="auto"/>
              <w:left w:val="single" w:sz="6" w:space="0" w:color="auto"/>
              <w:bottom w:val="single" w:sz="4" w:space="0" w:color="auto"/>
              <w:right w:val="single" w:sz="6" w:space="0" w:color="auto"/>
            </w:tcBorders>
          </w:tcPr>
          <w:p w14:paraId="299800FA" w14:textId="7C7F21F9" w:rsidR="00803857" w:rsidRPr="00D25457" w:rsidRDefault="00803857" w:rsidP="0063435E">
            <w:pPr>
              <w:pStyle w:val="TableText"/>
              <w:rPr>
                <w:color w:val="000000"/>
                <w:szCs w:val="16"/>
              </w:rPr>
            </w:pPr>
            <w:r w:rsidRPr="00F96FDC">
              <w:rPr>
                <w:color w:val="000000"/>
                <w:szCs w:val="16"/>
              </w:rPr>
              <w:t>AP_SUPPLIERS.VENDOR_NAME</w:t>
            </w:r>
          </w:p>
        </w:tc>
        <w:tc>
          <w:tcPr>
            <w:tcW w:w="2070" w:type="dxa"/>
            <w:tcBorders>
              <w:top w:val="single" w:sz="4" w:space="0" w:color="auto"/>
              <w:left w:val="single" w:sz="6" w:space="0" w:color="auto"/>
              <w:bottom w:val="single" w:sz="4" w:space="0" w:color="auto"/>
              <w:right w:val="single" w:sz="6" w:space="0" w:color="auto"/>
            </w:tcBorders>
          </w:tcPr>
          <w:p w14:paraId="74D0F2A4" w14:textId="77777777" w:rsidR="00803857" w:rsidRPr="00D25457" w:rsidRDefault="00803857" w:rsidP="0063435E">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476A4AD1" w14:textId="6E419135" w:rsidR="00803857" w:rsidRPr="00D25457" w:rsidRDefault="0045749F" w:rsidP="0063435E">
            <w:pPr>
              <w:pStyle w:val="TableText"/>
              <w:rPr>
                <w:color w:val="000000"/>
                <w:szCs w:val="16"/>
              </w:rPr>
            </w:pPr>
            <w:r w:rsidRPr="0045749F">
              <w:rPr>
                <w:color w:val="000000"/>
                <w:szCs w:val="16"/>
              </w:rPr>
              <w:t xml:space="preserve">Mandatory if </w:t>
            </w:r>
            <w:r>
              <w:rPr>
                <w:color w:val="000000"/>
                <w:szCs w:val="16"/>
              </w:rPr>
              <w:t>INCORPORATING AT CHANGEOVER (Y/N) Flag value is Y</w:t>
            </w:r>
          </w:p>
        </w:tc>
      </w:tr>
      <w:tr w:rsidR="00803857" w:rsidRPr="00117B0C" w14:paraId="2169127B"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3ABA5AC3" w14:textId="5524BF0C" w:rsidR="00803857" w:rsidRPr="00D25457" w:rsidRDefault="00803857" w:rsidP="00F96FDC">
            <w:pPr>
              <w:pStyle w:val="TableText"/>
              <w:rPr>
                <w:color w:val="000000"/>
                <w:szCs w:val="16"/>
              </w:rPr>
            </w:pPr>
            <w:r>
              <w:rPr>
                <w:color w:val="000000"/>
                <w:szCs w:val="16"/>
              </w:rPr>
              <w:t xml:space="preserve">FRANCHISEE 1: </w:t>
            </w:r>
            <w:r>
              <w:rPr>
                <w:color w:val="000000"/>
                <w:szCs w:val="16"/>
              </w:rPr>
              <w:lastRenderedPageBreak/>
              <w:t>BKGRD</w:t>
            </w:r>
          </w:p>
        </w:tc>
        <w:tc>
          <w:tcPr>
            <w:tcW w:w="2970" w:type="dxa"/>
            <w:tcBorders>
              <w:top w:val="single" w:sz="4" w:space="0" w:color="auto"/>
              <w:left w:val="single" w:sz="6" w:space="0" w:color="auto"/>
              <w:bottom w:val="single" w:sz="4" w:space="0" w:color="auto"/>
              <w:right w:val="single" w:sz="6" w:space="0" w:color="auto"/>
            </w:tcBorders>
          </w:tcPr>
          <w:p w14:paraId="1A38ACB4" w14:textId="1AB4145A" w:rsidR="00803857" w:rsidRPr="00D25457" w:rsidRDefault="00803857" w:rsidP="00F96FDC">
            <w:pPr>
              <w:pStyle w:val="TableText"/>
              <w:rPr>
                <w:color w:val="000000"/>
                <w:szCs w:val="16"/>
              </w:rPr>
            </w:pPr>
            <w:r w:rsidRPr="00083057">
              <w:lastRenderedPageBreak/>
              <w:t>POS_SUPP_PROF_EXT_B.C_EXT_ATTR</w:t>
            </w:r>
            <w:r w:rsidRPr="00083057">
              <w:lastRenderedPageBreak/>
              <w:t>1</w:t>
            </w:r>
          </w:p>
        </w:tc>
        <w:tc>
          <w:tcPr>
            <w:tcW w:w="2070" w:type="dxa"/>
            <w:tcBorders>
              <w:top w:val="single" w:sz="4" w:space="0" w:color="auto"/>
              <w:left w:val="single" w:sz="6" w:space="0" w:color="auto"/>
              <w:bottom w:val="single" w:sz="4" w:space="0" w:color="auto"/>
              <w:right w:val="single" w:sz="6" w:space="0" w:color="auto"/>
            </w:tcBorders>
          </w:tcPr>
          <w:p w14:paraId="1391FC75" w14:textId="429E57A1" w:rsidR="00803857" w:rsidRPr="00D25457" w:rsidRDefault="000E3248" w:rsidP="00F96FDC">
            <w:pPr>
              <w:pStyle w:val="TableText"/>
              <w:rPr>
                <w:color w:val="000000"/>
                <w:szCs w:val="16"/>
              </w:rPr>
            </w:pPr>
            <w:r w:rsidRPr="000E3248">
              <w:rPr>
                <w:color w:val="000000"/>
                <w:szCs w:val="16"/>
              </w:rPr>
              <w:lastRenderedPageBreak/>
              <w:t>SLC_ISP_FRANCHISEE_D</w:t>
            </w:r>
            <w:r w:rsidRPr="000E3248">
              <w:rPr>
                <w:color w:val="000000"/>
                <w:szCs w:val="16"/>
              </w:rPr>
              <w:lastRenderedPageBreak/>
              <w:t>ETAILS/SLC_ISP_FRANCHISEE_Ethnicity</w:t>
            </w:r>
          </w:p>
        </w:tc>
        <w:tc>
          <w:tcPr>
            <w:tcW w:w="3420" w:type="dxa"/>
            <w:tcBorders>
              <w:top w:val="single" w:sz="4" w:space="0" w:color="auto"/>
              <w:left w:val="single" w:sz="6" w:space="0" w:color="auto"/>
              <w:bottom w:val="single" w:sz="4" w:space="0" w:color="auto"/>
              <w:right w:val="single" w:sz="4" w:space="0" w:color="auto"/>
            </w:tcBorders>
          </w:tcPr>
          <w:p w14:paraId="0B464245" w14:textId="0EF9788A" w:rsidR="00803857" w:rsidRPr="00D25457" w:rsidRDefault="00803857" w:rsidP="00F96FDC">
            <w:pPr>
              <w:pStyle w:val="TableText"/>
              <w:rPr>
                <w:color w:val="000000"/>
                <w:szCs w:val="16"/>
              </w:rPr>
            </w:pPr>
          </w:p>
        </w:tc>
      </w:tr>
      <w:tr w:rsidR="00803857" w:rsidRPr="00117B0C" w14:paraId="11D81582"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7A16BCF" w14:textId="7DC21F99" w:rsidR="00803857" w:rsidRPr="00D25457" w:rsidRDefault="00803857" w:rsidP="00F96FDC">
            <w:pPr>
              <w:pStyle w:val="TableText"/>
              <w:rPr>
                <w:color w:val="000000"/>
                <w:szCs w:val="16"/>
              </w:rPr>
            </w:pPr>
            <w:r>
              <w:rPr>
                <w:color w:val="000000"/>
                <w:szCs w:val="16"/>
              </w:rPr>
              <w:t>FRANCHISEE 1: MARTL</w:t>
            </w:r>
          </w:p>
        </w:tc>
        <w:tc>
          <w:tcPr>
            <w:tcW w:w="2970" w:type="dxa"/>
            <w:tcBorders>
              <w:top w:val="single" w:sz="4" w:space="0" w:color="auto"/>
              <w:left w:val="single" w:sz="6" w:space="0" w:color="auto"/>
              <w:bottom w:val="single" w:sz="4" w:space="0" w:color="auto"/>
              <w:right w:val="single" w:sz="6" w:space="0" w:color="auto"/>
            </w:tcBorders>
          </w:tcPr>
          <w:p w14:paraId="66B1DA49" w14:textId="097D90A6" w:rsidR="00803857" w:rsidRPr="00D25457" w:rsidRDefault="00803857" w:rsidP="00F96FDC">
            <w:pPr>
              <w:pStyle w:val="TableText"/>
              <w:rPr>
                <w:color w:val="000000"/>
                <w:szCs w:val="16"/>
              </w:rPr>
            </w:pPr>
            <w:r w:rsidRPr="00083057">
              <w:t>POS_SUPP_PROF_EXT_B.C_EXT_ATTR2</w:t>
            </w:r>
          </w:p>
        </w:tc>
        <w:tc>
          <w:tcPr>
            <w:tcW w:w="2070" w:type="dxa"/>
            <w:tcBorders>
              <w:top w:val="single" w:sz="4" w:space="0" w:color="auto"/>
              <w:left w:val="single" w:sz="6" w:space="0" w:color="auto"/>
              <w:bottom w:val="single" w:sz="4" w:space="0" w:color="auto"/>
              <w:right w:val="single" w:sz="6" w:space="0" w:color="auto"/>
            </w:tcBorders>
          </w:tcPr>
          <w:p w14:paraId="1E916C35" w14:textId="0BEC89D9" w:rsidR="00803857" w:rsidRPr="00D25457" w:rsidRDefault="000E3248" w:rsidP="00F96FDC">
            <w:pPr>
              <w:pStyle w:val="TableText"/>
              <w:rPr>
                <w:color w:val="000000"/>
                <w:szCs w:val="16"/>
              </w:rPr>
            </w:pPr>
            <w:r w:rsidRPr="000E3248">
              <w:rPr>
                <w:color w:val="000000"/>
                <w:szCs w:val="16"/>
              </w:rPr>
              <w:t>SLC_ISP_FRANCHISEE_DETAILS/SLC_ISP_FRANCHISEE_MT</w:t>
            </w:r>
          </w:p>
        </w:tc>
        <w:tc>
          <w:tcPr>
            <w:tcW w:w="3420" w:type="dxa"/>
            <w:tcBorders>
              <w:top w:val="single" w:sz="4" w:space="0" w:color="auto"/>
              <w:left w:val="single" w:sz="6" w:space="0" w:color="auto"/>
              <w:bottom w:val="single" w:sz="4" w:space="0" w:color="auto"/>
              <w:right w:val="single" w:sz="4" w:space="0" w:color="auto"/>
            </w:tcBorders>
          </w:tcPr>
          <w:p w14:paraId="5010068C" w14:textId="628EE26D" w:rsidR="00803857" w:rsidRPr="00D25457" w:rsidRDefault="00803857" w:rsidP="00F96FDC">
            <w:pPr>
              <w:pStyle w:val="TableText"/>
              <w:rPr>
                <w:color w:val="000000"/>
                <w:szCs w:val="16"/>
              </w:rPr>
            </w:pPr>
          </w:p>
        </w:tc>
      </w:tr>
      <w:tr w:rsidR="00803857" w:rsidRPr="00117B0C" w14:paraId="19A87EFE"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1257B188" w14:textId="1B433489" w:rsidR="00803857" w:rsidRPr="00D25457" w:rsidRDefault="00803857" w:rsidP="00F96FDC">
            <w:pPr>
              <w:pStyle w:val="TableText"/>
              <w:rPr>
                <w:color w:val="000000"/>
                <w:szCs w:val="16"/>
              </w:rPr>
            </w:pPr>
            <w:r>
              <w:rPr>
                <w:color w:val="000000"/>
                <w:szCs w:val="16"/>
              </w:rPr>
              <w:t>FRANCHISEE 1: SEX</w:t>
            </w:r>
          </w:p>
        </w:tc>
        <w:tc>
          <w:tcPr>
            <w:tcW w:w="2970" w:type="dxa"/>
            <w:tcBorders>
              <w:top w:val="single" w:sz="4" w:space="0" w:color="auto"/>
              <w:left w:val="single" w:sz="6" w:space="0" w:color="auto"/>
              <w:bottom w:val="single" w:sz="4" w:space="0" w:color="auto"/>
              <w:right w:val="single" w:sz="6" w:space="0" w:color="auto"/>
            </w:tcBorders>
          </w:tcPr>
          <w:p w14:paraId="4942621B" w14:textId="3122DC83" w:rsidR="00803857" w:rsidRPr="00D25457" w:rsidRDefault="00803857" w:rsidP="00F96FDC">
            <w:pPr>
              <w:pStyle w:val="TableText"/>
              <w:rPr>
                <w:color w:val="000000"/>
                <w:szCs w:val="16"/>
              </w:rPr>
            </w:pPr>
            <w:r w:rsidRPr="00083057">
              <w:t>POS_SUPP_PROF_EXT_B.C_EXT_ATTR3</w:t>
            </w:r>
          </w:p>
        </w:tc>
        <w:tc>
          <w:tcPr>
            <w:tcW w:w="2070" w:type="dxa"/>
            <w:tcBorders>
              <w:top w:val="single" w:sz="4" w:space="0" w:color="auto"/>
              <w:left w:val="single" w:sz="6" w:space="0" w:color="auto"/>
              <w:bottom w:val="single" w:sz="4" w:space="0" w:color="auto"/>
              <w:right w:val="single" w:sz="6" w:space="0" w:color="auto"/>
            </w:tcBorders>
          </w:tcPr>
          <w:p w14:paraId="734ED314" w14:textId="5A2854B7" w:rsidR="00803857" w:rsidRPr="00D25457" w:rsidRDefault="000E3248" w:rsidP="00F96FDC">
            <w:pPr>
              <w:pStyle w:val="TableText"/>
              <w:rPr>
                <w:color w:val="000000"/>
                <w:szCs w:val="16"/>
              </w:rPr>
            </w:pPr>
            <w:r w:rsidRPr="000E3248">
              <w:rPr>
                <w:color w:val="000000"/>
                <w:szCs w:val="16"/>
              </w:rPr>
              <w:t>SLC_ISP_FRANCHISEE_DETAILS/SLC_ISP_FRANCHISEE_SEX</w:t>
            </w:r>
          </w:p>
        </w:tc>
        <w:tc>
          <w:tcPr>
            <w:tcW w:w="3420" w:type="dxa"/>
            <w:tcBorders>
              <w:top w:val="single" w:sz="4" w:space="0" w:color="auto"/>
              <w:left w:val="single" w:sz="6" w:space="0" w:color="auto"/>
              <w:bottom w:val="single" w:sz="4" w:space="0" w:color="auto"/>
              <w:right w:val="single" w:sz="4" w:space="0" w:color="auto"/>
            </w:tcBorders>
          </w:tcPr>
          <w:p w14:paraId="12BA8C63" w14:textId="4BF0E35A" w:rsidR="00803857" w:rsidRPr="00D25457" w:rsidRDefault="00803857" w:rsidP="00F96FDC">
            <w:pPr>
              <w:pStyle w:val="TableText"/>
              <w:rPr>
                <w:color w:val="000000"/>
                <w:szCs w:val="16"/>
              </w:rPr>
            </w:pPr>
          </w:p>
        </w:tc>
      </w:tr>
      <w:tr w:rsidR="00803857" w:rsidRPr="00117B0C" w14:paraId="46B16431"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6843786" w14:textId="7C431A4C" w:rsidR="00803857" w:rsidRPr="00D25457" w:rsidRDefault="00803857" w:rsidP="00F96FDC">
            <w:pPr>
              <w:pStyle w:val="TableText"/>
              <w:rPr>
                <w:color w:val="000000"/>
                <w:szCs w:val="16"/>
              </w:rPr>
            </w:pPr>
            <w:r>
              <w:rPr>
                <w:color w:val="000000"/>
                <w:szCs w:val="16"/>
              </w:rPr>
              <w:t>FRANCHISEE 2: BKGRD</w:t>
            </w:r>
          </w:p>
        </w:tc>
        <w:tc>
          <w:tcPr>
            <w:tcW w:w="2970" w:type="dxa"/>
            <w:tcBorders>
              <w:top w:val="single" w:sz="4" w:space="0" w:color="auto"/>
              <w:left w:val="single" w:sz="6" w:space="0" w:color="auto"/>
              <w:bottom w:val="single" w:sz="4" w:space="0" w:color="auto"/>
              <w:right w:val="single" w:sz="6" w:space="0" w:color="auto"/>
            </w:tcBorders>
          </w:tcPr>
          <w:p w14:paraId="3952CD7F" w14:textId="21726DE0" w:rsidR="00803857" w:rsidRPr="00D25457" w:rsidRDefault="00803857" w:rsidP="00F96FDC">
            <w:pPr>
              <w:pStyle w:val="TableText"/>
              <w:rPr>
                <w:color w:val="000000"/>
                <w:szCs w:val="16"/>
              </w:rPr>
            </w:pPr>
            <w:r w:rsidRPr="00083057">
              <w:t>POS_SUPP_PROF_EXT_B.C_EXT_ATTR1</w:t>
            </w:r>
          </w:p>
        </w:tc>
        <w:tc>
          <w:tcPr>
            <w:tcW w:w="2070" w:type="dxa"/>
            <w:tcBorders>
              <w:top w:val="single" w:sz="4" w:space="0" w:color="auto"/>
              <w:left w:val="single" w:sz="6" w:space="0" w:color="auto"/>
              <w:bottom w:val="single" w:sz="4" w:space="0" w:color="auto"/>
              <w:right w:val="single" w:sz="6" w:space="0" w:color="auto"/>
            </w:tcBorders>
          </w:tcPr>
          <w:p w14:paraId="7303AE59" w14:textId="48BAB06F" w:rsidR="00803857" w:rsidRPr="00D25457" w:rsidRDefault="000E3248" w:rsidP="00F96FDC">
            <w:pPr>
              <w:pStyle w:val="TableText"/>
              <w:rPr>
                <w:color w:val="000000"/>
                <w:szCs w:val="16"/>
              </w:rPr>
            </w:pPr>
            <w:r w:rsidRPr="000E3248">
              <w:rPr>
                <w:color w:val="000000"/>
                <w:szCs w:val="16"/>
              </w:rPr>
              <w:t>SLC_ISP_FRANCHISEE_DETAILS/SLC_ISP_FRANCHISEE_Ethnicity</w:t>
            </w:r>
          </w:p>
        </w:tc>
        <w:tc>
          <w:tcPr>
            <w:tcW w:w="3420" w:type="dxa"/>
            <w:tcBorders>
              <w:top w:val="single" w:sz="4" w:space="0" w:color="auto"/>
              <w:left w:val="single" w:sz="6" w:space="0" w:color="auto"/>
              <w:bottom w:val="single" w:sz="4" w:space="0" w:color="auto"/>
              <w:right w:val="single" w:sz="4" w:space="0" w:color="auto"/>
            </w:tcBorders>
          </w:tcPr>
          <w:p w14:paraId="38A2555B" w14:textId="320488DF" w:rsidR="00803857" w:rsidRPr="00D25457" w:rsidRDefault="00803857" w:rsidP="00F96FDC">
            <w:pPr>
              <w:pStyle w:val="TableText"/>
              <w:rPr>
                <w:color w:val="000000"/>
                <w:szCs w:val="16"/>
              </w:rPr>
            </w:pPr>
          </w:p>
        </w:tc>
      </w:tr>
      <w:tr w:rsidR="00803857" w:rsidRPr="00117B0C" w14:paraId="4C9B98D0"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0702C78" w14:textId="3554CE18" w:rsidR="00803857" w:rsidRPr="00D25457" w:rsidRDefault="00803857" w:rsidP="00F96FDC">
            <w:pPr>
              <w:pStyle w:val="TableText"/>
              <w:rPr>
                <w:color w:val="000000"/>
                <w:szCs w:val="16"/>
              </w:rPr>
            </w:pPr>
            <w:r>
              <w:rPr>
                <w:color w:val="000000"/>
                <w:szCs w:val="16"/>
              </w:rPr>
              <w:t>FRANCHISEE 2: MARTL</w:t>
            </w:r>
          </w:p>
        </w:tc>
        <w:tc>
          <w:tcPr>
            <w:tcW w:w="2970" w:type="dxa"/>
            <w:tcBorders>
              <w:top w:val="single" w:sz="4" w:space="0" w:color="auto"/>
              <w:left w:val="single" w:sz="6" w:space="0" w:color="auto"/>
              <w:bottom w:val="single" w:sz="4" w:space="0" w:color="auto"/>
              <w:right w:val="single" w:sz="6" w:space="0" w:color="auto"/>
            </w:tcBorders>
          </w:tcPr>
          <w:p w14:paraId="0A66BF14" w14:textId="3DEDED83" w:rsidR="00803857" w:rsidRPr="00D25457" w:rsidRDefault="00803857" w:rsidP="00F96FDC">
            <w:pPr>
              <w:pStyle w:val="TableText"/>
              <w:rPr>
                <w:color w:val="000000"/>
                <w:szCs w:val="16"/>
              </w:rPr>
            </w:pPr>
            <w:r w:rsidRPr="00083057">
              <w:t>POS_SUPP_PROF_EXT_B.C_EXT_ATTR2</w:t>
            </w:r>
          </w:p>
        </w:tc>
        <w:tc>
          <w:tcPr>
            <w:tcW w:w="2070" w:type="dxa"/>
            <w:tcBorders>
              <w:top w:val="single" w:sz="4" w:space="0" w:color="auto"/>
              <w:left w:val="single" w:sz="6" w:space="0" w:color="auto"/>
              <w:bottom w:val="single" w:sz="4" w:space="0" w:color="auto"/>
              <w:right w:val="single" w:sz="6" w:space="0" w:color="auto"/>
            </w:tcBorders>
          </w:tcPr>
          <w:p w14:paraId="307A7C01" w14:textId="337C7BDD" w:rsidR="00803857" w:rsidRPr="00D25457" w:rsidRDefault="000E3248" w:rsidP="00F96FDC">
            <w:pPr>
              <w:pStyle w:val="TableText"/>
              <w:rPr>
                <w:color w:val="000000"/>
                <w:szCs w:val="16"/>
              </w:rPr>
            </w:pPr>
            <w:r w:rsidRPr="000E3248">
              <w:rPr>
                <w:color w:val="000000"/>
                <w:szCs w:val="16"/>
              </w:rPr>
              <w:t>SLC_ISP_FRANCHISEE_DETAILS/SLC_ISP_FRANCHISEE_MT</w:t>
            </w:r>
          </w:p>
        </w:tc>
        <w:tc>
          <w:tcPr>
            <w:tcW w:w="3420" w:type="dxa"/>
            <w:tcBorders>
              <w:top w:val="single" w:sz="4" w:space="0" w:color="auto"/>
              <w:left w:val="single" w:sz="6" w:space="0" w:color="auto"/>
              <w:bottom w:val="single" w:sz="4" w:space="0" w:color="auto"/>
              <w:right w:val="single" w:sz="4" w:space="0" w:color="auto"/>
            </w:tcBorders>
          </w:tcPr>
          <w:p w14:paraId="22BD20AF" w14:textId="6F447647" w:rsidR="00803857" w:rsidRPr="00D25457" w:rsidRDefault="00803857" w:rsidP="00F96FDC">
            <w:pPr>
              <w:pStyle w:val="TableText"/>
              <w:rPr>
                <w:color w:val="000000"/>
                <w:szCs w:val="16"/>
              </w:rPr>
            </w:pPr>
          </w:p>
        </w:tc>
      </w:tr>
      <w:tr w:rsidR="00803857" w:rsidRPr="00117B0C" w14:paraId="4AA31F9A"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31D6C652" w14:textId="11734B8F" w:rsidR="00803857" w:rsidRPr="00D25457" w:rsidRDefault="00803857" w:rsidP="00F96FDC">
            <w:pPr>
              <w:pStyle w:val="TableText"/>
              <w:rPr>
                <w:color w:val="000000"/>
                <w:szCs w:val="16"/>
              </w:rPr>
            </w:pPr>
            <w:r>
              <w:rPr>
                <w:color w:val="000000"/>
                <w:szCs w:val="16"/>
              </w:rPr>
              <w:t>FRANCHISEE 2: SEX</w:t>
            </w:r>
          </w:p>
        </w:tc>
        <w:tc>
          <w:tcPr>
            <w:tcW w:w="2970" w:type="dxa"/>
            <w:tcBorders>
              <w:top w:val="single" w:sz="4" w:space="0" w:color="auto"/>
              <w:left w:val="single" w:sz="6" w:space="0" w:color="auto"/>
              <w:bottom w:val="single" w:sz="4" w:space="0" w:color="auto"/>
              <w:right w:val="single" w:sz="6" w:space="0" w:color="auto"/>
            </w:tcBorders>
          </w:tcPr>
          <w:p w14:paraId="1782FE39" w14:textId="6BBD8AD6" w:rsidR="00803857" w:rsidRPr="00D25457" w:rsidRDefault="00803857" w:rsidP="00F96FDC">
            <w:pPr>
              <w:pStyle w:val="TableText"/>
              <w:rPr>
                <w:color w:val="000000"/>
                <w:szCs w:val="16"/>
              </w:rPr>
            </w:pPr>
            <w:r w:rsidRPr="00083057">
              <w:t>POS_SUPP_PROF_EXT_B.C_EXT_ATTR3</w:t>
            </w:r>
          </w:p>
        </w:tc>
        <w:tc>
          <w:tcPr>
            <w:tcW w:w="2070" w:type="dxa"/>
            <w:tcBorders>
              <w:top w:val="single" w:sz="4" w:space="0" w:color="auto"/>
              <w:left w:val="single" w:sz="6" w:space="0" w:color="auto"/>
              <w:bottom w:val="single" w:sz="4" w:space="0" w:color="auto"/>
              <w:right w:val="single" w:sz="6" w:space="0" w:color="auto"/>
            </w:tcBorders>
          </w:tcPr>
          <w:p w14:paraId="5A40A9B4" w14:textId="03654AD1" w:rsidR="00803857" w:rsidRPr="00D25457" w:rsidRDefault="000E3248" w:rsidP="00F96FDC">
            <w:pPr>
              <w:pStyle w:val="TableText"/>
              <w:rPr>
                <w:color w:val="000000"/>
                <w:szCs w:val="16"/>
              </w:rPr>
            </w:pPr>
            <w:r w:rsidRPr="000E3248">
              <w:rPr>
                <w:color w:val="000000"/>
                <w:szCs w:val="16"/>
              </w:rPr>
              <w:t>SLC_ISP_FRANCHISEE_DETAILS/SLC_ISP_FRANCHISEE_SEX</w:t>
            </w:r>
          </w:p>
        </w:tc>
        <w:tc>
          <w:tcPr>
            <w:tcW w:w="3420" w:type="dxa"/>
            <w:tcBorders>
              <w:top w:val="single" w:sz="4" w:space="0" w:color="auto"/>
              <w:left w:val="single" w:sz="6" w:space="0" w:color="auto"/>
              <w:bottom w:val="single" w:sz="4" w:space="0" w:color="auto"/>
              <w:right w:val="single" w:sz="4" w:space="0" w:color="auto"/>
            </w:tcBorders>
          </w:tcPr>
          <w:p w14:paraId="175FA0A9" w14:textId="65F3EFBA" w:rsidR="00803857" w:rsidRPr="00D25457" w:rsidRDefault="00803857" w:rsidP="00F96FDC">
            <w:pPr>
              <w:pStyle w:val="TableText"/>
              <w:rPr>
                <w:color w:val="000000"/>
                <w:szCs w:val="16"/>
              </w:rPr>
            </w:pPr>
          </w:p>
        </w:tc>
      </w:tr>
      <w:tr w:rsidR="00803857" w:rsidRPr="00117B0C" w14:paraId="7973633F"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64992909" w14:textId="0F266274" w:rsidR="00803857" w:rsidRPr="00D25457" w:rsidRDefault="00803857" w:rsidP="0063435E">
            <w:pPr>
              <w:pStyle w:val="TableText"/>
              <w:rPr>
                <w:color w:val="000000"/>
                <w:szCs w:val="16"/>
              </w:rPr>
            </w:pPr>
            <w:r>
              <w:rPr>
                <w:color w:val="000000"/>
                <w:szCs w:val="16"/>
              </w:rPr>
              <w:t>FEDERAL ID #</w:t>
            </w:r>
          </w:p>
        </w:tc>
        <w:tc>
          <w:tcPr>
            <w:tcW w:w="2970" w:type="dxa"/>
            <w:tcBorders>
              <w:top w:val="single" w:sz="4" w:space="0" w:color="auto"/>
              <w:left w:val="single" w:sz="6" w:space="0" w:color="auto"/>
              <w:bottom w:val="single" w:sz="4" w:space="0" w:color="auto"/>
              <w:right w:val="single" w:sz="6" w:space="0" w:color="auto"/>
            </w:tcBorders>
          </w:tcPr>
          <w:p w14:paraId="62C83B79" w14:textId="0804F5CC" w:rsidR="00803857" w:rsidRPr="00D25457" w:rsidRDefault="00803857" w:rsidP="0063435E">
            <w:pPr>
              <w:pStyle w:val="TableText"/>
              <w:rPr>
                <w:color w:val="000000"/>
                <w:szCs w:val="16"/>
              </w:rPr>
            </w:pPr>
            <w:r w:rsidRPr="007B2509">
              <w:rPr>
                <w:color w:val="000000"/>
                <w:szCs w:val="16"/>
              </w:rPr>
              <w:t>HZ_PARTIES.JGZZ_FISCAL_CODE</w:t>
            </w:r>
          </w:p>
        </w:tc>
        <w:tc>
          <w:tcPr>
            <w:tcW w:w="2070" w:type="dxa"/>
            <w:tcBorders>
              <w:top w:val="single" w:sz="4" w:space="0" w:color="auto"/>
              <w:left w:val="single" w:sz="6" w:space="0" w:color="auto"/>
              <w:bottom w:val="single" w:sz="4" w:space="0" w:color="auto"/>
              <w:right w:val="single" w:sz="6" w:space="0" w:color="auto"/>
            </w:tcBorders>
          </w:tcPr>
          <w:p w14:paraId="170F0B91" w14:textId="77777777" w:rsidR="00803857" w:rsidRPr="00D25457" w:rsidRDefault="00803857" w:rsidP="0063435E">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369E7ECE" w14:textId="360BCD74" w:rsidR="00803857" w:rsidRPr="00D25457" w:rsidRDefault="0045749F" w:rsidP="0063435E">
            <w:pPr>
              <w:pStyle w:val="TableText"/>
              <w:rPr>
                <w:color w:val="000000"/>
                <w:szCs w:val="16"/>
              </w:rPr>
            </w:pPr>
            <w:r w:rsidRPr="0045749F">
              <w:rPr>
                <w:color w:val="000000"/>
                <w:szCs w:val="16"/>
              </w:rPr>
              <w:t>Mandatory</w:t>
            </w:r>
          </w:p>
        </w:tc>
      </w:tr>
      <w:tr w:rsidR="00803857" w:rsidRPr="00117B0C" w14:paraId="28830427" w14:textId="77777777" w:rsidTr="00803857">
        <w:trPr>
          <w:trHeight w:val="332"/>
        </w:trPr>
        <w:tc>
          <w:tcPr>
            <w:tcW w:w="1425" w:type="dxa"/>
            <w:tcBorders>
              <w:top w:val="single" w:sz="4" w:space="0" w:color="auto"/>
              <w:left w:val="single" w:sz="4" w:space="0" w:color="auto"/>
              <w:bottom w:val="single" w:sz="4" w:space="0" w:color="auto"/>
              <w:right w:val="single" w:sz="6" w:space="0" w:color="auto"/>
            </w:tcBorders>
            <w:vAlign w:val="center"/>
          </w:tcPr>
          <w:p w14:paraId="10190182" w14:textId="21965076" w:rsidR="00803857" w:rsidRDefault="00803857" w:rsidP="00BC5483">
            <w:pPr>
              <w:pStyle w:val="TableText"/>
              <w:rPr>
                <w:color w:val="000000"/>
                <w:szCs w:val="16"/>
              </w:rPr>
            </w:pPr>
            <w:r>
              <w:rPr>
                <w:color w:val="000000"/>
                <w:szCs w:val="16"/>
              </w:rPr>
              <w:t>FRANCHISEE 1: ZID</w:t>
            </w:r>
          </w:p>
        </w:tc>
        <w:tc>
          <w:tcPr>
            <w:tcW w:w="2970" w:type="dxa"/>
            <w:tcBorders>
              <w:top w:val="single" w:sz="4" w:space="0" w:color="auto"/>
              <w:left w:val="single" w:sz="6" w:space="0" w:color="auto"/>
              <w:bottom w:val="single" w:sz="4" w:space="0" w:color="auto"/>
              <w:right w:val="single" w:sz="6" w:space="0" w:color="auto"/>
            </w:tcBorders>
          </w:tcPr>
          <w:p w14:paraId="2A5B8017" w14:textId="378E5CD8" w:rsidR="00803857" w:rsidRPr="00D25457" w:rsidRDefault="00803857" w:rsidP="00BC5483">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00CE20B4" w14:textId="77777777" w:rsidR="00803857" w:rsidRDefault="00803857" w:rsidP="00BC5483">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134DBE1C" w14:textId="373B80EF" w:rsidR="00803857" w:rsidRPr="00D25457" w:rsidRDefault="00803857" w:rsidP="00BC5483">
            <w:pPr>
              <w:pStyle w:val="TableText"/>
              <w:rPr>
                <w:color w:val="000000"/>
                <w:szCs w:val="16"/>
              </w:rPr>
            </w:pPr>
            <w:r>
              <w:rPr>
                <w:color w:val="000000"/>
                <w:szCs w:val="16"/>
              </w:rPr>
              <w:t>This field is extracted for future reference. As of now this field is not used anywhere.</w:t>
            </w:r>
          </w:p>
        </w:tc>
      </w:tr>
      <w:tr w:rsidR="00803857" w:rsidRPr="00117B0C" w14:paraId="5D6B9DE0"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F3994E2" w14:textId="1E9990C4" w:rsidR="00803857" w:rsidRDefault="00803857" w:rsidP="00BC5483">
            <w:pPr>
              <w:pStyle w:val="TableText"/>
              <w:rPr>
                <w:color w:val="000000"/>
                <w:szCs w:val="16"/>
              </w:rPr>
            </w:pPr>
            <w:r>
              <w:rPr>
                <w:color w:val="000000"/>
                <w:szCs w:val="16"/>
              </w:rPr>
              <w:t>FRANCHISEE 2: ZID</w:t>
            </w:r>
          </w:p>
        </w:tc>
        <w:tc>
          <w:tcPr>
            <w:tcW w:w="2970" w:type="dxa"/>
            <w:tcBorders>
              <w:top w:val="single" w:sz="4" w:space="0" w:color="auto"/>
              <w:left w:val="single" w:sz="6" w:space="0" w:color="auto"/>
              <w:bottom w:val="single" w:sz="4" w:space="0" w:color="auto"/>
              <w:right w:val="single" w:sz="6" w:space="0" w:color="auto"/>
            </w:tcBorders>
          </w:tcPr>
          <w:p w14:paraId="4F117C17" w14:textId="6B8CAAF9" w:rsidR="00803857" w:rsidRPr="00D25457" w:rsidRDefault="00803857" w:rsidP="00BC5483">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09748AE6" w14:textId="77777777" w:rsidR="00803857" w:rsidRDefault="00803857" w:rsidP="00BC5483">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6CD25DF6" w14:textId="7EC93EA0" w:rsidR="00803857" w:rsidRPr="00D25457" w:rsidRDefault="00803857" w:rsidP="00BC5483">
            <w:pPr>
              <w:pStyle w:val="TableText"/>
              <w:rPr>
                <w:color w:val="000000"/>
                <w:szCs w:val="16"/>
              </w:rPr>
            </w:pPr>
            <w:r>
              <w:rPr>
                <w:color w:val="000000"/>
                <w:szCs w:val="16"/>
              </w:rPr>
              <w:t>This field is extracted for future reference. As of now this field is not used anywhere.</w:t>
            </w:r>
          </w:p>
        </w:tc>
      </w:tr>
      <w:tr w:rsidR="00803857" w:rsidRPr="00117B0C" w14:paraId="5F266175"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2E6C34C" w14:textId="04537723" w:rsidR="00803857" w:rsidRDefault="00803857" w:rsidP="00680B70">
            <w:pPr>
              <w:pStyle w:val="TableText"/>
              <w:rPr>
                <w:color w:val="000000"/>
                <w:szCs w:val="16"/>
              </w:rPr>
            </w:pPr>
            <w:r>
              <w:rPr>
                <w:color w:val="000000"/>
                <w:szCs w:val="16"/>
              </w:rPr>
              <w:t>FRAN1 ORIGINAL DATE</w:t>
            </w:r>
          </w:p>
        </w:tc>
        <w:tc>
          <w:tcPr>
            <w:tcW w:w="2970" w:type="dxa"/>
            <w:tcBorders>
              <w:top w:val="single" w:sz="4" w:space="0" w:color="auto"/>
              <w:left w:val="single" w:sz="6" w:space="0" w:color="auto"/>
              <w:bottom w:val="single" w:sz="4" w:space="0" w:color="auto"/>
              <w:right w:val="single" w:sz="6" w:space="0" w:color="auto"/>
            </w:tcBorders>
          </w:tcPr>
          <w:p w14:paraId="69DEE863" w14:textId="22C5A905" w:rsidR="00803857" w:rsidRPr="00D25457" w:rsidRDefault="00803857" w:rsidP="00680B70">
            <w:pPr>
              <w:pStyle w:val="TableText"/>
              <w:rPr>
                <w:color w:val="000000"/>
                <w:szCs w:val="16"/>
              </w:rPr>
            </w:pPr>
            <w:r w:rsidRPr="00367949">
              <w:t>POS_SUPP_PROF_EXT_B.D_EXT_ATTR2</w:t>
            </w:r>
          </w:p>
        </w:tc>
        <w:tc>
          <w:tcPr>
            <w:tcW w:w="2070" w:type="dxa"/>
            <w:tcBorders>
              <w:top w:val="single" w:sz="4" w:space="0" w:color="auto"/>
              <w:left w:val="single" w:sz="6" w:space="0" w:color="auto"/>
              <w:bottom w:val="single" w:sz="4" w:space="0" w:color="auto"/>
              <w:right w:val="single" w:sz="6" w:space="0" w:color="auto"/>
            </w:tcBorders>
          </w:tcPr>
          <w:p w14:paraId="663A517E" w14:textId="3351DB96" w:rsidR="00803857" w:rsidRPr="00D25457" w:rsidRDefault="00731E20" w:rsidP="00680B70">
            <w:pPr>
              <w:pStyle w:val="TableText"/>
              <w:rPr>
                <w:color w:val="000000"/>
                <w:szCs w:val="16"/>
              </w:rPr>
            </w:pPr>
            <w:r w:rsidRPr="00731E20">
              <w:rPr>
                <w:color w:val="000000"/>
                <w:szCs w:val="16"/>
              </w:rPr>
              <w:t>SLC_ISP_FRANCHISEE_DETAILS/SLC_ISP_FRANCHISEE_CO</w:t>
            </w:r>
          </w:p>
        </w:tc>
        <w:tc>
          <w:tcPr>
            <w:tcW w:w="3420" w:type="dxa"/>
            <w:tcBorders>
              <w:top w:val="single" w:sz="4" w:space="0" w:color="auto"/>
              <w:left w:val="single" w:sz="6" w:space="0" w:color="auto"/>
              <w:bottom w:val="single" w:sz="4" w:space="0" w:color="auto"/>
              <w:right w:val="single" w:sz="4" w:space="0" w:color="auto"/>
            </w:tcBorders>
          </w:tcPr>
          <w:p w14:paraId="27861D7F" w14:textId="5701417E" w:rsidR="00803857" w:rsidRPr="00D25457" w:rsidRDefault="00803857" w:rsidP="00680B70">
            <w:pPr>
              <w:pStyle w:val="TableText"/>
              <w:rPr>
                <w:color w:val="000000"/>
                <w:szCs w:val="16"/>
              </w:rPr>
            </w:pPr>
          </w:p>
        </w:tc>
      </w:tr>
      <w:tr w:rsidR="00803857" w:rsidRPr="00117B0C" w14:paraId="4D5350D4"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63162F0" w14:textId="110E3B94" w:rsidR="00803857" w:rsidRDefault="00803857" w:rsidP="00680B70">
            <w:pPr>
              <w:pStyle w:val="TableText"/>
              <w:rPr>
                <w:color w:val="000000"/>
                <w:szCs w:val="16"/>
              </w:rPr>
            </w:pPr>
            <w:r>
              <w:rPr>
                <w:color w:val="000000"/>
                <w:szCs w:val="16"/>
              </w:rPr>
              <w:t>FRAN2 ORIGINAL DATE</w:t>
            </w:r>
          </w:p>
        </w:tc>
        <w:tc>
          <w:tcPr>
            <w:tcW w:w="2970" w:type="dxa"/>
            <w:tcBorders>
              <w:top w:val="single" w:sz="4" w:space="0" w:color="auto"/>
              <w:left w:val="single" w:sz="6" w:space="0" w:color="auto"/>
              <w:bottom w:val="single" w:sz="4" w:space="0" w:color="auto"/>
              <w:right w:val="single" w:sz="6" w:space="0" w:color="auto"/>
            </w:tcBorders>
          </w:tcPr>
          <w:p w14:paraId="6FAD6554" w14:textId="13F1E914" w:rsidR="00803857" w:rsidRPr="00D25457" w:rsidRDefault="00803857" w:rsidP="00680B70">
            <w:pPr>
              <w:pStyle w:val="TableText"/>
              <w:rPr>
                <w:color w:val="000000"/>
                <w:szCs w:val="16"/>
              </w:rPr>
            </w:pPr>
            <w:r w:rsidRPr="00367949">
              <w:t>POS_SUPP_PROF_EXT_B.D_EXT_ATTR2</w:t>
            </w:r>
          </w:p>
        </w:tc>
        <w:tc>
          <w:tcPr>
            <w:tcW w:w="2070" w:type="dxa"/>
            <w:tcBorders>
              <w:top w:val="single" w:sz="4" w:space="0" w:color="auto"/>
              <w:left w:val="single" w:sz="6" w:space="0" w:color="auto"/>
              <w:bottom w:val="single" w:sz="4" w:space="0" w:color="auto"/>
              <w:right w:val="single" w:sz="6" w:space="0" w:color="auto"/>
            </w:tcBorders>
          </w:tcPr>
          <w:p w14:paraId="6F11BD87" w14:textId="62962FB4" w:rsidR="00803857" w:rsidRPr="00D25457" w:rsidRDefault="00731E20" w:rsidP="00680B70">
            <w:pPr>
              <w:pStyle w:val="TableText"/>
              <w:rPr>
                <w:color w:val="000000"/>
                <w:szCs w:val="16"/>
              </w:rPr>
            </w:pPr>
            <w:r w:rsidRPr="00731E20">
              <w:rPr>
                <w:color w:val="000000"/>
                <w:szCs w:val="16"/>
              </w:rPr>
              <w:t>SLC_ISP_FRANCHISEE_DETAILS/SLC_ISP_FRANCHISEE_CO</w:t>
            </w:r>
          </w:p>
        </w:tc>
        <w:tc>
          <w:tcPr>
            <w:tcW w:w="3420" w:type="dxa"/>
            <w:tcBorders>
              <w:top w:val="single" w:sz="4" w:space="0" w:color="auto"/>
              <w:left w:val="single" w:sz="6" w:space="0" w:color="auto"/>
              <w:bottom w:val="single" w:sz="4" w:space="0" w:color="auto"/>
              <w:right w:val="single" w:sz="4" w:space="0" w:color="auto"/>
            </w:tcBorders>
          </w:tcPr>
          <w:p w14:paraId="6A15470B" w14:textId="66553CFE" w:rsidR="00803857" w:rsidRPr="00D25457" w:rsidRDefault="00803857" w:rsidP="00680B70">
            <w:pPr>
              <w:pStyle w:val="TableText"/>
              <w:rPr>
                <w:color w:val="000000"/>
                <w:szCs w:val="16"/>
              </w:rPr>
            </w:pPr>
          </w:p>
        </w:tc>
      </w:tr>
      <w:tr w:rsidR="00803857" w:rsidRPr="00117B0C" w14:paraId="0BC364E3"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2C73CEEE" w14:textId="6A1069A4" w:rsidR="00803857" w:rsidRDefault="00803857" w:rsidP="0063435E">
            <w:pPr>
              <w:pStyle w:val="TableText"/>
              <w:rPr>
                <w:color w:val="000000"/>
                <w:szCs w:val="16"/>
              </w:rPr>
            </w:pPr>
            <w:r>
              <w:rPr>
                <w:color w:val="000000"/>
                <w:szCs w:val="16"/>
              </w:rPr>
              <w:t>Operator Effective Date Begin</w:t>
            </w:r>
          </w:p>
        </w:tc>
        <w:tc>
          <w:tcPr>
            <w:tcW w:w="2970" w:type="dxa"/>
            <w:tcBorders>
              <w:top w:val="single" w:sz="4" w:space="0" w:color="auto"/>
              <w:left w:val="single" w:sz="6" w:space="0" w:color="auto"/>
              <w:bottom w:val="single" w:sz="4" w:space="0" w:color="auto"/>
              <w:right w:val="single" w:sz="6" w:space="0" w:color="auto"/>
            </w:tcBorders>
          </w:tcPr>
          <w:p w14:paraId="71D64DA2" w14:textId="77777777" w:rsidR="00803857" w:rsidRPr="00D25457" w:rsidRDefault="00803857" w:rsidP="0063435E">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340DE5E5" w14:textId="77777777" w:rsidR="00803857" w:rsidRDefault="00803857" w:rsidP="0063435E">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456D4380" w14:textId="16A0DB68" w:rsidR="00803857" w:rsidRPr="00D25457" w:rsidRDefault="00803857" w:rsidP="0063435E">
            <w:pPr>
              <w:pStyle w:val="TableText"/>
              <w:rPr>
                <w:color w:val="000000"/>
                <w:szCs w:val="16"/>
              </w:rPr>
            </w:pPr>
            <w:r>
              <w:rPr>
                <w:color w:val="000000"/>
                <w:szCs w:val="16"/>
              </w:rPr>
              <w:t>This field is extracted for future reference. As of now this field is not used anywhere.</w:t>
            </w:r>
          </w:p>
        </w:tc>
      </w:tr>
      <w:tr w:rsidR="00803857" w:rsidRPr="00117B0C" w14:paraId="686AD4DA" w14:textId="77777777" w:rsidTr="00803857">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7F0F6707" w14:textId="12B1A05B" w:rsidR="00803857" w:rsidRDefault="00803857" w:rsidP="0063435E">
            <w:pPr>
              <w:pStyle w:val="TableText"/>
              <w:rPr>
                <w:color w:val="000000"/>
                <w:szCs w:val="16"/>
              </w:rPr>
            </w:pPr>
            <w:r>
              <w:rPr>
                <w:color w:val="000000"/>
                <w:szCs w:val="16"/>
              </w:rPr>
              <w:t>Operator Effective Date End</w:t>
            </w:r>
          </w:p>
        </w:tc>
        <w:tc>
          <w:tcPr>
            <w:tcW w:w="2970" w:type="dxa"/>
            <w:tcBorders>
              <w:top w:val="single" w:sz="4" w:space="0" w:color="auto"/>
              <w:left w:val="single" w:sz="6" w:space="0" w:color="auto"/>
              <w:bottom w:val="single" w:sz="4" w:space="0" w:color="auto"/>
              <w:right w:val="single" w:sz="6" w:space="0" w:color="auto"/>
            </w:tcBorders>
          </w:tcPr>
          <w:p w14:paraId="0CF073A1" w14:textId="77777777" w:rsidR="00803857" w:rsidRPr="00D25457" w:rsidRDefault="00803857" w:rsidP="0063435E">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76A95ACB" w14:textId="77777777" w:rsidR="00803857" w:rsidRDefault="00803857" w:rsidP="0063435E">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7F90932B" w14:textId="1439561D" w:rsidR="00803857" w:rsidRPr="00D25457" w:rsidRDefault="00803857" w:rsidP="0063435E">
            <w:pPr>
              <w:pStyle w:val="TableText"/>
              <w:rPr>
                <w:color w:val="000000"/>
                <w:szCs w:val="16"/>
              </w:rPr>
            </w:pPr>
            <w:r>
              <w:rPr>
                <w:color w:val="000000"/>
                <w:szCs w:val="16"/>
              </w:rPr>
              <w:t>This field is extracted for future reference. As of now this field is not used anywhere.</w:t>
            </w:r>
          </w:p>
        </w:tc>
      </w:tr>
    </w:tbl>
    <w:p w14:paraId="55B7AF5C" w14:textId="77777777" w:rsidR="005B4ED3" w:rsidRDefault="005B4ED3" w:rsidP="006275BF">
      <w:pPr>
        <w:pStyle w:val="BodyText"/>
        <w:spacing w:line="256" w:lineRule="auto"/>
        <w:ind w:left="1080"/>
      </w:pPr>
    </w:p>
    <w:p w14:paraId="192030E2" w14:textId="77777777" w:rsidR="00E95E38" w:rsidRDefault="00E95E38" w:rsidP="006275BF">
      <w:pPr>
        <w:pStyle w:val="BodyText"/>
        <w:spacing w:line="256" w:lineRule="auto"/>
        <w:ind w:left="1080"/>
      </w:pPr>
    </w:p>
    <w:p w14:paraId="328E5956" w14:textId="12FECDAF" w:rsidR="00E95E38" w:rsidRDefault="00E95E38" w:rsidP="00E95E38">
      <w:pPr>
        <w:pStyle w:val="BodyText"/>
        <w:spacing w:line="256" w:lineRule="auto"/>
        <w:ind w:left="1080"/>
      </w:pPr>
      <w:r>
        <w:t>Data Mapping for History File:</w:t>
      </w:r>
    </w:p>
    <w:tbl>
      <w:tblPr>
        <w:tblW w:w="9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4A0" w:firstRow="1" w:lastRow="0" w:firstColumn="1" w:lastColumn="0" w:noHBand="0" w:noVBand="1"/>
      </w:tblPr>
      <w:tblGrid>
        <w:gridCol w:w="1425"/>
        <w:gridCol w:w="2970"/>
        <w:gridCol w:w="2070"/>
        <w:gridCol w:w="3420"/>
      </w:tblGrid>
      <w:tr w:rsidR="009162AD" w14:paraId="7601CAAE" w14:textId="77777777" w:rsidTr="009162AD">
        <w:trPr>
          <w:trHeight w:val="247"/>
          <w:tblHeader/>
        </w:trPr>
        <w:tc>
          <w:tcPr>
            <w:tcW w:w="1425" w:type="dxa"/>
            <w:tcBorders>
              <w:top w:val="single" w:sz="12" w:space="0" w:color="auto"/>
              <w:left w:val="single" w:sz="12" w:space="0" w:color="auto"/>
              <w:bottom w:val="single" w:sz="6" w:space="0" w:color="auto"/>
              <w:right w:val="nil"/>
            </w:tcBorders>
            <w:shd w:val="pct10" w:color="auto" w:fill="auto"/>
            <w:hideMark/>
          </w:tcPr>
          <w:p w14:paraId="6C9E1FD4" w14:textId="77777777" w:rsidR="009162AD" w:rsidRDefault="009162AD" w:rsidP="00DA425D">
            <w:pPr>
              <w:pStyle w:val="TableHeading"/>
              <w:rPr>
                <w:rFonts w:asciiTheme="minorHAnsi" w:hAnsiTheme="minorHAnsi" w:cs="Arial"/>
              </w:rPr>
            </w:pPr>
            <w:r>
              <w:rPr>
                <w:rFonts w:cs="Arial"/>
              </w:rPr>
              <w:t>Source Field</w:t>
            </w:r>
          </w:p>
        </w:tc>
        <w:tc>
          <w:tcPr>
            <w:tcW w:w="2970" w:type="dxa"/>
            <w:tcBorders>
              <w:top w:val="single" w:sz="12" w:space="0" w:color="auto"/>
              <w:left w:val="nil"/>
              <w:bottom w:val="single" w:sz="6" w:space="0" w:color="auto"/>
              <w:right w:val="nil"/>
            </w:tcBorders>
            <w:shd w:val="pct10" w:color="auto" w:fill="auto"/>
            <w:hideMark/>
          </w:tcPr>
          <w:p w14:paraId="0937F4F7" w14:textId="77777777" w:rsidR="009162AD" w:rsidRDefault="009162AD" w:rsidP="00DA425D">
            <w:pPr>
              <w:pStyle w:val="TableHeading"/>
              <w:rPr>
                <w:rFonts w:cs="Arial"/>
              </w:rPr>
            </w:pPr>
            <w:r>
              <w:rPr>
                <w:rFonts w:cs="Arial"/>
              </w:rPr>
              <w:t>Target Field</w:t>
            </w:r>
          </w:p>
        </w:tc>
        <w:tc>
          <w:tcPr>
            <w:tcW w:w="2070" w:type="dxa"/>
            <w:tcBorders>
              <w:top w:val="single" w:sz="12" w:space="0" w:color="auto"/>
              <w:left w:val="nil"/>
              <w:bottom w:val="single" w:sz="6" w:space="0" w:color="auto"/>
              <w:right w:val="nil"/>
            </w:tcBorders>
            <w:shd w:val="pct10" w:color="auto" w:fill="auto"/>
          </w:tcPr>
          <w:p w14:paraId="71D7411B" w14:textId="77777777" w:rsidR="009162AD" w:rsidRDefault="009162AD" w:rsidP="00DA425D">
            <w:pPr>
              <w:pStyle w:val="TableHeading"/>
              <w:rPr>
                <w:rFonts w:cs="Arial"/>
              </w:rPr>
            </w:pPr>
          </w:p>
        </w:tc>
        <w:tc>
          <w:tcPr>
            <w:tcW w:w="3420" w:type="dxa"/>
            <w:tcBorders>
              <w:top w:val="single" w:sz="12" w:space="0" w:color="auto"/>
              <w:left w:val="nil"/>
              <w:bottom w:val="single" w:sz="6" w:space="0" w:color="auto"/>
              <w:right w:val="single" w:sz="12" w:space="0" w:color="auto"/>
            </w:tcBorders>
            <w:shd w:val="pct10" w:color="auto" w:fill="auto"/>
            <w:hideMark/>
          </w:tcPr>
          <w:p w14:paraId="42BD5F67" w14:textId="63BD579E" w:rsidR="009162AD" w:rsidRDefault="009162AD" w:rsidP="00DA425D">
            <w:pPr>
              <w:pStyle w:val="TableHeading"/>
              <w:rPr>
                <w:rFonts w:cs="Arial"/>
              </w:rPr>
            </w:pPr>
            <w:r>
              <w:rPr>
                <w:rFonts w:cs="Arial"/>
              </w:rPr>
              <w:t>Comments</w:t>
            </w:r>
          </w:p>
        </w:tc>
      </w:tr>
      <w:tr w:rsidR="009162AD" w:rsidRPr="00117B0C" w14:paraId="18CB5947"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hideMark/>
          </w:tcPr>
          <w:p w14:paraId="3DC9745D" w14:textId="77777777" w:rsidR="009162AD" w:rsidRPr="00117B0C" w:rsidRDefault="009162AD" w:rsidP="00DA425D">
            <w:pPr>
              <w:pStyle w:val="TableText"/>
              <w:rPr>
                <w:rFonts w:cs="Arial"/>
                <w:szCs w:val="16"/>
              </w:rPr>
            </w:pPr>
            <w:r>
              <w:rPr>
                <w:color w:val="000000"/>
                <w:szCs w:val="16"/>
              </w:rPr>
              <w:t>STORE NUMBER</w:t>
            </w:r>
          </w:p>
        </w:tc>
        <w:tc>
          <w:tcPr>
            <w:tcW w:w="2970" w:type="dxa"/>
            <w:tcBorders>
              <w:top w:val="single" w:sz="4" w:space="0" w:color="auto"/>
              <w:left w:val="single" w:sz="6" w:space="0" w:color="auto"/>
              <w:bottom w:val="single" w:sz="4" w:space="0" w:color="auto"/>
              <w:right w:val="single" w:sz="6" w:space="0" w:color="auto"/>
            </w:tcBorders>
          </w:tcPr>
          <w:p w14:paraId="7481F710" w14:textId="77777777" w:rsidR="009162AD" w:rsidRDefault="009162AD" w:rsidP="00DA425D">
            <w:pPr>
              <w:rPr>
                <w:color w:val="000000"/>
                <w:sz w:val="16"/>
                <w:szCs w:val="16"/>
              </w:rPr>
            </w:pPr>
            <w:r>
              <w:rPr>
                <w:color w:val="000000"/>
                <w:sz w:val="16"/>
                <w:szCs w:val="16"/>
              </w:rPr>
              <w:t>AP_SUPPLIER_SITES_ALL.</w:t>
            </w:r>
            <w:r>
              <w:t xml:space="preserve"> </w:t>
            </w:r>
            <w:r w:rsidRPr="0063435E">
              <w:rPr>
                <w:color w:val="000000"/>
                <w:sz w:val="16"/>
                <w:szCs w:val="16"/>
              </w:rPr>
              <w:t>VENDOR_SITE_CODE</w:t>
            </w:r>
          </w:p>
          <w:p w14:paraId="38F01481" w14:textId="77777777"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41DAE2DF"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6D4F5DB8" w14:textId="6267C2F7" w:rsidR="009162AD" w:rsidRPr="00117B0C" w:rsidRDefault="00240674" w:rsidP="00DA425D">
            <w:pPr>
              <w:pStyle w:val="TableText"/>
              <w:rPr>
                <w:rFonts w:cs="Arial"/>
                <w:i/>
                <w:szCs w:val="16"/>
              </w:rPr>
            </w:pPr>
            <w:r w:rsidRPr="0045749F">
              <w:rPr>
                <w:color w:val="000000"/>
                <w:szCs w:val="16"/>
              </w:rPr>
              <w:t>Mandatory</w:t>
            </w:r>
          </w:p>
        </w:tc>
      </w:tr>
      <w:tr w:rsidR="009162AD" w:rsidRPr="00117B0C" w14:paraId="693CC83F"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C2CAEF7" w14:textId="77777777" w:rsidR="009162AD" w:rsidRPr="00117B0C" w:rsidRDefault="009162AD" w:rsidP="00DA425D">
            <w:pPr>
              <w:pStyle w:val="TableText"/>
              <w:rPr>
                <w:rFonts w:cs="Arial"/>
                <w:szCs w:val="16"/>
              </w:rPr>
            </w:pPr>
            <w:r>
              <w:rPr>
                <w:color w:val="000000"/>
                <w:szCs w:val="16"/>
              </w:rPr>
              <w:t>LTR</w:t>
            </w:r>
          </w:p>
        </w:tc>
        <w:tc>
          <w:tcPr>
            <w:tcW w:w="2970" w:type="dxa"/>
            <w:tcBorders>
              <w:top w:val="single" w:sz="4" w:space="0" w:color="auto"/>
              <w:left w:val="single" w:sz="6" w:space="0" w:color="auto"/>
              <w:bottom w:val="single" w:sz="4" w:space="0" w:color="auto"/>
              <w:right w:val="single" w:sz="6" w:space="0" w:color="auto"/>
            </w:tcBorders>
          </w:tcPr>
          <w:p w14:paraId="69412015" w14:textId="77777777"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45453D4E"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0278A41E" w14:textId="3713BDFC" w:rsidR="009162AD" w:rsidRPr="00117B0C" w:rsidRDefault="00BA29BF" w:rsidP="00DA425D">
            <w:pPr>
              <w:pStyle w:val="TableText"/>
              <w:rPr>
                <w:rFonts w:cs="Arial"/>
                <w:i/>
                <w:szCs w:val="16"/>
              </w:rPr>
            </w:pPr>
            <w:r>
              <w:rPr>
                <w:rFonts w:cs="Arial"/>
                <w:i/>
                <w:szCs w:val="16"/>
              </w:rPr>
              <w:t>Not Mapped</w:t>
            </w:r>
          </w:p>
        </w:tc>
      </w:tr>
      <w:tr w:rsidR="009162AD" w:rsidRPr="00117B0C" w14:paraId="5EE8E7BB"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BDAFF51" w14:textId="77777777" w:rsidR="009162AD" w:rsidRPr="00117B0C" w:rsidRDefault="009162AD" w:rsidP="00DA425D">
            <w:pPr>
              <w:pStyle w:val="TableText"/>
              <w:rPr>
                <w:rFonts w:cs="Arial"/>
                <w:szCs w:val="16"/>
              </w:rPr>
            </w:pPr>
            <w:r>
              <w:rPr>
                <w:color w:val="000000"/>
                <w:szCs w:val="16"/>
              </w:rPr>
              <w:t>FRANCHISEE 1: BIRTH DT</w:t>
            </w:r>
          </w:p>
        </w:tc>
        <w:tc>
          <w:tcPr>
            <w:tcW w:w="2970" w:type="dxa"/>
            <w:tcBorders>
              <w:top w:val="single" w:sz="4" w:space="0" w:color="auto"/>
              <w:left w:val="single" w:sz="6" w:space="0" w:color="auto"/>
              <w:bottom w:val="single" w:sz="4" w:space="0" w:color="auto"/>
              <w:right w:val="single" w:sz="6" w:space="0" w:color="auto"/>
            </w:tcBorders>
            <w:vAlign w:val="center"/>
          </w:tcPr>
          <w:p w14:paraId="7B819C84" w14:textId="77777777" w:rsidR="009162AD" w:rsidRPr="00117B0C" w:rsidRDefault="009162AD" w:rsidP="00DA425D">
            <w:pPr>
              <w:pStyle w:val="TableText"/>
              <w:rPr>
                <w:rFonts w:cs="Arial"/>
                <w:i/>
                <w:szCs w:val="16"/>
              </w:rPr>
            </w:pPr>
            <w:r>
              <w:rPr>
                <w:color w:val="000000"/>
                <w:szCs w:val="16"/>
              </w:rPr>
              <w:t>POS_SUPP_PROF_EXT_B.</w:t>
            </w:r>
            <w:r>
              <w:t xml:space="preserve"> </w:t>
            </w:r>
            <w:r w:rsidRPr="0063435E">
              <w:rPr>
                <w:color w:val="000000"/>
                <w:szCs w:val="16"/>
              </w:rPr>
              <w:t>D_EXT_ATTR1</w:t>
            </w:r>
          </w:p>
        </w:tc>
        <w:tc>
          <w:tcPr>
            <w:tcW w:w="2070" w:type="dxa"/>
            <w:tcBorders>
              <w:top w:val="single" w:sz="4" w:space="0" w:color="auto"/>
              <w:left w:val="single" w:sz="6" w:space="0" w:color="auto"/>
              <w:bottom w:val="single" w:sz="4" w:space="0" w:color="auto"/>
              <w:right w:val="single" w:sz="6" w:space="0" w:color="auto"/>
            </w:tcBorders>
          </w:tcPr>
          <w:p w14:paraId="1DFEDE94" w14:textId="54062F39" w:rsidR="009162AD" w:rsidRPr="00117B0C" w:rsidRDefault="009162AD" w:rsidP="00DA425D">
            <w:pPr>
              <w:pStyle w:val="TableText"/>
              <w:rPr>
                <w:rFonts w:cs="Arial"/>
                <w:i/>
                <w:szCs w:val="16"/>
              </w:rPr>
            </w:pPr>
            <w:r w:rsidRPr="009162AD">
              <w:rPr>
                <w:rFonts w:cs="Arial"/>
                <w:i/>
                <w:szCs w:val="16"/>
              </w:rPr>
              <w:t>SLC_ISP_FRANCHISEE_DETAILS/SLC_ISP_FRANCHISEE_DOB</w:t>
            </w:r>
          </w:p>
        </w:tc>
        <w:tc>
          <w:tcPr>
            <w:tcW w:w="3420" w:type="dxa"/>
            <w:tcBorders>
              <w:top w:val="single" w:sz="4" w:space="0" w:color="auto"/>
              <w:left w:val="single" w:sz="6" w:space="0" w:color="auto"/>
              <w:bottom w:val="single" w:sz="4" w:space="0" w:color="auto"/>
              <w:right w:val="single" w:sz="4" w:space="0" w:color="auto"/>
            </w:tcBorders>
          </w:tcPr>
          <w:p w14:paraId="365E68D8" w14:textId="0C4DC157" w:rsidR="009162AD" w:rsidRPr="00117B0C" w:rsidRDefault="009162AD" w:rsidP="00DA425D">
            <w:pPr>
              <w:pStyle w:val="TableText"/>
              <w:rPr>
                <w:rFonts w:cs="Arial"/>
                <w:i/>
                <w:szCs w:val="16"/>
              </w:rPr>
            </w:pPr>
          </w:p>
        </w:tc>
      </w:tr>
      <w:tr w:rsidR="009162AD" w:rsidRPr="00117B0C" w14:paraId="1DD9EA84"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8F788E7" w14:textId="77777777" w:rsidR="009162AD" w:rsidRPr="00117B0C" w:rsidRDefault="009162AD" w:rsidP="00DA425D">
            <w:pPr>
              <w:pStyle w:val="TableText"/>
              <w:rPr>
                <w:rFonts w:cs="Arial"/>
                <w:szCs w:val="16"/>
              </w:rPr>
            </w:pPr>
            <w:r>
              <w:rPr>
                <w:color w:val="000000"/>
                <w:szCs w:val="16"/>
              </w:rPr>
              <w:t>FRANCHISEE  ADDR LINE 1</w:t>
            </w:r>
          </w:p>
        </w:tc>
        <w:tc>
          <w:tcPr>
            <w:tcW w:w="2970" w:type="dxa"/>
            <w:tcBorders>
              <w:top w:val="single" w:sz="4" w:space="0" w:color="auto"/>
              <w:left w:val="single" w:sz="6" w:space="0" w:color="auto"/>
              <w:bottom w:val="single" w:sz="4" w:space="0" w:color="auto"/>
              <w:right w:val="single" w:sz="6" w:space="0" w:color="auto"/>
            </w:tcBorders>
          </w:tcPr>
          <w:p w14:paraId="2B4BED3F" w14:textId="3FD010CC"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011B19CE"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1AD94FDF" w14:textId="700A4873" w:rsidR="009162AD" w:rsidRPr="00117B0C" w:rsidRDefault="00BA29BF" w:rsidP="00DA425D">
            <w:pPr>
              <w:pStyle w:val="TableText"/>
              <w:rPr>
                <w:rFonts w:cs="Arial"/>
                <w:i/>
                <w:szCs w:val="16"/>
              </w:rPr>
            </w:pPr>
            <w:r>
              <w:rPr>
                <w:rFonts w:cs="Arial"/>
                <w:i/>
                <w:szCs w:val="16"/>
              </w:rPr>
              <w:t>Not Mapped</w:t>
            </w:r>
          </w:p>
        </w:tc>
      </w:tr>
      <w:tr w:rsidR="009162AD" w:rsidRPr="00117B0C" w14:paraId="6E6A9DFE"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C068EE3" w14:textId="77777777" w:rsidR="009162AD" w:rsidRPr="00117B0C" w:rsidRDefault="009162AD" w:rsidP="00DA425D">
            <w:pPr>
              <w:pStyle w:val="TableText"/>
              <w:rPr>
                <w:rFonts w:cs="Arial"/>
                <w:szCs w:val="16"/>
              </w:rPr>
            </w:pPr>
            <w:r>
              <w:rPr>
                <w:color w:val="000000"/>
                <w:szCs w:val="16"/>
              </w:rPr>
              <w:t>FRANCHISEE  CURR CITY</w:t>
            </w:r>
          </w:p>
        </w:tc>
        <w:tc>
          <w:tcPr>
            <w:tcW w:w="2970" w:type="dxa"/>
            <w:tcBorders>
              <w:top w:val="single" w:sz="4" w:space="0" w:color="auto"/>
              <w:left w:val="single" w:sz="6" w:space="0" w:color="auto"/>
              <w:bottom w:val="single" w:sz="4" w:space="0" w:color="auto"/>
              <w:right w:val="single" w:sz="6" w:space="0" w:color="auto"/>
            </w:tcBorders>
          </w:tcPr>
          <w:p w14:paraId="32A47880" w14:textId="2C2133DC"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79F546FB"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6AAF9EC3" w14:textId="0B6C4C29" w:rsidR="009162AD" w:rsidRPr="00117B0C" w:rsidRDefault="00BA29BF" w:rsidP="00DA425D">
            <w:pPr>
              <w:pStyle w:val="TableText"/>
              <w:rPr>
                <w:rFonts w:cs="Arial"/>
                <w:i/>
                <w:szCs w:val="16"/>
              </w:rPr>
            </w:pPr>
            <w:r>
              <w:rPr>
                <w:rFonts w:cs="Arial"/>
                <w:i/>
                <w:szCs w:val="16"/>
              </w:rPr>
              <w:t>Not Mapped</w:t>
            </w:r>
          </w:p>
        </w:tc>
      </w:tr>
      <w:tr w:rsidR="009162AD" w:rsidRPr="00117B0C" w14:paraId="3D71CC83"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B3BFC7B" w14:textId="77777777" w:rsidR="009162AD" w:rsidRPr="00117B0C" w:rsidRDefault="009162AD" w:rsidP="00DA425D">
            <w:pPr>
              <w:pStyle w:val="TableText"/>
              <w:rPr>
                <w:rFonts w:cs="Arial"/>
                <w:szCs w:val="16"/>
              </w:rPr>
            </w:pPr>
            <w:r>
              <w:rPr>
                <w:color w:val="000000"/>
                <w:szCs w:val="16"/>
              </w:rPr>
              <w:t>FRANCHISEE CURR STATE</w:t>
            </w:r>
          </w:p>
        </w:tc>
        <w:tc>
          <w:tcPr>
            <w:tcW w:w="2970" w:type="dxa"/>
            <w:tcBorders>
              <w:top w:val="single" w:sz="4" w:space="0" w:color="auto"/>
              <w:left w:val="single" w:sz="6" w:space="0" w:color="auto"/>
              <w:bottom w:val="single" w:sz="4" w:space="0" w:color="auto"/>
              <w:right w:val="single" w:sz="6" w:space="0" w:color="auto"/>
            </w:tcBorders>
          </w:tcPr>
          <w:p w14:paraId="1751C10B" w14:textId="10CF38EB"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0E66A9C1"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36678BFA" w14:textId="54B26BAD" w:rsidR="009162AD" w:rsidRPr="00117B0C" w:rsidRDefault="00BA29BF" w:rsidP="00DA425D">
            <w:pPr>
              <w:pStyle w:val="TableText"/>
              <w:rPr>
                <w:rFonts w:cs="Arial"/>
                <w:i/>
                <w:szCs w:val="16"/>
              </w:rPr>
            </w:pPr>
            <w:r>
              <w:rPr>
                <w:rFonts w:cs="Arial"/>
                <w:i/>
                <w:szCs w:val="16"/>
              </w:rPr>
              <w:t>Not Mapped</w:t>
            </w:r>
          </w:p>
        </w:tc>
      </w:tr>
      <w:tr w:rsidR="009162AD" w:rsidRPr="00117B0C" w14:paraId="2008812D"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1BF9D7F" w14:textId="77777777" w:rsidR="009162AD" w:rsidRPr="00117B0C" w:rsidRDefault="009162AD" w:rsidP="00DA425D">
            <w:pPr>
              <w:pStyle w:val="TableText"/>
              <w:rPr>
                <w:rFonts w:cs="Arial"/>
                <w:szCs w:val="16"/>
              </w:rPr>
            </w:pPr>
            <w:r>
              <w:rPr>
                <w:color w:val="000000"/>
                <w:szCs w:val="16"/>
              </w:rPr>
              <w:t>FRANCHISEE CURR ZIP</w:t>
            </w:r>
          </w:p>
        </w:tc>
        <w:tc>
          <w:tcPr>
            <w:tcW w:w="2970" w:type="dxa"/>
            <w:tcBorders>
              <w:top w:val="single" w:sz="4" w:space="0" w:color="auto"/>
              <w:left w:val="single" w:sz="6" w:space="0" w:color="auto"/>
              <w:bottom w:val="single" w:sz="4" w:space="0" w:color="auto"/>
              <w:right w:val="single" w:sz="6" w:space="0" w:color="auto"/>
            </w:tcBorders>
          </w:tcPr>
          <w:p w14:paraId="3F09FE28" w14:textId="78C75979" w:rsidR="009162AD" w:rsidRPr="00117B0C" w:rsidRDefault="009162AD" w:rsidP="00DA425D">
            <w:pPr>
              <w:pStyle w:val="TableText"/>
              <w:rPr>
                <w:rFonts w:cs="Arial"/>
                <w:i/>
                <w:szCs w:val="16"/>
              </w:rPr>
            </w:pPr>
          </w:p>
        </w:tc>
        <w:tc>
          <w:tcPr>
            <w:tcW w:w="2070" w:type="dxa"/>
            <w:tcBorders>
              <w:top w:val="single" w:sz="4" w:space="0" w:color="auto"/>
              <w:left w:val="single" w:sz="6" w:space="0" w:color="auto"/>
              <w:bottom w:val="single" w:sz="4" w:space="0" w:color="auto"/>
              <w:right w:val="single" w:sz="6" w:space="0" w:color="auto"/>
            </w:tcBorders>
          </w:tcPr>
          <w:p w14:paraId="56CBCB92" w14:textId="77777777" w:rsidR="009162AD" w:rsidRPr="00117B0C" w:rsidRDefault="009162AD" w:rsidP="00DA425D">
            <w:pPr>
              <w:pStyle w:val="TableText"/>
              <w:rPr>
                <w:rFonts w:cs="Arial"/>
                <w:i/>
                <w:szCs w:val="16"/>
              </w:rPr>
            </w:pPr>
          </w:p>
        </w:tc>
        <w:tc>
          <w:tcPr>
            <w:tcW w:w="3420" w:type="dxa"/>
            <w:tcBorders>
              <w:top w:val="single" w:sz="4" w:space="0" w:color="auto"/>
              <w:left w:val="single" w:sz="6" w:space="0" w:color="auto"/>
              <w:bottom w:val="single" w:sz="4" w:space="0" w:color="auto"/>
              <w:right w:val="single" w:sz="4" w:space="0" w:color="auto"/>
            </w:tcBorders>
          </w:tcPr>
          <w:p w14:paraId="7D682962" w14:textId="5BD9C12F" w:rsidR="009162AD" w:rsidRPr="00117B0C" w:rsidRDefault="00BA29BF" w:rsidP="00DA425D">
            <w:pPr>
              <w:pStyle w:val="TableText"/>
              <w:rPr>
                <w:rFonts w:cs="Arial"/>
                <w:i/>
                <w:szCs w:val="16"/>
              </w:rPr>
            </w:pPr>
            <w:r>
              <w:rPr>
                <w:rFonts w:cs="Arial"/>
                <w:i/>
                <w:szCs w:val="16"/>
              </w:rPr>
              <w:t>Not Mapped</w:t>
            </w:r>
          </w:p>
        </w:tc>
      </w:tr>
      <w:tr w:rsidR="009162AD" w:rsidRPr="00117B0C" w14:paraId="46A49DE7"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1505678" w14:textId="77777777" w:rsidR="009162AD" w:rsidRPr="00117B0C" w:rsidRDefault="009162AD" w:rsidP="00DA425D">
            <w:pPr>
              <w:pStyle w:val="TableText"/>
              <w:rPr>
                <w:rFonts w:cs="Arial"/>
                <w:szCs w:val="16"/>
              </w:rPr>
            </w:pPr>
            <w:r>
              <w:rPr>
                <w:color w:val="000000"/>
                <w:szCs w:val="16"/>
              </w:rPr>
              <w:t xml:space="preserve">FRANCHISEE 1: FIRST NAME </w:t>
            </w:r>
          </w:p>
        </w:tc>
        <w:tc>
          <w:tcPr>
            <w:tcW w:w="2970" w:type="dxa"/>
            <w:tcBorders>
              <w:top w:val="single" w:sz="4" w:space="0" w:color="auto"/>
              <w:left w:val="single" w:sz="6" w:space="0" w:color="auto"/>
              <w:bottom w:val="single" w:sz="4" w:space="0" w:color="auto"/>
              <w:right w:val="single" w:sz="6" w:space="0" w:color="auto"/>
            </w:tcBorders>
          </w:tcPr>
          <w:p w14:paraId="0211F923" w14:textId="77777777" w:rsidR="009162AD" w:rsidRPr="00117B0C" w:rsidRDefault="009162AD" w:rsidP="00DA425D">
            <w:pPr>
              <w:pStyle w:val="TableText"/>
              <w:rPr>
                <w:rFonts w:cs="Arial"/>
                <w:i/>
                <w:szCs w:val="16"/>
              </w:rPr>
            </w:pPr>
            <w:r w:rsidRPr="00A54E4B">
              <w:t>POS_SUPP_PROF_EXT_B.C_EXT_ATTR5/AP_SUPPLIERS.VENDOR_NAME</w:t>
            </w:r>
          </w:p>
        </w:tc>
        <w:tc>
          <w:tcPr>
            <w:tcW w:w="2070" w:type="dxa"/>
            <w:tcBorders>
              <w:top w:val="single" w:sz="4" w:space="0" w:color="auto"/>
              <w:left w:val="single" w:sz="6" w:space="0" w:color="auto"/>
              <w:bottom w:val="single" w:sz="4" w:space="0" w:color="auto"/>
              <w:right w:val="single" w:sz="6" w:space="0" w:color="auto"/>
            </w:tcBorders>
          </w:tcPr>
          <w:p w14:paraId="2F4F12A5" w14:textId="1F6B8B88" w:rsidR="009162AD" w:rsidRPr="00117B0C" w:rsidRDefault="009162AD" w:rsidP="00DA425D">
            <w:pPr>
              <w:pStyle w:val="TableText"/>
              <w:rPr>
                <w:rFonts w:cs="Arial"/>
                <w:i/>
                <w:szCs w:val="16"/>
              </w:rPr>
            </w:pPr>
            <w:r w:rsidRPr="009162AD">
              <w:rPr>
                <w:rFonts w:cs="Arial"/>
                <w:i/>
                <w:szCs w:val="16"/>
              </w:rPr>
              <w:t>SLC_ISP_FRANCHISEE_DETAILS/SLC_ISP_FRANCHISEE_FIRST_NAME</w:t>
            </w:r>
          </w:p>
        </w:tc>
        <w:tc>
          <w:tcPr>
            <w:tcW w:w="3420" w:type="dxa"/>
            <w:tcBorders>
              <w:top w:val="single" w:sz="4" w:space="0" w:color="auto"/>
              <w:left w:val="single" w:sz="6" w:space="0" w:color="auto"/>
              <w:bottom w:val="single" w:sz="4" w:space="0" w:color="auto"/>
              <w:right w:val="single" w:sz="4" w:space="0" w:color="auto"/>
            </w:tcBorders>
          </w:tcPr>
          <w:p w14:paraId="068F6865" w14:textId="42793257" w:rsidR="009162AD" w:rsidRPr="00117B0C" w:rsidRDefault="0045749F" w:rsidP="00DA425D">
            <w:pPr>
              <w:pStyle w:val="TableText"/>
              <w:rPr>
                <w:rFonts w:cs="Arial"/>
                <w:i/>
                <w:szCs w:val="16"/>
              </w:rPr>
            </w:pPr>
            <w:r w:rsidRPr="0045749F">
              <w:rPr>
                <w:color w:val="000000"/>
                <w:szCs w:val="16"/>
              </w:rPr>
              <w:t>Mandatory</w:t>
            </w:r>
          </w:p>
        </w:tc>
      </w:tr>
      <w:tr w:rsidR="009162AD" w:rsidRPr="00117B0C" w14:paraId="43E75F61"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34465741" w14:textId="52F904DE" w:rsidR="009162AD" w:rsidRPr="00117B0C" w:rsidRDefault="009162AD" w:rsidP="009162AD">
            <w:pPr>
              <w:pStyle w:val="TableText"/>
              <w:rPr>
                <w:rFonts w:cs="Arial"/>
                <w:szCs w:val="16"/>
              </w:rPr>
            </w:pPr>
            <w:r>
              <w:rPr>
                <w:color w:val="000000"/>
                <w:szCs w:val="16"/>
              </w:rPr>
              <w:t>FRANCHISEE 1: MIDDLE NAME</w:t>
            </w:r>
          </w:p>
        </w:tc>
        <w:tc>
          <w:tcPr>
            <w:tcW w:w="2970" w:type="dxa"/>
            <w:tcBorders>
              <w:top w:val="single" w:sz="4" w:space="0" w:color="auto"/>
              <w:left w:val="single" w:sz="6" w:space="0" w:color="auto"/>
              <w:bottom w:val="single" w:sz="4" w:space="0" w:color="auto"/>
              <w:right w:val="single" w:sz="6" w:space="0" w:color="auto"/>
            </w:tcBorders>
          </w:tcPr>
          <w:p w14:paraId="098E3B13" w14:textId="77777777" w:rsidR="009162AD" w:rsidRPr="00117B0C" w:rsidRDefault="009162AD" w:rsidP="00DA425D">
            <w:pPr>
              <w:pStyle w:val="TableText"/>
              <w:rPr>
                <w:rFonts w:cs="Arial"/>
                <w:i/>
                <w:szCs w:val="16"/>
              </w:rPr>
            </w:pPr>
            <w:r w:rsidRPr="00A54E4B">
              <w:t>POS_SUPP_PROF_EXT_B.C_EXT_ATTR6/AP_SUPPLIERS.VENDOR_NAME</w:t>
            </w:r>
          </w:p>
        </w:tc>
        <w:tc>
          <w:tcPr>
            <w:tcW w:w="2070" w:type="dxa"/>
            <w:tcBorders>
              <w:top w:val="single" w:sz="4" w:space="0" w:color="auto"/>
              <w:left w:val="single" w:sz="6" w:space="0" w:color="auto"/>
              <w:bottom w:val="single" w:sz="4" w:space="0" w:color="auto"/>
              <w:right w:val="single" w:sz="6" w:space="0" w:color="auto"/>
            </w:tcBorders>
          </w:tcPr>
          <w:p w14:paraId="7A7BE771" w14:textId="2AC2EAF2" w:rsidR="009162AD" w:rsidRPr="00117B0C" w:rsidRDefault="009162AD" w:rsidP="00DA425D">
            <w:pPr>
              <w:pStyle w:val="TableText"/>
              <w:rPr>
                <w:rFonts w:cs="Arial"/>
                <w:i/>
                <w:szCs w:val="16"/>
              </w:rPr>
            </w:pPr>
            <w:r w:rsidRPr="009162AD">
              <w:rPr>
                <w:rFonts w:cs="Arial"/>
                <w:i/>
                <w:szCs w:val="16"/>
              </w:rPr>
              <w:t>SLC_ISP_FRANCHISEE_DETAILS/SLC_ISP_FRANCHISEE_MIDDLE_NAME</w:t>
            </w:r>
          </w:p>
        </w:tc>
        <w:tc>
          <w:tcPr>
            <w:tcW w:w="3420" w:type="dxa"/>
            <w:tcBorders>
              <w:top w:val="single" w:sz="4" w:space="0" w:color="auto"/>
              <w:left w:val="single" w:sz="6" w:space="0" w:color="auto"/>
              <w:bottom w:val="single" w:sz="4" w:space="0" w:color="auto"/>
              <w:right w:val="single" w:sz="4" w:space="0" w:color="auto"/>
            </w:tcBorders>
          </w:tcPr>
          <w:p w14:paraId="307CEEF1" w14:textId="078AFF97" w:rsidR="009162AD" w:rsidRPr="00117B0C" w:rsidRDefault="009162AD" w:rsidP="00DA425D">
            <w:pPr>
              <w:pStyle w:val="TableText"/>
              <w:rPr>
                <w:rFonts w:cs="Arial"/>
                <w:i/>
                <w:szCs w:val="16"/>
              </w:rPr>
            </w:pPr>
          </w:p>
        </w:tc>
      </w:tr>
      <w:tr w:rsidR="009162AD" w:rsidRPr="00117B0C" w14:paraId="3ECB1432"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A36CB15" w14:textId="77777777" w:rsidR="009162AD" w:rsidRPr="00D25457" w:rsidRDefault="009162AD" w:rsidP="00DA425D">
            <w:pPr>
              <w:pStyle w:val="TableText"/>
              <w:rPr>
                <w:color w:val="000000"/>
                <w:szCs w:val="16"/>
              </w:rPr>
            </w:pPr>
            <w:r>
              <w:rPr>
                <w:color w:val="000000"/>
                <w:szCs w:val="16"/>
              </w:rPr>
              <w:t>FRANCHISEE 1: LAST NAME</w:t>
            </w:r>
          </w:p>
        </w:tc>
        <w:tc>
          <w:tcPr>
            <w:tcW w:w="2970" w:type="dxa"/>
            <w:tcBorders>
              <w:top w:val="single" w:sz="4" w:space="0" w:color="auto"/>
              <w:left w:val="single" w:sz="6" w:space="0" w:color="auto"/>
              <w:bottom w:val="single" w:sz="4" w:space="0" w:color="auto"/>
              <w:right w:val="single" w:sz="6" w:space="0" w:color="auto"/>
            </w:tcBorders>
          </w:tcPr>
          <w:p w14:paraId="73199A20" w14:textId="77777777" w:rsidR="009162AD" w:rsidRPr="00D25457" w:rsidRDefault="009162AD" w:rsidP="00DA425D">
            <w:pPr>
              <w:pStyle w:val="TableText"/>
              <w:rPr>
                <w:color w:val="000000"/>
                <w:szCs w:val="16"/>
              </w:rPr>
            </w:pPr>
            <w:r w:rsidRPr="00D25457">
              <w:rPr>
                <w:color w:val="000000"/>
                <w:szCs w:val="16"/>
              </w:rPr>
              <w:t>POS_SUPP_PROF_EXT_B.C_EXT_ATTR7/AP_SUPPLIERS.VENDOR_NAME</w:t>
            </w:r>
          </w:p>
        </w:tc>
        <w:tc>
          <w:tcPr>
            <w:tcW w:w="2070" w:type="dxa"/>
            <w:tcBorders>
              <w:top w:val="single" w:sz="4" w:space="0" w:color="auto"/>
              <w:left w:val="single" w:sz="6" w:space="0" w:color="auto"/>
              <w:bottom w:val="single" w:sz="4" w:space="0" w:color="auto"/>
              <w:right w:val="single" w:sz="6" w:space="0" w:color="auto"/>
            </w:tcBorders>
          </w:tcPr>
          <w:p w14:paraId="65DECEF0" w14:textId="54062A50" w:rsidR="009162AD" w:rsidRPr="00D25457" w:rsidRDefault="009162AD" w:rsidP="00DA425D">
            <w:pPr>
              <w:pStyle w:val="TableText"/>
              <w:rPr>
                <w:color w:val="000000"/>
                <w:szCs w:val="16"/>
              </w:rPr>
            </w:pPr>
            <w:r w:rsidRPr="009162AD">
              <w:rPr>
                <w:color w:val="000000"/>
                <w:szCs w:val="16"/>
              </w:rPr>
              <w:t>SLC_ISP_FRANCHISEE_DETAILS/SLC_ISP_FRANC</w:t>
            </w:r>
            <w:r w:rsidRPr="009162AD">
              <w:rPr>
                <w:color w:val="000000"/>
                <w:szCs w:val="16"/>
              </w:rPr>
              <w:lastRenderedPageBreak/>
              <w:t>HISEE_LAST_NAME</w:t>
            </w:r>
          </w:p>
        </w:tc>
        <w:tc>
          <w:tcPr>
            <w:tcW w:w="3420" w:type="dxa"/>
            <w:tcBorders>
              <w:top w:val="single" w:sz="4" w:space="0" w:color="auto"/>
              <w:left w:val="single" w:sz="6" w:space="0" w:color="auto"/>
              <w:bottom w:val="single" w:sz="4" w:space="0" w:color="auto"/>
              <w:right w:val="single" w:sz="4" w:space="0" w:color="auto"/>
            </w:tcBorders>
          </w:tcPr>
          <w:p w14:paraId="383AB1FD" w14:textId="3E8D1144" w:rsidR="009162AD" w:rsidRPr="00D25457" w:rsidRDefault="0045749F" w:rsidP="00DA425D">
            <w:pPr>
              <w:pStyle w:val="TableText"/>
              <w:rPr>
                <w:color w:val="000000"/>
                <w:szCs w:val="16"/>
              </w:rPr>
            </w:pPr>
            <w:r w:rsidRPr="0045749F">
              <w:rPr>
                <w:color w:val="000000"/>
                <w:szCs w:val="16"/>
              </w:rPr>
              <w:lastRenderedPageBreak/>
              <w:t>Mandatory</w:t>
            </w:r>
          </w:p>
        </w:tc>
      </w:tr>
      <w:tr w:rsidR="009162AD" w:rsidRPr="00117B0C" w14:paraId="355397E0"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44877C73" w14:textId="77777777" w:rsidR="009162AD" w:rsidRPr="00D25457" w:rsidRDefault="009162AD" w:rsidP="00DA425D">
            <w:pPr>
              <w:pStyle w:val="TableText"/>
              <w:rPr>
                <w:color w:val="000000"/>
                <w:szCs w:val="16"/>
              </w:rPr>
            </w:pPr>
            <w:r>
              <w:rPr>
                <w:color w:val="000000"/>
                <w:szCs w:val="16"/>
              </w:rPr>
              <w:t>PHONE NUM</w:t>
            </w:r>
          </w:p>
        </w:tc>
        <w:tc>
          <w:tcPr>
            <w:tcW w:w="2970" w:type="dxa"/>
            <w:tcBorders>
              <w:top w:val="single" w:sz="4" w:space="0" w:color="auto"/>
              <w:left w:val="single" w:sz="6" w:space="0" w:color="auto"/>
              <w:bottom w:val="single" w:sz="4" w:space="0" w:color="auto"/>
              <w:right w:val="single" w:sz="6" w:space="0" w:color="auto"/>
            </w:tcBorders>
          </w:tcPr>
          <w:p w14:paraId="1CBE321A" w14:textId="77777777" w:rsidR="009162AD" w:rsidRPr="00D25457" w:rsidRDefault="009162AD" w:rsidP="00DA425D">
            <w:pPr>
              <w:pStyle w:val="TableText"/>
              <w:rPr>
                <w:color w:val="000000"/>
                <w:szCs w:val="16"/>
              </w:rPr>
            </w:pPr>
            <w:r w:rsidRPr="00D25457">
              <w:rPr>
                <w:color w:val="000000"/>
                <w:szCs w:val="16"/>
              </w:rPr>
              <w:t>AP_SUPPLIER_SITES_ALL.PHONE</w:t>
            </w:r>
          </w:p>
        </w:tc>
        <w:tc>
          <w:tcPr>
            <w:tcW w:w="2070" w:type="dxa"/>
            <w:tcBorders>
              <w:top w:val="single" w:sz="4" w:space="0" w:color="auto"/>
              <w:left w:val="single" w:sz="6" w:space="0" w:color="auto"/>
              <w:bottom w:val="single" w:sz="4" w:space="0" w:color="auto"/>
              <w:right w:val="single" w:sz="6" w:space="0" w:color="auto"/>
            </w:tcBorders>
          </w:tcPr>
          <w:p w14:paraId="6C89C784" w14:textId="77777777" w:rsidR="009162AD" w:rsidRPr="00D25457" w:rsidRDefault="009162AD" w:rsidP="00DA425D">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4794DF9E" w14:textId="2FB5CD17" w:rsidR="009162AD" w:rsidRPr="00D25457" w:rsidRDefault="009162AD" w:rsidP="00DA425D">
            <w:pPr>
              <w:pStyle w:val="TableText"/>
              <w:rPr>
                <w:color w:val="000000"/>
                <w:szCs w:val="16"/>
              </w:rPr>
            </w:pPr>
          </w:p>
        </w:tc>
      </w:tr>
      <w:tr w:rsidR="009162AD" w:rsidRPr="00117B0C" w14:paraId="1A9FD2A9"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62F6404B" w14:textId="77777777" w:rsidR="009162AD" w:rsidRPr="00D25457" w:rsidRDefault="009162AD" w:rsidP="00DA425D">
            <w:pPr>
              <w:pStyle w:val="TableText"/>
              <w:rPr>
                <w:color w:val="000000"/>
                <w:szCs w:val="16"/>
              </w:rPr>
            </w:pPr>
            <w:r>
              <w:rPr>
                <w:color w:val="000000"/>
                <w:szCs w:val="16"/>
              </w:rPr>
              <w:t>FRANCHISEE 1: SSN</w:t>
            </w:r>
          </w:p>
        </w:tc>
        <w:tc>
          <w:tcPr>
            <w:tcW w:w="2970" w:type="dxa"/>
            <w:tcBorders>
              <w:top w:val="single" w:sz="4" w:space="0" w:color="auto"/>
              <w:left w:val="single" w:sz="6" w:space="0" w:color="auto"/>
              <w:bottom w:val="single" w:sz="4" w:space="0" w:color="auto"/>
              <w:right w:val="single" w:sz="6" w:space="0" w:color="auto"/>
            </w:tcBorders>
          </w:tcPr>
          <w:p w14:paraId="1C0D67DF" w14:textId="77777777" w:rsidR="009162AD" w:rsidRPr="00D25457" w:rsidRDefault="009162AD" w:rsidP="00DA425D">
            <w:pPr>
              <w:pStyle w:val="TableText"/>
              <w:rPr>
                <w:color w:val="000000"/>
                <w:szCs w:val="16"/>
              </w:rPr>
            </w:pPr>
            <w:r w:rsidRPr="00E9759C">
              <w:t>POS_SUPP_PROF_EXT_B.C_EXT_ATTR8</w:t>
            </w:r>
          </w:p>
        </w:tc>
        <w:tc>
          <w:tcPr>
            <w:tcW w:w="2070" w:type="dxa"/>
            <w:tcBorders>
              <w:top w:val="single" w:sz="4" w:space="0" w:color="auto"/>
              <w:left w:val="single" w:sz="6" w:space="0" w:color="auto"/>
              <w:bottom w:val="single" w:sz="4" w:space="0" w:color="auto"/>
              <w:right w:val="single" w:sz="6" w:space="0" w:color="auto"/>
            </w:tcBorders>
          </w:tcPr>
          <w:p w14:paraId="396B1DD1" w14:textId="1B4C2CDE" w:rsidR="009162AD" w:rsidRDefault="009162AD" w:rsidP="00DA425D">
            <w:pPr>
              <w:pStyle w:val="TableText"/>
              <w:rPr>
                <w:color w:val="000000"/>
                <w:szCs w:val="16"/>
              </w:rPr>
            </w:pPr>
            <w:r w:rsidRPr="009162AD">
              <w:rPr>
                <w:color w:val="000000"/>
                <w:szCs w:val="16"/>
              </w:rPr>
              <w:t>SLC_ISP_FRANCHISEE_DETAILS/SLC_ISP_FRANCHISEE_SSN2</w:t>
            </w:r>
          </w:p>
        </w:tc>
        <w:tc>
          <w:tcPr>
            <w:tcW w:w="3420" w:type="dxa"/>
            <w:tcBorders>
              <w:top w:val="single" w:sz="4" w:space="0" w:color="auto"/>
              <w:left w:val="single" w:sz="6" w:space="0" w:color="auto"/>
              <w:bottom w:val="single" w:sz="4" w:space="0" w:color="auto"/>
              <w:right w:val="single" w:sz="4" w:space="0" w:color="auto"/>
            </w:tcBorders>
          </w:tcPr>
          <w:p w14:paraId="49569BB2" w14:textId="7CB7FCD3" w:rsidR="009162AD" w:rsidRPr="00D25457" w:rsidRDefault="009162AD" w:rsidP="00DA425D">
            <w:pPr>
              <w:pStyle w:val="TableText"/>
              <w:rPr>
                <w:color w:val="000000"/>
                <w:szCs w:val="16"/>
              </w:rPr>
            </w:pPr>
            <w:r>
              <w:rPr>
                <w:color w:val="000000"/>
                <w:szCs w:val="16"/>
              </w:rPr>
              <w:t>SSN must be used to determine if Supplier1 is already existing.</w:t>
            </w:r>
          </w:p>
        </w:tc>
      </w:tr>
      <w:tr w:rsidR="009162AD" w:rsidRPr="00117B0C" w14:paraId="32B1E69B"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A02E3A2" w14:textId="77777777" w:rsidR="009162AD" w:rsidRPr="00D25457" w:rsidRDefault="009162AD" w:rsidP="00DA425D">
            <w:pPr>
              <w:pStyle w:val="TableText"/>
              <w:rPr>
                <w:color w:val="000000"/>
                <w:szCs w:val="16"/>
              </w:rPr>
            </w:pPr>
            <w:r>
              <w:rPr>
                <w:color w:val="000000"/>
                <w:szCs w:val="16"/>
              </w:rPr>
              <w:t>FRANCHISEE 1: BKGRD</w:t>
            </w:r>
          </w:p>
        </w:tc>
        <w:tc>
          <w:tcPr>
            <w:tcW w:w="2970" w:type="dxa"/>
            <w:tcBorders>
              <w:top w:val="single" w:sz="4" w:space="0" w:color="auto"/>
              <w:left w:val="single" w:sz="6" w:space="0" w:color="auto"/>
              <w:bottom w:val="single" w:sz="4" w:space="0" w:color="auto"/>
              <w:right w:val="single" w:sz="6" w:space="0" w:color="auto"/>
            </w:tcBorders>
          </w:tcPr>
          <w:p w14:paraId="2BE36CAF" w14:textId="77777777" w:rsidR="009162AD" w:rsidRPr="00D25457" w:rsidRDefault="009162AD" w:rsidP="00DA425D">
            <w:pPr>
              <w:pStyle w:val="TableText"/>
              <w:rPr>
                <w:color w:val="000000"/>
                <w:szCs w:val="16"/>
              </w:rPr>
            </w:pPr>
            <w:r w:rsidRPr="00083057">
              <w:t>POS_SUPP_PROF_EXT_B.C_EXT_ATTR1</w:t>
            </w:r>
          </w:p>
        </w:tc>
        <w:tc>
          <w:tcPr>
            <w:tcW w:w="2070" w:type="dxa"/>
            <w:tcBorders>
              <w:top w:val="single" w:sz="4" w:space="0" w:color="auto"/>
              <w:left w:val="single" w:sz="6" w:space="0" w:color="auto"/>
              <w:bottom w:val="single" w:sz="4" w:space="0" w:color="auto"/>
              <w:right w:val="single" w:sz="6" w:space="0" w:color="auto"/>
            </w:tcBorders>
          </w:tcPr>
          <w:p w14:paraId="5628C8B8" w14:textId="7873DEA0" w:rsidR="009162AD" w:rsidRPr="00D25457" w:rsidRDefault="009162AD" w:rsidP="00DA425D">
            <w:pPr>
              <w:pStyle w:val="TableText"/>
              <w:rPr>
                <w:color w:val="000000"/>
                <w:szCs w:val="16"/>
              </w:rPr>
            </w:pPr>
            <w:r w:rsidRPr="009162AD">
              <w:rPr>
                <w:color w:val="000000"/>
                <w:szCs w:val="16"/>
              </w:rPr>
              <w:t>SLC_ISP_FRANCHISEE_DETAILS/SLC_ISP_FRANCHISEE_Ethnicity</w:t>
            </w:r>
          </w:p>
        </w:tc>
        <w:tc>
          <w:tcPr>
            <w:tcW w:w="3420" w:type="dxa"/>
            <w:tcBorders>
              <w:top w:val="single" w:sz="4" w:space="0" w:color="auto"/>
              <w:left w:val="single" w:sz="6" w:space="0" w:color="auto"/>
              <w:bottom w:val="single" w:sz="4" w:space="0" w:color="auto"/>
              <w:right w:val="single" w:sz="4" w:space="0" w:color="auto"/>
            </w:tcBorders>
          </w:tcPr>
          <w:p w14:paraId="4ECD3D35" w14:textId="5D63BBCE" w:rsidR="009162AD" w:rsidRPr="00D25457" w:rsidRDefault="009162AD" w:rsidP="00DA425D">
            <w:pPr>
              <w:pStyle w:val="TableText"/>
              <w:rPr>
                <w:color w:val="000000"/>
                <w:szCs w:val="16"/>
              </w:rPr>
            </w:pPr>
          </w:p>
        </w:tc>
      </w:tr>
      <w:tr w:rsidR="009162AD" w:rsidRPr="00117B0C" w14:paraId="42BDAFBE"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6DE8A5AB" w14:textId="77777777" w:rsidR="009162AD" w:rsidRPr="00D25457" w:rsidRDefault="009162AD" w:rsidP="00DA425D">
            <w:pPr>
              <w:pStyle w:val="TableText"/>
              <w:rPr>
                <w:color w:val="000000"/>
                <w:szCs w:val="16"/>
              </w:rPr>
            </w:pPr>
            <w:r>
              <w:rPr>
                <w:color w:val="000000"/>
                <w:szCs w:val="16"/>
              </w:rPr>
              <w:t>FRANCHISEE 1: MARTL</w:t>
            </w:r>
          </w:p>
        </w:tc>
        <w:tc>
          <w:tcPr>
            <w:tcW w:w="2970" w:type="dxa"/>
            <w:tcBorders>
              <w:top w:val="single" w:sz="4" w:space="0" w:color="auto"/>
              <w:left w:val="single" w:sz="6" w:space="0" w:color="auto"/>
              <w:bottom w:val="single" w:sz="4" w:space="0" w:color="auto"/>
              <w:right w:val="single" w:sz="6" w:space="0" w:color="auto"/>
            </w:tcBorders>
          </w:tcPr>
          <w:p w14:paraId="11287767" w14:textId="77777777" w:rsidR="009162AD" w:rsidRPr="00D25457" w:rsidRDefault="009162AD" w:rsidP="00DA425D">
            <w:pPr>
              <w:pStyle w:val="TableText"/>
              <w:rPr>
                <w:color w:val="000000"/>
                <w:szCs w:val="16"/>
              </w:rPr>
            </w:pPr>
            <w:r w:rsidRPr="00083057">
              <w:t>POS_SUPP_PROF_EXT_B.C_EXT_ATTR2</w:t>
            </w:r>
          </w:p>
        </w:tc>
        <w:tc>
          <w:tcPr>
            <w:tcW w:w="2070" w:type="dxa"/>
            <w:tcBorders>
              <w:top w:val="single" w:sz="4" w:space="0" w:color="auto"/>
              <w:left w:val="single" w:sz="6" w:space="0" w:color="auto"/>
              <w:bottom w:val="single" w:sz="4" w:space="0" w:color="auto"/>
              <w:right w:val="single" w:sz="6" w:space="0" w:color="auto"/>
            </w:tcBorders>
          </w:tcPr>
          <w:p w14:paraId="71EA567C" w14:textId="629DA4E6" w:rsidR="009162AD" w:rsidRPr="00D25457" w:rsidRDefault="009162AD" w:rsidP="00DA425D">
            <w:pPr>
              <w:pStyle w:val="TableText"/>
              <w:rPr>
                <w:color w:val="000000"/>
                <w:szCs w:val="16"/>
              </w:rPr>
            </w:pPr>
            <w:r w:rsidRPr="009162AD">
              <w:rPr>
                <w:color w:val="000000"/>
                <w:szCs w:val="16"/>
              </w:rPr>
              <w:t>SLC_ISP_FRANCHISEE_DETAILS/SLC_ISP_FRANCHISEE_MT</w:t>
            </w:r>
          </w:p>
        </w:tc>
        <w:tc>
          <w:tcPr>
            <w:tcW w:w="3420" w:type="dxa"/>
            <w:tcBorders>
              <w:top w:val="single" w:sz="4" w:space="0" w:color="auto"/>
              <w:left w:val="single" w:sz="6" w:space="0" w:color="auto"/>
              <w:bottom w:val="single" w:sz="4" w:space="0" w:color="auto"/>
              <w:right w:val="single" w:sz="4" w:space="0" w:color="auto"/>
            </w:tcBorders>
          </w:tcPr>
          <w:p w14:paraId="58795BA5" w14:textId="75A9107C" w:rsidR="009162AD" w:rsidRPr="00D25457" w:rsidRDefault="009162AD" w:rsidP="00DA425D">
            <w:pPr>
              <w:pStyle w:val="TableText"/>
              <w:rPr>
                <w:color w:val="000000"/>
                <w:szCs w:val="16"/>
              </w:rPr>
            </w:pPr>
          </w:p>
        </w:tc>
      </w:tr>
      <w:tr w:rsidR="009162AD" w:rsidRPr="00117B0C" w14:paraId="61564DD1"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020BEDF5" w14:textId="77777777" w:rsidR="009162AD" w:rsidRPr="00D25457" w:rsidRDefault="009162AD" w:rsidP="00DA425D">
            <w:pPr>
              <w:pStyle w:val="TableText"/>
              <w:rPr>
                <w:color w:val="000000"/>
                <w:szCs w:val="16"/>
              </w:rPr>
            </w:pPr>
            <w:r>
              <w:rPr>
                <w:color w:val="000000"/>
                <w:szCs w:val="16"/>
              </w:rPr>
              <w:t>FRANCHISEE 1: SEX</w:t>
            </w:r>
          </w:p>
        </w:tc>
        <w:tc>
          <w:tcPr>
            <w:tcW w:w="2970" w:type="dxa"/>
            <w:tcBorders>
              <w:top w:val="single" w:sz="4" w:space="0" w:color="auto"/>
              <w:left w:val="single" w:sz="6" w:space="0" w:color="auto"/>
              <w:bottom w:val="single" w:sz="4" w:space="0" w:color="auto"/>
              <w:right w:val="single" w:sz="6" w:space="0" w:color="auto"/>
            </w:tcBorders>
          </w:tcPr>
          <w:p w14:paraId="1EB492FE" w14:textId="77777777" w:rsidR="009162AD" w:rsidRPr="00D25457" w:rsidRDefault="009162AD" w:rsidP="00DA425D">
            <w:pPr>
              <w:pStyle w:val="TableText"/>
              <w:rPr>
                <w:color w:val="000000"/>
                <w:szCs w:val="16"/>
              </w:rPr>
            </w:pPr>
            <w:r w:rsidRPr="00083057">
              <w:t>POS_SUPP_PROF_EXT_B.C_EXT_ATTR3</w:t>
            </w:r>
          </w:p>
        </w:tc>
        <w:tc>
          <w:tcPr>
            <w:tcW w:w="2070" w:type="dxa"/>
            <w:tcBorders>
              <w:top w:val="single" w:sz="4" w:space="0" w:color="auto"/>
              <w:left w:val="single" w:sz="6" w:space="0" w:color="auto"/>
              <w:bottom w:val="single" w:sz="4" w:space="0" w:color="auto"/>
              <w:right w:val="single" w:sz="6" w:space="0" w:color="auto"/>
            </w:tcBorders>
          </w:tcPr>
          <w:p w14:paraId="42348F7B" w14:textId="4A7DA786" w:rsidR="009162AD" w:rsidRPr="00D25457" w:rsidRDefault="009162AD" w:rsidP="00DA425D">
            <w:pPr>
              <w:pStyle w:val="TableText"/>
              <w:rPr>
                <w:color w:val="000000"/>
                <w:szCs w:val="16"/>
              </w:rPr>
            </w:pPr>
            <w:r w:rsidRPr="009162AD">
              <w:rPr>
                <w:color w:val="000000"/>
                <w:szCs w:val="16"/>
              </w:rPr>
              <w:t>SLC_ISP_FRANCHISEE_DETAILS/SLC_ISP_FRANCHISEE_SEX</w:t>
            </w:r>
          </w:p>
        </w:tc>
        <w:tc>
          <w:tcPr>
            <w:tcW w:w="3420" w:type="dxa"/>
            <w:tcBorders>
              <w:top w:val="single" w:sz="4" w:space="0" w:color="auto"/>
              <w:left w:val="single" w:sz="6" w:space="0" w:color="auto"/>
              <w:bottom w:val="single" w:sz="4" w:space="0" w:color="auto"/>
              <w:right w:val="single" w:sz="4" w:space="0" w:color="auto"/>
            </w:tcBorders>
          </w:tcPr>
          <w:p w14:paraId="1077DC97" w14:textId="4604D38D" w:rsidR="009162AD" w:rsidRPr="00D25457" w:rsidRDefault="009162AD" w:rsidP="00DA425D">
            <w:pPr>
              <w:pStyle w:val="TableText"/>
              <w:rPr>
                <w:color w:val="000000"/>
                <w:szCs w:val="16"/>
              </w:rPr>
            </w:pPr>
          </w:p>
        </w:tc>
      </w:tr>
      <w:tr w:rsidR="009162AD" w:rsidRPr="00117B0C" w14:paraId="09CDD1A1"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BC97BEC" w14:textId="77777777" w:rsidR="009162AD" w:rsidRPr="00D25457" w:rsidRDefault="009162AD" w:rsidP="00DA425D">
            <w:pPr>
              <w:pStyle w:val="TableText"/>
              <w:rPr>
                <w:color w:val="000000"/>
                <w:szCs w:val="16"/>
              </w:rPr>
            </w:pPr>
            <w:r>
              <w:rPr>
                <w:color w:val="000000"/>
                <w:szCs w:val="16"/>
              </w:rPr>
              <w:t>FEDERAL ID #</w:t>
            </w:r>
          </w:p>
        </w:tc>
        <w:tc>
          <w:tcPr>
            <w:tcW w:w="2970" w:type="dxa"/>
            <w:tcBorders>
              <w:top w:val="single" w:sz="4" w:space="0" w:color="auto"/>
              <w:left w:val="single" w:sz="6" w:space="0" w:color="auto"/>
              <w:bottom w:val="single" w:sz="4" w:space="0" w:color="auto"/>
              <w:right w:val="single" w:sz="6" w:space="0" w:color="auto"/>
            </w:tcBorders>
          </w:tcPr>
          <w:p w14:paraId="5BA3EFF0" w14:textId="77777777" w:rsidR="009162AD" w:rsidRPr="00D25457" w:rsidRDefault="009162AD" w:rsidP="00DA425D">
            <w:pPr>
              <w:pStyle w:val="TableText"/>
              <w:rPr>
                <w:color w:val="000000"/>
                <w:szCs w:val="16"/>
              </w:rPr>
            </w:pPr>
            <w:r w:rsidRPr="007B2509">
              <w:rPr>
                <w:color w:val="000000"/>
                <w:szCs w:val="16"/>
              </w:rPr>
              <w:t>HZ_PARTIES.JGZZ_FISCAL_CODE</w:t>
            </w:r>
          </w:p>
        </w:tc>
        <w:tc>
          <w:tcPr>
            <w:tcW w:w="2070" w:type="dxa"/>
            <w:tcBorders>
              <w:top w:val="single" w:sz="4" w:space="0" w:color="auto"/>
              <w:left w:val="single" w:sz="6" w:space="0" w:color="auto"/>
              <w:bottom w:val="single" w:sz="4" w:space="0" w:color="auto"/>
              <w:right w:val="single" w:sz="6" w:space="0" w:color="auto"/>
            </w:tcBorders>
          </w:tcPr>
          <w:p w14:paraId="1287068E" w14:textId="77777777" w:rsidR="009162AD" w:rsidRPr="00D25457" w:rsidRDefault="009162AD" w:rsidP="00DA425D">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3B38B6E9" w14:textId="7571318E" w:rsidR="009162AD" w:rsidRPr="00D25457" w:rsidRDefault="009162AD" w:rsidP="00DA425D">
            <w:pPr>
              <w:pStyle w:val="TableText"/>
              <w:rPr>
                <w:color w:val="000000"/>
                <w:szCs w:val="16"/>
              </w:rPr>
            </w:pPr>
          </w:p>
        </w:tc>
      </w:tr>
      <w:tr w:rsidR="009162AD" w:rsidRPr="00117B0C" w14:paraId="51ACCFE9" w14:textId="77777777" w:rsidTr="009162AD">
        <w:trPr>
          <w:trHeight w:val="332"/>
        </w:trPr>
        <w:tc>
          <w:tcPr>
            <w:tcW w:w="1425" w:type="dxa"/>
            <w:tcBorders>
              <w:top w:val="single" w:sz="4" w:space="0" w:color="auto"/>
              <w:left w:val="single" w:sz="4" w:space="0" w:color="auto"/>
              <w:bottom w:val="single" w:sz="4" w:space="0" w:color="auto"/>
              <w:right w:val="single" w:sz="6" w:space="0" w:color="auto"/>
            </w:tcBorders>
            <w:vAlign w:val="center"/>
          </w:tcPr>
          <w:p w14:paraId="37EFBDD1" w14:textId="77777777" w:rsidR="009162AD" w:rsidRDefault="009162AD" w:rsidP="00DA425D">
            <w:pPr>
              <w:pStyle w:val="TableText"/>
              <w:rPr>
                <w:color w:val="000000"/>
                <w:szCs w:val="16"/>
              </w:rPr>
            </w:pPr>
            <w:r>
              <w:rPr>
                <w:color w:val="000000"/>
                <w:szCs w:val="16"/>
              </w:rPr>
              <w:t>FRANCHISEE 1: ZID</w:t>
            </w:r>
          </w:p>
        </w:tc>
        <w:tc>
          <w:tcPr>
            <w:tcW w:w="2970" w:type="dxa"/>
            <w:tcBorders>
              <w:top w:val="single" w:sz="4" w:space="0" w:color="auto"/>
              <w:left w:val="single" w:sz="6" w:space="0" w:color="auto"/>
              <w:bottom w:val="single" w:sz="4" w:space="0" w:color="auto"/>
              <w:right w:val="single" w:sz="6" w:space="0" w:color="auto"/>
            </w:tcBorders>
          </w:tcPr>
          <w:p w14:paraId="0351DAD7" w14:textId="77777777" w:rsidR="009162AD" w:rsidRPr="00D25457" w:rsidRDefault="009162AD" w:rsidP="00DA425D">
            <w:pPr>
              <w:pStyle w:val="TableText"/>
              <w:rPr>
                <w:color w:val="000000"/>
                <w:szCs w:val="16"/>
              </w:rPr>
            </w:pPr>
          </w:p>
        </w:tc>
        <w:tc>
          <w:tcPr>
            <w:tcW w:w="2070" w:type="dxa"/>
            <w:tcBorders>
              <w:top w:val="single" w:sz="4" w:space="0" w:color="auto"/>
              <w:left w:val="single" w:sz="6" w:space="0" w:color="auto"/>
              <w:bottom w:val="single" w:sz="4" w:space="0" w:color="auto"/>
              <w:right w:val="single" w:sz="6" w:space="0" w:color="auto"/>
            </w:tcBorders>
          </w:tcPr>
          <w:p w14:paraId="38B34A1F" w14:textId="77777777" w:rsidR="009162AD" w:rsidRDefault="009162AD" w:rsidP="00DA425D">
            <w:pPr>
              <w:pStyle w:val="TableText"/>
              <w:rPr>
                <w:color w:val="000000"/>
                <w:szCs w:val="16"/>
              </w:rPr>
            </w:pPr>
          </w:p>
        </w:tc>
        <w:tc>
          <w:tcPr>
            <w:tcW w:w="3420" w:type="dxa"/>
            <w:tcBorders>
              <w:top w:val="single" w:sz="4" w:space="0" w:color="auto"/>
              <w:left w:val="single" w:sz="6" w:space="0" w:color="auto"/>
              <w:bottom w:val="single" w:sz="4" w:space="0" w:color="auto"/>
              <w:right w:val="single" w:sz="4" w:space="0" w:color="auto"/>
            </w:tcBorders>
          </w:tcPr>
          <w:p w14:paraId="76450A66" w14:textId="611333B3" w:rsidR="009162AD" w:rsidRPr="00D25457" w:rsidRDefault="009162AD" w:rsidP="00DA425D">
            <w:pPr>
              <w:pStyle w:val="TableText"/>
              <w:rPr>
                <w:color w:val="000000"/>
                <w:szCs w:val="16"/>
              </w:rPr>
            </w:pPr>
            <w:r>
              <w:rPr>
                <w:color w:val="000000"/>
                <w:szCs w:val="16"/>
              </w:rPr>
              <w:t>This field is extracted for future reference. As of now this field is not used anywhere.</w:t>
            </w:r>
          </w:p>
        </w:tc>
      </w:tr>
      <w:tr w:rsidR="009162AD" w:rsidRPr="00117B0C" w14:paraId="133D7173" w14:textId="77777777" w:rsidTr="009162AD">
        <w:trPr>
          <w:trHeight w:val="247"/>
        </w:trPr>
        <w:tc>
          <w:tcPr>
            <w:tcW w:w="1425" w:type="dxa"/>
            <w:tcBorders>
              <w:top w:val="single" w:sz="4" w:space="0" w:color="auto"/>
              <w:left w:val="single" w:sz="4" w:space="0" w:color="auto"/>
              <w:bottom w:val="single" w:sz="4" w:space="0" w:color="auto"/>
              <w:right w:val="single" w:sz="6" w:space="0" w:color="auto"/>
            </w:tcBorders>
            <w:vAlign w:val="center"/>
          </w:tcPr>
          <w:p w14:paraId="5FC7F20E" w14:textId="77777777" w:rsidR="009162AD" w:rsidRDefault="009162AD" w:rsidP="00DA425D">
            <w:pPr>
              <w:pStyle w:val="TableText"/>
              <w:rPr>
                <w:color w:val="000000"/>
                <w:szCs w:val="16"/>
              </w:rPr>
            </w:pPr>
            <w:r>
              <w:rPr>
                <w:color w:val="000000"/>
                <w:szCs w:val="16"/>
              </w:rPr>
              <w:t>FRAN1 ORIGINAL DATE</w:t>
            </w:r>
          </w:p>
        </w:tc>
        <w:tc>
          <w:tcPr>
            <w:tcW w:w="2970" w:type="dxa"/>
            <w:tcBorders>
              <w:top w:val="single" w:sz="4" w:space="0" w:color="auto"/>
              <w:left w:val="single" w:sz="6" w:space="0" w:color="auto"/>
              <w:bottom w:val="single" w:sz="4" w:space="0" w:color="auto"/>
              <w:right w:val="single" w:sz="6" w:space="0" w:color="auto"/>
            </w:tcBorders>
          </w:tcPr>
          <w:p w14:paraId="149DE83E" w14:textId="77777777" w:rsidR="009162AD" w:rsidRPr="00D25457" w:rsidRDefault="009162AD" w:rsidP="00DA425D">
            <w:pPr>
              <w:pStyle w:val="TableText"/>
              <w:rPr>
                <w:color w:val="000000"/>
                <w:szCs w:val="16"/>
              </w:rPr>
            </w:pPr>
            <w:r w:rsidRPr="00367949">
              <w:t>POS_SUPP_PROF_EXT_B.D_EXT_ATTR2</w:t>
            </w:r>
          </w:p>
        </w:tc>
        <w:tc>
          <w:tcPr>
            <w:tcW w:w="2070" w:type="dxa"/>
            <w:tcBorders>
              <w:top w:val="single" w:sz="4" w:space="0" w:color="auto"/>
              <w:left w:val="single" w:sz="6" w:space="0" w:color="auto"/>
              <w:bottom w:val="single" w:sz="4" w:space="0" w:color="auto"/>
              <w:right w:val="single" w:sz="6" w:space="0" w:color="auto"/>
            </w:tcBorders>
          </w:tcPr>
          <w:p w14:paraId="202605B5" w14:textId="65E990BB" w:rsidR="009162AD" w:rsidRPr="00D25457" w:rsidRDefault="00731E20" w:rsidP="00DA425D">
            <w:pPr>
              <w:pStyle w:val="TableText"/>
              <w:rPr>
                <w:color w:val="000000"/>
                <w:szCs w:val="16"/>
              </w:rPr>
            </w:pPr>
            <w:r w:rsidRPr="00731E20">
              <w:rPr>
                <w:color w:val="000000"/>
                <w:szCs w:val="16"/>
              </w:rPr>
              <w:t>SLC_ISP_FRANCHISEE_DETAILS/SLC_ISP_FRANCHISEE_CO</w:t>
            </w:r>
          </w:p>
        </w:tc>
        <w:tc>
          <w:tcPr>
            <w:tcW w:w="3420" w:type="dxa"/>
            <w:tcBorders>
              <w:top w:val="single" w:sz="4" w:space="0" w:color="auto"/>
              <w:left w:val="single" w:sz="6" w:space="0" w:color="auto"/>
              <w:bottom w:val="single" w:sz="4" w:space="0" w:color="auto"/>
              <w:right w:val="single" w:sz="4" w:space="0" w:color="auto"/>
            </w:tcBorders>
          </w:tcPr>
          <w:p w14:paraId="08E34E3F" w14:textId="512F56E9" w:rsidR="009162AD" w:rsidRPr="00D25457" w:rsidRDefault="009162AD" w:rsidP="00DA425D">
            <w:pPr>
              <w:pStyle w:val="TableText"/>
              <w:rPr>
                <w:color w:val="000000"/>
                <w:szCs w:val="16"/>
              </w:rPr>
            </w:pPr>
          </w:p>
        </w:tc>
      </w:tr>
    </w:tbl>
    <w:p w14:paraId="0372F7EE" w14:textId="77777777" w:rsidR="0068066A" w:rsidRDefault="0068066A" w:rsidP="00E95E38">
      <w:pPr>
        <w:pStyle w:val="BodyText"/>
        <w:spacing w:line="256" w:lineRule="auto"/>
        <w:ind w:left="1080"/>
      </w:pPr>
    </w:p>
    <w:p w14:paraId="2CB2C90C" w14:textId="0FB34B7D" w:rsidR="00D03085" w:rsidRDefault="00D03085" w:rsidP="00D03085">
      <w:pPr>
        <w:pStyle w:val="BodyText"/>
        <w:numPr>
          <w:ilvl w:val="0"/>
          <w:numId w:val="16"/>
        </w:numPr>
        <w:spacing w:line="256" w:lineRule="auto"/>
      </w:pPr>
      <w:r>
        <w:t>For Franchisee1 and Franchisee2 SSN must be used to determine if Franchisee alread</w:t>
      </w:r>
      <w:r w:rsidR="00271CB1">
        <w:t>y exists or no. If Franchisee does</w:t>
      </w:r>
      <w:r>
        <w:t xml:space="preserve"> not </w:t>
      </w:r>
      <w:r w:rsidR="00271CB1">
        <w:rPr>
          <w:szCs w:val="16"/>
        </w:rPr>
        <w:t xml:space="preserve">exists </w:t>
      </w:r>
      <w:r>
        <w:t>in the system then call API’s to create new Franchisee.</w:t>
      </w:r>
    </w:p>
    <w:p w14:paraId="6401E524" w14:textId="477A2A7B" w:rsidR="00ED485D" w:rsidRDefault="00D03085" w:rsidP="00D03085">
      <w:pPr>
        <w:pStyle w:val="BodyText"/>
        <w:spacing w:line="256" w:lineRule="auto"/>
        <w:ind w:left="1080"/>
      </w:pPr>
      <w:r>
        <w:t xml:space="preserve">If Franchisee is already existing then </w:t>
      </w:r>
      <w:r w:rsidR="00271CB1">
        <w:t>do not update</w:t>
      </w:r>
      <w:r>
        <w:t xml:space="preserve"> existing records.</w:t>
      </w:r>
      <w:r w:rsidR="004E367F">
        <w:t xml:space="preserve"> Updating franchisee if franchisee information is not part of this conversion object.</w:t>
      </w:r>
    </w:p>
    <w:p w14:paraId="518FAE70" w14:textId="50629426" w:rsidR="00B37FB6" w:rsidRDefault="00B37FB6" w:rsidP="00B37FB6">
      <w:pPr>
        <w:pStyle w:val="BodyText"/>
        <w:numPr>
          <w:ilvl w:val="0"/>
          <w:numId w:val="16"/>
        </w:numPr>
        <w:spacing w:line="256" w:lineRule="auto"/>
      </w:pPr>
      <w:r>
        <w:t>Vendor Name must follow below naming standard</w:t>
      </w:r>
    </w:p>
    <w:p w14:paraId="61B858A8" w14:textId="5AA6F8CB" w:rsidR="00B37FB6" w:rsidRDefault="00B37FB6" w:rsidP="00B37FB6">
      <w:pPr>
        <w:pStyle w:val="BodyText"/>
        <w:spacing w:line="256" w:lineRule="auto"/>
        <w:ind w:left="1080"/>
      </w:pPr>
      <w:r>
        <w:t>For Franchisee1 and Franchisee2 vendor name must be</w:t>
      </w:r>
    </w:p>
    <w:p w14:paraId="389A93BA" w14:textId="04DD9ED7" w:rsidR="00B37FB6" w:rsidRDefault="00B37FB6" w:rsidP="00B37FB6">
      <w:pPr>
        <w:pStyle w:val="BodyText"/>
        <w:spacing w:line="256" w:lineRule="auto"/>
        <w:ind w:left="1080"/>
      </w:pPr>
      <w:r>
        <w:t>&lt;Franc</w:t>
      </w:r>
      <w:r w:rsidR="00CC627F">
        <w:t>h</w:t>
      </w:r>
      <w:r>
        <w:t>isee First name&gt;&lt;space&gt;&lt;</w:t>
      </w:r>
      <w:r w:rsidR="00CC627F" w:rsidRPr="00CC627F">
        <w:t xml:space="preserve"> </w:t>
      </w:r>
      <w:r w:rsidR="00CC627F">
        <w:t xml:space="preserve">Franchisee </w:t>
      </w:r>
      <w:r>
        <w:t>Middle name&gt;&lt;space&gt;&lt;</w:t>
      </w:r>
      <w:r w:rsidR="00CC627F" w:rsidRPr="00CC627F">
        <w:t xml:space="preserve"> </w:t>
      </w:r>
      <w:r w:rsidR="00CC627F">
        <w:t xml:space="preserve">Franchisee </w:t>
      </w:r>
      <w:r>
        <w:t>Last Name&gt;&lt;space&gt;_&lt;Supplier Number&gt;</w:t>
      </w:r>
    </w:p>
    <w:p w14:paraId="52A369DF" w14:textId="5C00A0C8" w:rsidR="00B37FB6" w:rsidRDefault="00B37FB6" w:rsidP="00B37FB6">
      <w:pPr>
        <w:pStyle w:val="BodyText"/>
        <w:spacing w:line="256" w:lineRule="auto"/>
        <w:ind w:left="1080"/>
      </w:pPr>
      <w:r>
        <w:t>For Corporation vendor name must be</w:t>
      </w:r>
    </w:p>
    <w:p w14:paraId="620DE330" w14:textId="27A0C587" w:rsidR="00B37FB6" w:rsidRDefault="00B37FB6" w:rsidP="00B37FB6">
      <w:pPr>
        <w:pStyle w:val="BodyText"/>
        <w:spacing w:line="256" w:lineRule="auto"/>
        <w:ind w:left="1080"/>
      </w:pPr>
      <w:r>
        <w:t>&lt;Incorp Name&gt;_&lt;Supplier Number&gt;</w:t>
      </w:r>
    </w:p>
    <w:p w14:paraId="37C07709" w14:textId="719AAD31" w:rsidR="00ED485D" w:rsidRDefault="00ED485D" w:rsidP="00DA425D">
      <w:pPr>
        <w:pStyle w:val="BodyText"/>
        <w:numPr>
          <w:ilvl w:val="0"/>
          <w:numId w:val="16"/>
        </w:numPr>
        <w:spacing w:line="256" w:lineRule="auto"/>
      </w:pPr>
      <w:r>
        <w:t>For Corporation Federal Id# must be used to validate if Franchisee for Corporation is already existing.</w:t>
      </w:r>
      <w:r w:rsidR="0045708A">
        <w:t xml:space="preserve"> </w:t>
      </w:r>
      <w:r>
        <w:t xml:space="preserve">If Corporation information is already </w:t>
      </w:r>
      <w:r w:rsidR="00271CB1">
        <w:rPr>
          <w:szCs w:val="16"/>
        </w:rPr>
        <w:t xml:space="preserve">exists </w:t>
      </w:r>
      <w:r>
        <w:t xml:space="preserve">then </w:t>
      </w:r>
      <w:r w:rsidR="00271CB1">
        <w:t>do</w:t>
      </w:r>
      <w:r>
        <w:t xml:space="preserve"> not updat</w:t>
      </w:r>
      <w:r w:rsidR="00271CB1">
        <w:t>e</w:t>
      </w:r>
      <w:r>
        <w:t>. If Corporation information is not existing then creat</w:t>
      </w:r>
      <w:r w:rsidR="00271CB1">
        <w:t>e</w:t>
      </w:r>
      <w:r>
        <w:t xml:space="preserve"> new corporation.</w:t>
      </w:r>
    </w:p>
    <w:p w14:paraId="65D35A42" w14:textId="1750AA4D" w:rsidR="00ED485D" w:rsidRDefault="00ED485D" w:rsidP="00ED485D">
      <w:pPr>
        <w:pStyle w:val="BodyText"/>
        <w:numPr>
          <w:ilvl w:val="0"/>
          <w:numId w:val="16"/>
        </w:numPr>
        <w:spacing w:line="256" w:lineRule="auto"/>
      </w:pPr>
      <w:r>
        <w:t xml:space="preserve">It is possible that for there exists a supplier in the system with same Federal Id# as that of current record while conversion program is run. </w:t>
      </w:r>
      <w:r w:rsidR="0045708A">
        <w:t xml:space="preserve">For such case </w:t>
      </w:r>
      <w:r w:rsidR="00030D7E">
        <w:t>since query</w:t>
      </w:r>
      <w:r w:rsidR="0045708A">
        <w:t xml:space="preserve"> must be joining with UDA tables. For existing records since UDA information </w:t>
      </w:r>
      <w:r w:rsidR="00030D7E">
        <w:t xml:space="preserve">must be missing and thus program </w:t>
      </w:r>
      <w:del w:id="28" w:author="Nayak, Akshay" w:date="2017-05-10T18:10:00Z">
        <w:r w:rsidR="0045708A" w:rsidDel="00362256">
          <w:delText xml:space="preserve">would </w:delText>
        </w:r>
      </w:del>
      <w:ins w:id="29" w:author="Nayak, Akshay" w:date="2017-05-10T18:10:00Z">
        <w:r w:rsidR="00362256">
          <w:t xml:space="preserve">must </w:t>
        </w:r>
      </w:ins>
      <w:r w:rsidR="0045708A">
        <w:t>create franchisee for Corporation.</w:t>
      </w:r>
    </w:p>
    <w:p w14:paraId="63A4E9B7" w14:textId="71D25E9D" w:rsidR="0045708A" w:rsidDel="0068027E" w:rsidRDefault="0068027E">
      <w:pPr>
        <w:pStyle w:val="BodyText"/>
        <w:numPr>
          <w:ilvl w:val="0"/>
          <w:numId w:val="16"/>
        </w:numPr>
        <w:spacing w:line="256" w:lineRule="auto"/>
        <w:rPr>
          <w:del w:id="30" w:author="Nayak, Akshay" w:date="2017-05-10T17:12:00Z"/>
        </w:rPr>
      </w:pPr>
      <w:ins w:id="31" w:author="Nayak, Akshay" w:date="2017-05-10T17:12:00Z">
        <w:r>
          <w:t>Create Store for every record for Corporation or for Franchisee1 based on</w:t>
        </w:r>
      </w:ins>
      <w:ins w:id="32" w:author="Nayak, Akshay" w:date="2017-05-10T17:13:00Z">
        <w:r>
          <w:t xml:space="preserve"> the Incorporation Flag</w:t>
        </w:r>
      </w:ins>
      <w:del w:id="33" w:author="Nayak, Akshay" w:date="2017-05-10T17:12:00Z">
        <w:r w:rsidR="0045708A" w:rsidDel="0068027E">
          <w:delText xml:space="preserve">If Sites is already existing then </w:delText>
        </w:r>
        <w:r w:rsidR="00B21422" w:rsidDel="0068027E">
          <w:delText>program must not be updating site</w:delText>
        </w:r>
        <w:r w:rsidR="0045708A" w:rsidDel="0068027E">
          <w:delText xml:space="preserve">. If Site is not existing then </w:delText>
        </w:r>
        <w:r w:rsidR="00030D7E" w:rsidDel="0068027E">
          <w:delText>program</w:delText>
        </w:r>
        <w:r w:rsidR="0045708A" w:rsidDel="0068027E">
          <w:delText xml:space="preserve"> must create new Site for either franchisee corresponding to Corporation of Franchisee1 based on Incorporation Flag value.</w:delText>
        </w:r>
      </w:del>
    </w:p>
    <w:p w14:paraId="65AA1167" w14:textId="1B5DF47B" w:rsidR="0045708A" w:rsidRDefault="0045708A">
      <w:pPr>
        <w:pStyle w:val="BodyText"/>
        <w:numPr>
          <w:ilvl w:val="0"/>
          <w:numId w:val="16"/>
        </w:numPr>
        <w:spacing w:line="256" w:lineRule="auto"/>
        <w:pPrChange w:id="34" w:author="Nayak, Akshay" w:date="2017-05-10T17:12:00Z">
          <w:pPr>
            <w:pStyle w:val="BodyText"/>
            <w:spacing w:line="256" w:lineRule="auto"/>
            <w:ind w:left="1080"/>
          </w:pPr>
        </w:pPrChange>
      </w:pPr>
      <w:del w:id="35" w:author="Nayak, Akshay" w:date="2017-05-10T17:12:00Z">
        <w:r w:rsidDel="0068027E">
          <w:delText>Vendor_Site_Code or Store Number must be used to validate if Store information is already existing</w:delText>
        </w:r>
      </w:del>
      <w:r>
        <w:t>.</w:t>
      </w:r>
    </w:p>
    <w:p w14:paraId="382D894E" w14:textId="4509F182" w:rsidR="0045708A" w:rsidRDefault="0045708A" w:rsidP="0045708A">
      <w:pPr>
        <w:pStyle w:val="BodyText"/>
        <w:numPr>
          <w:ilvl w:val="0"/>
          <w:numId w:val="16"/>
        </w:numPr>
        <w:spacing w:line="256" w:lineRule="auto"/>
      </w:pPr>
      <w:r>
        <w:t xml:space="preserve">For History file </w:t>
      </w:r>
      <w:r w:rsidR="00030D7E">
        <w:t>program</w:t>
      </w:r>
      <w:r>
        <w:t xml:space="preserve"> must be creating only Franchisee1. Not Franchisee2 or corporation or Site number be created for History File.</w:t>
      </w:r>
    </w:p>
    <w:p w14:paraId="04C0A3C3" w14:textId="41621A59" w:rsidR="0045708A" w:rsidRDefault="0045708A" w:rsidP="0045708A">
      <w:pPr>
        <w:pStyle w:val="BodyText"/>
        <w:numPr>
          <w:ilvl w:val="0"/>
          <w:numId w:val="16"/>
        </w:numPr>
        <w:spacing w:line="256" w:lineRule="auto"/>
      </w:pPr>
      <w:r>
        <w:t>Below are the various scenarios for a given record in Current File.</w:t>
      </w:r>
    </w:p>
    <w:tbl>
      <w:tblPr>
        <w:tblW w:w="108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4A0" w:firstRow="1" w:lastRow="0" w:firstColumn="1" w:lastColumn="0" w:noHBand="0" w:noVBand="1"/>
      </w:tblPr>
      <w:tblGrid>
        <w:gridCol w:w="3945"/>
        <w:gridCol w:w="6930"/>
      </w:tblGrid>
      <w:tr w:rsidR="005D2885" w14:paraId="5ECA6035" w14:textId="77777777" w:rsidTr="005D2885">
        <w:trPr>
          <w:trHeight w:val="247"/>
          <w:tblHeader/>
        </w:trPr>
        <w:tc>
          <w:tcPr>
            <w:tcW w:w="3945" w:type="dxa"/>
            <w:tcBorders>
              <w:top w:val="single" w:sz="12" w:space="0" w:color="auto"/>
              <w:left w:val="single" w:sz="12" w:space="0" w:color="auto"/>
              <w:bottom w:val="single" w:sz="6" w:space="0" w:color="auto"/>
              <w:right w:val="nil"/>
            </w:tcBorders>
            <w:shd w:val="pct10" w:color="auto" w:fill="auto"/>
            <w:hideMark/>
          </w:tcPr>
          <w:p w14:paraId="241D5852" w14:textId="08254194" w:rsidR="005D2885" w:rsidRDefault="005D2885" w:rsidP="00DA425D">
            <w:pPr>
              <w:pStyle w:val="TableHeading"/>
              <w:rPr>
                <w:rFonts w:asciiTheme="minorHAnsi" w:hAnsiTheme="minorHAnsi" w:cs="Arial"/>
              </w:rPr>
            </w:pPr>
            <w:r>
              <w:rPr>
                <w:rFonts w:cs="Arial"/>
              </w:rPr>
              <w:t>Scenario</w:t>
            </w:r>
          </w:p>
        </w:tc>
        <w:tc>
          <w:tcPr>
            <w:tcW w:w="6930" w:type="dxa"/>
            <w:tcBorders>
              <w:top w:val="single" w:sz="12" w:space="0" w:color="auto"/>
              <w:left w:val="nil"/>
              <w:bottom w:val="single" w:sz="6" w:space="0" w:color="auto"/>
              <w:right w:val="single" w:sz="12" w:space="0" w:color="auto"/>
            </w:tcBorders>
            <w:shd w:val="pct10" w:color="auto" w:fill="auto"/>
            <w:hideMark/>
          </w:tcPr>
          <w:p w14:paraId="12479275" w14:textId="3A1D0A63" w:rsidR="005D2885" w:rsidRDefault="005D2885" w:rsidP="00DA425D">
            <w:pPr>
              <w:pStyle w:val="TableHeading"/>
              <w:rPr>
                <w:rFonts w:cs="Arial"/>
              </w:rPr>
            </w:pPr>
            <w:r>
              <w:rPr>
                <w:rFonts w:cs="Arial"/>
              </w:rPr>
              <w:t>Converted Data</w:t>
            </w:r>
          </w:p>
        </w:tc>
      </w:tr>
      <w:tr w:rsidR="005D2885" w:rsidRPr="00117B0C" w14:paraId="77C7ED8A" w14:textId="77777777" w:rsidTr="005D2885">
        <w:trPr>
          <w:trHeight w:val="247"/>
        </w:trPr>
        <w:tc>
          <w:tcPr>
            <w:tcW w:w="3945" w:type="dxa"/>
            <w:tcBorders>
              <w:top w:val="single" w:sz="4" w:space="0" w:color="auto"/>
              <w:left w:val="single" w:sz="4" w:space="0" w:color="auto"/>
              <w:bottom w:val="single" w:sz="4" w:space="0" w:color="auto"/>
              <w:right w:val="single" w:sz="6" w:space="0" w:color="auto"/>
            </w:tcBorders>
            <w:hideMark/>
          </w:tcPr>
          <w:p w14:paraId="23EE290E" w14:textId="02A9BDEE" w:rsidR="005D2885" w:rsidRDefault="005D2885" w:rsidP="00DA425D">
            <w:pPr>
              <w:pStyle w:val="TableText"/>
              <w:rPr>
                <w:szCs w:val="16"/>
              </w:rPr>
            </w:pPr>
            <w:r>
              <w:rPr>
                <w:szCs w:val="16"/>
              </w:rPr>
              <w:t>Case1:</w:t>
            </w:r>
          </w:p>
          <w:p w14:paraId="1F8D57D8" w14:textId="445C4C76" w:rsidR="005D2885" w:rsidRDefault="005D2885" w:rsidP="00DA425D">
            <w:pPr>
              <w:pStyle w:val="TableText"/>
              <w:rPr>
                <w:szCs w:val="16"/>
              </w:rPr>
            </w:pPr>
            <w:r>
              <w:rPr>
                <w:szCs w:val="16"/>
              </w:rPr>
              <w:t>Incorporation Flag = Y</w:t>
            </w:r>
          </w:p>
          <w:p w14:paraId="44E7FDA5" w14:textId="12FA86E7" w:rsidR="005D2885" w:rsidRDefault="005D2885" w:rsidP="00DA425D">
            <w:pPr>
              <w:pStyle w:val="TableText"/>
              <w:rPr>
                <w:szCs w:val="16"/>
              </w:rPr>
            </w:pPr>
            <w:r>
              <w:rPr>
                <w:szCs w:val="16"/>
              </w:rPr>
              <w:t>Corporation information present</w:t>
            </w:r>
          </w:p>
          <w:p w14:paraId="2716585C" w14:textId="3015FBE0" w:rsidR="005D2885" w:rsidRDefault="005D2885" w:rsidP="00DA425D">
            <w:pPr>
              <w:pStyle w:val="TableText"/>
              <w:rPr>
                <w:szCs w:val="16"/>
              </w:rPr>
            </w:pPr>
            <w:r>
              <w:rPr>
                <w:szCs w:val="16"/>
              </w:rPr>
              <w:t>Franchisee1 information present</w:t>
            </w:r>
          </w:p>
          <w:p w14:paraId="1F4889BB" w14:textId="566C7D71" w:rsidR="005D2885" w:rsidRDefault="005D2885" w:rsidP="00DA425D">
            <w:pPr>
              <w:pStyle w:val="TableText"/>
              <w:rPr>
                <w:szCs w:val="16"/>
              </w:rPr>
            </w:pPr>
            <w:r>
              <w:rPr>
                <w:szCs w:val="16"/>
              </w:rPr>
              <w:t>Store Information present</w:t>
            </w:r>
          </w:p>
          <w:p w14:paraId="697454E7" w14:textId="154F5570" w:rsidR="005D2885" w:rsidRPr="005D2885" w:rsidRDefault="005D2885" w:rsidP="00DA425D">
            <w:pPr>
              <w:pStyle w:val="TableText"/>
              <w:rPr>
                <w:szCs w:val="16"/>
              </w:rPr>
            </w:pPr>
          </w:p>
        </w:tc>
        <w:tc>
          <w:tcPr>
            <w:tcW w:w="6930" w:type="dxa"/>
            <w:tcBorders>
              <w:top w:val="single" w:sz="4" w:space="0" w:color="auto"/>
              <w:left w:val="single" w:sz="6" w:space="0" w:color="auto"/>
              <w:bottom w:val="single" w:sz="4" w:space="0" w:color="auto"/>
              <w:right w:val="single" w:sz="4" w:space="0" w:color="auto"/>
            </w:tcBorders>
          </w:tcPr>
          <w:p w14:paraId="4726375D" w14:textId="2AA075B4" w:rsidR="005D2885" w:rsidRPr="005D2885" w:rsidRDefault="005D2885" w:rsidP="00BA29BF">
            <w:pPr>
              <w:pStyle w:val="TableText"/>
              <w:numPr>
                <w:ilvl w:val="0"/>
                <w:numId w:val="54"/>
              </w:numPr>
              <w:rPr>
                <w:szCs w:val="16"/>
              </w:rPr>
            </w:pPr>
            <w:r w:rsidRPr="005D2885">
              <w:rPr>
                <w:szCs w:val="16"/>
              </w:rPr>
              <w:lastRenderedPageBreak/>
              <w:t>Verify SSN for Franchisee1 in UDA tables. If Franchisee1 information already exist</w:t>
            </w:r>
            <w:r w:rsidR="00837B1D">
              <w:rPr>
                <w:szCs w:val="16"/>
              </w:rPr>
              <w:t>s</w:t>
            </w:r>
            <w:r w:rsidRPr="005D2885">
              <w:rPr>
                <w:szCs w:val="16"/>
              </w:rPr>
              <w:t xml:space="preserve"> then do not create Franchisee again. If Franchisee1 Information </w:t>
            </w:r>
            <w:r w:rsidR="00837B1D">
              <w:rPr>
                <w:szCs w:val="16"/>
              </w:rPr>
              <w:t xml:space="preserve">does </w:t>
            </w:r>
            <w:r w:rsidRPr="005D2885">
              <w:rPr>
                <w:szCs w:val="16"/>
              </w:rPr>
              <w:t>not exist</w:t>
            </w:r>
            <w:r w:rsidR="00837B1D">
              <w:rPr>
                <w:szCs w:val="16"/>
              </w:rPr>
              <w:t>s</w:t>
            </w:r>
            <w:r w:rsidRPr="005D2885">
              <w:rPr>
                <w:szCs w:val="16"/>
              </w:rPr>
              <w:t xml:space="preserve"> then create Franchisee1</w:t>
            </w:r>
          </w:p>
          <w:p w14:paraId="44FE113D" w14:textId="4FD03552" w:rsidR="005D2885" w:rsidRDefault="005D2885" w:rsidP="00BA29BF">
            <w:pPr>
              <w:pStyle w:val="TableText"/>
              <w:numPr>
                <w:ilvl w:val="0"/>
                <w:numId w:val="54"/>
              </w:numPr>
              <w:rPr>
                <w:szCs w:val="16"/>
              </w:rPr>
            </w:pPr>
            <w:r w:rsidRPr="005D2885">
              <w:rPr>
                <w:szCs w:val="16"/>
              </w:rPr>
              <w:t xml:space="preserve">Verify </w:t>
            </w:r>
            <w:r>
              <w:rPr>
                <w:szCs w:val="16"/>
              </w:rPr>
              <w:t>Federal tax#</w:t>
            </w:r>
            <w:r w:rsidRPr="005D2885">
              <w:rPr>
                <w:szCs w:val="16"/>
              </w:rPr>
              <w:t xml:space="preserve"> for </w:t>
            </w:r>
            <w:r>
              <w:rPr>
                <w:szCs w:val="16"/>
              </w:rPr>
              <w:t xml:space="preserve">Corporation </w:t>
            </w:r>
            <w:r w:rsidRPr="005D2885">
              <w:rPr>
                <w:szCs w:val="16"/>
              </w:rPr>
              <w:t xml:space="preserve">in UDA tables. If </w:t>
            </w:r>
            <w:r>
              <w:rPr>
                <w:szCs w:val="16"/>
              </w:rPr>
              <w:t>Corporation</w:t>
            </w:r>
            <w:r w:rsidRPr="005D2885">
              <w:rPr>
                <w:szCs w:val="16"/>
              </w:rPr>
              <w:t xml:space="preserve"> information already exist</w:t>
            </w:r>
            <w:r w:rsidR="00837B1D">
              <w:rPr>
                <w:szCs w:val="16"/>
              </w:rPr>
              <w:t>s then</w:t>
            </w:r>
            <w:r w:rsidRPr="005D2885">
              <w:rPr>
                <w:szCs w:val="16"/>
              </w:rPr>
              <w:t xml:space="preserve"> do not create </w:t>
            </w:r>
            <w:r>
              <w:rPr>
                <w:szCs w:val="16"/>
              </w:rPr>
              <w:t xml:space="preserve">Corporation </w:t>
            </w:r>
            <w:r w:rsidRPr="005D2885">
              <w:rPr>
                <w:szCs w:val="16"/>
              </w:rPr>
              <w:t xml:space="preserve">again. If </w:t>
            </w:r>
            <w:r>
              <w:rPr>
                <w:szCs w:val="16"/>
              </w:rPr>
              <w:t xml:space="preserve">Corporation </w:t>
            </w:r>
            <w:r w:rsidRPr="005D2885">
              <w:rPr>
                <w:szCs w:val="16"/>
              </w:rPr>
              <w:t xml:space="preserve">Information </w:t>
            </w:r>
            <w:r w:rsidR="00837B1D">
              <w:rPr>
                <w:szCs w:val="16"/>
              </w:rPr>
              <w:t>does</w:t>
            </w:r>
            <w:r w:rsidRPr="005D2885">
              <w:rPr>
                <w:szCs w:val="16"/>
              </w:rPr>
              <w:t xml:space="preserve"> not exist</w:t>
            </w:r>
            <w:r w:rsidR="00837B1D">
              <w:rPr>
                <w:szCs w:val="16"/>
              </w:rPr>
              <w:t>s</w:t>
            </w:r>
            <w:r w:rsidRPr="005D2885">
              <w:rPr>
                <w:szCs w:val="16"/>
              </w:rPr>
              <w:t xml:space="preserve"> </w:t>
            </w:r>
            <w:r w:rsidRPr="005D2885">
              <w:rPr>
                <w:szCs w:val="16"/>
              </w:rPr>
              <w:lastRenderedPageBreak/>
              <w:t xml:space="preserve">then create </w:t>
            </w:r>
            <w:r>
              <w:rPr>
                <w:szCs w:val="16"/>
              </w:rPr>
              <w:t>Corporation</w:t>
            </w:r>
          </w:p>
          <w:p w14:paraId="48FEF348" w14:textId="557053DC" w:rsidR="005D2885" w:rsidRPr="005D2885" w:rsidRDefault="005D2885" w:rsidP="00BA29BF">
            <w:pPr>
              <w:pStyle w:val="TableText"/>
              <w:numPr>
                <w:ilvl w:val="0"/>
                <w:numId w:val="54"/>
              </w:numPr>
              <w:rPr>
                <w:szCs w:val="16"/>
              </w:rPr>
            </w:pPr>
            <w:r>
              <w:rPr>
                <w:szCs w:val="16"/>
              </w:rPr>
              <w:t xml:space="preserve">If Site is not existing then create Site information for Corporation. If Site information is already </w:t>
            </w:r>
            <w:r w:rsidR="00837B1D">
              <w:rPr>
                <w:szCs w:val="16"/>
              </w:rPr>
              <w:t>exists</w:t>
            </w:r>
            <w:r>
              <w:rPr>
                <w:szCs w:val="16"/>
              </w:rPr>
              <w:t xml:space="preserve"> then do not perform anything.</w:t>
            </w:r>
          </w:p>
        </w:tc>
      </w:tr>
      <w:tr w:rsidR="005D2885" w:rsidRPr="00117B0C" w14:paraId="15C5D60D" w14:textId="77777777" w:rsidTr="00333051">
        <w:trPr>
          <w:trHeight w:val="247"/>
        </w:trPr>
        <w:tc>
          <w:tcPr>
            <w:tcW w:w="3945" w:type="dxa"/>
            <w:tcBorders>
              <w:top w:val="single" w:sz="4" w:space="0" w:color="auto"/>
              <w:left w:val="single" w:sz="4" w:space="0" w:color="auto"/>
              <w:bottom w:val="single" w:sz="4" w:space="0" w:color="auto"/>
              <w:right w:val="single" w:sz="6" w:space="0" w:color="auto"/>
            </w:tcBorders>
          </w:tcPr>
          <w:p w14:paraId="34FC4B4A" w14:textId="249A2500" w:rsidR="00105E9A" w:rsidRDefault="00105E9A" w:rsidP="00105E9A">
            <w:pPr>
              <w:pStyle w:val="TableText"/>
              <w:rPr>
                <w:szCs w:val="16"/>
              </w:rPr>
            </w:pPr>
            <w:r>
              <w:rPr>
                <w:szCs w:val="16"/>
              </w:rPr>
              <w:lastRenderedPageBreak/>
              <w:t>Case2:</w:t>
            </w:r>
          </w:p>
          <w:p w14:paraId="4DE13258" w14:textId="77777777" w:rsidR="00105E9A" w:rsidRDefault="00105E9A" w:rsidP="00105E9A">
            <w:pPr>
              <w:pStyle w:val="TableText"/>
              <w:rPr>
                <w:szCs w:val="16"/>
              </w:rPr>
            </w:pPr>
            <w:r>
              <w:rPr>
                <w:szCs w:val="16"/>
              </w:rPr>
              <w:t>Incorporation Flag = Y</w:t>
            </w:r>
          </w:p>
          <w:p w14:paraId="5355395A" w14:textId="77777777" w:rsidR="00105E9A" w:rsidRDefault="00105E9A" w:rsidP="00105E9A">
            <w:pPr>
              <w:pStyle w:val="TableText"/>
              <w:rPr>
                <w:szCs w:val="16"/>
              </w:rPr>
            </w:pPr>
            <w:r>
              <w:rPr>
                <w:szCs w:val="16"/>
              </w:rPr>
              <w:t>Corporation information present</w:t>
            </w:r>
          </w:p>
          <w:p w14:paraId="0786144E" w14:textId="77777777" w:rsidR="00105E9A" w:rsidRDefault="00105E9A" w:rsidP="00105E9A">
            <w:pPr>
              <w:pStyle w:val="TableText"/>
              <w:rPr>
                <w:szCs w:val="16"/>
              </w:rPr>
            </w:pPr>
            <w:r>
              <w:rPr>
                <w:szCs w:val="16"/>
              </w:rPr>
              <w:t>Franchisee1 information present</w:t>
            </w:r>
          </w:p>
          <w:p w14:paraId="124AA6D8" w14:textId="00F5596C" w:rsidR="004D5832" w:rsidRDefault="004D5832" w:rsidP="004D5832">
            <w:pPr>
              <w:pStyle w:val="TableText"/>
              <w:rPr>
                <w:szCs w:val="16"/>
              </w:rPr>
            </w:pPr>
            <w:r>
              <w:rPr>
                <w:szCs w:val="16"/>
              </w:rPr>
              <w:t>Franchisee2 information present</w:t>
            </w:r>
          </w:p>
          <w:p w14:paraId="3DC5A950" w14:textId="77777777" w:rsidR="00105E9A" w:rsidRDefault="00105E9A" w:rsidP="00105E9A">
            <w:pPr>
              <w:pStyle w:val="TableText"/>
              <w:rPr>
                <w:szCs w:val="16"/>
              </w:rPr>
            </w:pPr>
            <w:r>
              <w:rPr>
                <w:szCs w:val="16"/>
              </w:rPr>
              <w:t>Store Information present</w:t>
            </w:r>
          </w:p>
          <w:p w14:paraId="71CDE2BE" w14:textId="77777777" w:rsidR="005D2885" w:rsidRDefault="005D2885" w:rsidP="00DA425D">
            <w:pPr>
              <w:pStyle w:val="TableText"/>
              <w:rPr>
                <w:szCs w:val="16"/>
              </w:rPr>
            </w:pPr>
          </w:p>
        </w:tc>
        <w:tc>
          <w:tcPr>
            <w:tcW w:w="6930" w:type="dxa"/>
            <w:tcBorders>
              <w:top w:val="single" w:sz="4" w:space="0" w:color="auto"/>
              <w:left w:val="single" w:sz="6" w:space="0" w:color="auto"/>
              <w:bottom w:val="single" w:sz="4" w:space="0" w:color="auto"/>
              <w:right w:val="single" w:sz="4" w:space="0" w:color="auto"/>
            </w:tcBorders>
          </w:tcPr>
          <w:p w14:paraId="6601A5DA" w14:textId="3479F3FB" w:rsidR="004D5832" w:rsidRDefault="004D5832" w:rsidP="00BA29BF">
            <w:pPr>
              <w:pStyle w:val="TableText"/>
              <w:numPr>
                <w:ilvl w:val="0"/>
                <w:numId w:val="51"/>
              </w:numPr>
              <w:rPr>
                <w:szCs w:val="16"/>
              </w:rPr>
            </w:pPr>
            <w:r w:rsidRPr="005D2885">
              <w:rPr>
                <w:szCs w:val="16"/>
              </w:rPr>
              <w:t xml:space="preserve">Verify SSN for Franchisee1 in UDA tables. If Franchisee1 information is already existing then do not create Franchisee again. If Franchisee1 Information not </w:t>
            </w:r>
            <w:r w:rsidR="00837B1D">
              <w:rPr>
                <w:szCs w:val="16"/>
              </w:rPr>
              <w:t xml:space="preserve">exists </w:t>
            </w:r>
            <w:r w:rsidRPr="005D2885">
              <w:rPr>
                <w:szCs w:val="16"/>
              </w:rPr>
              <w:t>then create Franchisee1</w:t>
            </w:r>
            <w:r>
              <w:rPr>
                <w:szCs w:val="16"/>
              </w:rPr>
              <w:t>.</w:t>
            </w:r>
          </w:p>
          <w:p w14:paraId="5F4B45AA" w14:textId="1C0AE4A7" w:rsidR="004D5832" w:rsidRPr="005D2885" w:rsidRDefault="004D5832" w:rsidP="00BA29BF">
            <w:pPr>
              <w:pStyle w:val="TableText"/>
              <w:numPr>
                <w:ilvl w:val="0"/>
                <w:numId w:val="51"/>
              </w:numPr>
              <w:rPr>
                <w:szCs w:val="16"/>
              </w:rPr>
            </w:pPr>
            <w:r>
              <w:rPr>
                <w:szCs w:val="16"/>
              </w:rPr>
              <w:t>Verify SSN for Franchisee2</w:t>
            </w:r>
            <w:r w:rsidRPr="005D2885">
              <w:rPr>
                <w:szCs w:val="16"/>
              </w:rPr>
              <w:t xml:space="preserve"> in UDA tables. If Franchisee</w:t>
            </w:r>
            <w:r>
              <w:rPr>
                <w:szCs w:val="16"/>
              </w:rPr>
              <w:t>2</w:t>
            </w:r>
            <w:r w:rsidRPr="005D2885">
              <w:rPr>
                <w:szCs w:val="16"/>
              </w:rPr>
              <w:t xml:space="preserve"> information is already existing then do not create Franchisee again.</w:t>
            </w:r>
            <w:r>
              <w:rPr>
                <w:szCs w:val="16"/>
              </w:rPr>
              <w:t xml:space="preserve"> If Franchisee2</w:t>
            </w:r>
            <w:r w:rsidRPr="005D2885">
              <w:rPr>
                <w:szCs w:val="16"/>
              </w:rPr>
              <w:t xml:space="preserve"> Information is not existing then create Franchisee</w:t>
            </w:r>
            <w:r>
              <w:rPr>
                <w:szCs w:val="16"/>
              </w:rPr>
              <w:t>2.</w:t>
            </w:r>
          </w:p>
          <w:p w14:paraId="68447C2D" w14:textId="194943CC" w:rsidR="004D5832" w:rsidRDefault="004D5832" w:rsidP="00BA29BF">
            <w:pPr>
              <w:pStyle w:val="TableText"/>
              <w:numPr>
                <w:ilvl w:val="0"/>
                <w:numId w:val="51"/>
              </w:numPr>
              <w:rPr>
                <w:szCs w:val="16"/>
              </w:rPr>
            </w:pPr>
            <w:r w:rsidRPr="005D2885">
              <w:rPr>
                <w:szCs w:val="16"/>
              </w:rPr>
              <w:t xml:space="preserve">Verify </w:t>
            </w:r>
            <w:r>
              <w:rPr>
                <w:szCs w:val="16"/>
              </w:rPr>
              <w:t>Federal tax#</w:t>
            </w:r>
            <w:r w:rsidRPr="005D2885">
              <w:rPr>
                <w:szCs w:val="16"/>
              </w:rPr>
              <w:t xml:space="preserve"> for </w:t>
            </w:r>
            <w:r>
              <w:rPr>
                <w:szCs w:val="16"/>
              </w:rPr>
              <w:t xml:space="preserve">Corporation </w:t>
            </w:r>
            <w:r w:rsidRPr="005D2885">
              <w:rPr>
                <w:szCs w:val="16"/>
              </w:rPr>
              <w:t xml:space="preserve">in UDA tables. If </w:t>
            </w:r>
            <w:r>
              <w:rPr>
                <w:szCs w:val="16"/>
              </w:rPr>
              <w:t>Corporation</w:t>
            </w:r>
            <w:r w:rsidR="00837B1D">
              <w:rPr>
                <w:szCs w:val="16"/>
              </w:rPr>
              <w:t xml:space="preserve"> information </w:t>
            </w:r>
            <w:r w:rsidR="00837B1D" w:rsidRPr="005D2885">
              <w:rPr>
                <w:szCs w:val="16"/>
              </w:rPr>
              <w:t>already</w:t>
            </w:r>
            <w:r w:rsidRPr="005D2885">
              <w:rPr>
                <w:szCs w:val="16"/>
              </w:rPr>
              <w:t xml:space="preserve"> </w:t>
            </w:r>
            <w:r w:rsidR="00837B1D">
              <w:rPr>
                <w:szCs w:val="16"/>
              </w:rPr>
              <w:t xml:space="preserve">exists </w:t>
            </w:r>
            <w:r w:rsidRPr="005D2885">
              <w:rPr>
                <w:szCs w:val="16"/>
              </w:rPr>
              <w:t xml:space="preserve">then do not create </w:t>
            </w:r>
            <w:r>
              <w:rPr>
                <w:szCs w:val="16"/>
              </w:rPr>
              <w:t xml:space="preserve">Corporation </w:t>
            </w:r>
            <w:r w:rsidRPr="005D2885">
              <w:rPr>
                <w:szCs w:val="16"/>
              </w:rPr>
              <w:t xml:space="preserve">again. If </w:t>
            </w:r>
            <w:r>
              <w:rPr>
                <w:szCs w:val="16"/>
              </w:rPr>
              <w:t xml:space="preserve">Corporation </w:t>
            </w:r>
            <w:r w:rsidR="00837B1D">
              <w:rPr>
                <w:szCs w:val="16"/>
              </w:rPr>
              <w:t>Information</w:t>
            </w:r>
            <w:r w:rsidRPr="005D2885">
              <w:rPr>
                <w:szCs w:val="16"/>
              </w:rPr>
              <w:t xml:space="preserve"> not </w:t>
            </w:r>
            <w:r w:rsidR="00837B1D">
              <w:rPr>
                <w:szCs w:val="16"/>
              </w:rPr>
              <w:t xml:space="preserve">exists </w:t>
            </w:r>
            <w:r w:rsidRPr="005D2885">
              <w:rPr>
                <w:szCs w:val="16"/>
              </w:rPr>
              <w:t xml:space="preserve">then create </w:t>
            </w:r>
            <w:r>
              <w:rPr>
                <w:szCs w:val="16"/>
              </w:rPr>
              <w:t>Corporation</w:t>
            </w:r>
          </w:p>
          <w:p w14:paraId="0280799B" w14:textId="4C1CFD0E" w:rsidR="005D2885" w:rsidRPr="005D2885" w:rsidRDefault="004D5832" w:rsidP="00BA29BF">
            <w:pPr>
              <w:pStyle w:val="TableText"/>
              <w:numPr>
                <w:ilvl w:val="0"/>
                <w:numId w:val="51"/>
              </w:numPr>
              <w:rPr>
                <w:szCs w:val="16"/>
              </w:rPr>
            </w:pPr>
            <w:r>
              <w:rPr>
                <w:szCs w:val="16"/>
              </w:rPr>
              <w:t xml:space="preserve">If Site is not existing then create Site information for Corporation. If Site information already </w:t>
            </w:r>
            <w:r w:rsidR="00837B1D">
              <w:rPr>
                <w:szCs w:val="16"/>
              </w:rPr>
              <w:t>exists</w:t>
            </w:r>
            <w:r>
              <w:rPr>
                <w:szCs w:val="16"/>
              </w:rPr>
              <w:t xml:space="preserve"> then do not perform anything.</w:t>
            </w:r>
          </w:p>
        </w:tc>
      </w:tr>
      <w:tr w:rsidR="00333051" w:rsidRPr="00117B0C" w14:paraId="1B90E9F8" w14:textId="77777777" w:rsidTr="00C50866">
        <w:trPr>
          <w:trHeight w:val="247"/>
        </w:trPr>
        <w:tc>
          <w:tcPr>
            <w:tcW w:w="3945" w:type="dxa"/>
            <w:tcBorders>
              <w:top w:val="single" w:sz="4" w:space="0" w:color="auto"/>
              <w:left w:val="single" w:sz="4" w:space="0" w:color="auto"/>
              <w:bottom w:val="single" w:sz="4" w:space="0" w:color="auto"/>
              <w:right w:val="single" w:sz="6" w:space="0" w:color="auto"/>
            </w:tcBorders>
          </w:tcPr>
          <w:p w14:paraId="4FF00E2B" w14:textId="0F356888" w:rsidR="00333051" w:rsidRDefault="00333051" w:rsidP="00333051">
            <w:pPr>
              <w:pStyle w:val="TableText"/>
              <w:rPr>
                <w:szCs w:val="16"/>
              </w:rPr>
            </w:pPr>
            <w:r>
              <w:rPr>
                <w:szCs w:val="16"/>
              </w:rPr>
              <w:t>Case3:</w:t>
            </w:r>
          </w:p>
          <w:p w14:paraId="475C6881" w14:textId="55A25E9E" w:rsidR="00333051" w:rsidRDefault="00333051" w:rsidP="00333051">
            <w:pPr>
              <w:pStyle w:val="TableText"/>
              <w:rPr>
                <w:szCs w:val="16"/>
              </w:rPr>
            </w:pPr>
            <w:r>
              <w:rPr>
                <w:szCs w:val="16"/>
              </w:rPr>
              <w:t>Incorporation Flag = N</w:t>
            </w:r>
          </w:p>
          <w:p w14:paraId="1436123F" w14:textId="77777777" w:rsidR="00333051" w:rsidRDefault="00333051" w:rsidP="00333051">
            <w:pPr>
              <w:pStyle w:val="TableText"/>
              <w:rPr>
                <w:szCs w:val="16"/>
              </w:rPr>
            </w:pPr>
            <w:r>
              <w:rPr>
                <w:szCs w:val="16"/>
              </w:rPr>
              <w:t>Franchisee1 information present</w:t>
            </w:r>
          </w:p>
          <w:p w14:paraId="7966C5F6" w14:textId="33EC4351" w:rsidR="00333051" w:rsidRDefault="00333051" w:rsidP="00333051">
            <w:pPr>
              <w:pStyle w:val="TableText"/>
              <w:rPr>
                <w:szCs w:val="16"/>
              </w:rPr>
            </w:pPr>
            <w:r>
              <w:rPr>
                <w:szCs w:val="16"/>
              </w:rPr>
              <w:t>Store Information present</w:t>
            </w:r>
            <w:r w:rsidR="00C50866">
              <w:rPr>
                <w:szCs w:val="16"/>
              </w:rPr>
              <w:t>.</w:t>
            </w:r>
          </w:p>
          <w:p w14:paraId="3575DA76" w14:textId="77777777" w:rsidR="00333051" w:rsidRDefault="00333051" w:rsidP="00105E9A">
            <w:pPr>
              <w:pStyle w:val="TableText"/>
              <w:rPr>
                <w:szCs w:val="16"/>
              </w:rPr>
            </w:pPr>
          </w:p>
        </w:tc>
        <w:tc>
          <w:tcPr>
            <w:tcW w:w="6930" w:type="dxa"/>
            <w:tcBorders>
              <w:top w:val="single" w:sz="4" w:space="0" w:color="auto"/>
              <w:left w:val="single" w:sz="6" w:space="0" w:color="auto"/>
              <w:bottom w:val="single" w:sz="4" w:space="0" w:color="auto"/>
              <w:right w:val="single" w:sz="4" w:space="0" w:color="auto"/>
            </w:tcBorders>
          </w:tcPr>
          <w:p w14:paraId="4C9AF39A" w14:textId="0F24E658" w:rsidR="00C50866" w:rsidRDefault="00C50866" w:rsidP="00BA29BF">
            <w:pPr>
              <w:pStyle w:val="TableText"/>
              <w:numPr>
                <w:ilvl w:val="0"/>
                <w:numId w:val="52"/>
              </w:numPr>
              <w:rPr>
                <w:szCs w:val="16"/>
              </w:rPr>
            </w:pPr>
            <w:r w:rsidRPr="005D2885">
              <w:rPr>
                <w:szCs w:val="16"/>
              </w:rPr>
              <w:t>Verify SSN for Franchisee1 in UDA tables. If Franchisee1 information is already existing then do not create Franchisee again. If Franchisee1 Information is not existing then create Franchisee1</w:t>
            </w:r>
            <w:r>
              <w:rPr>
                <w:szCs w:val="16"/>
              </w:rPr>
              <w:t>.</w:t>
            </w:r>
          </w:p>
          <w:p w14:paraId="054AA462" w14:textId="175D267B" w:rsidR="00333051" w:rsidRPr="005D2885" w:rsidRDefault="00C50866" w:rsidP="00BA29BF">
            <w:pPr>
              <w:pStyle w:val="TableText"/>
              <w:numPr>
                <w:ilvl w:val="0"/>
                <w:numId w:val="52"/>
              </w:numPr>
              <w:rPr>
                <w:szCs w:val="16"/>
              </w:rPr>
            </w:pPr>
            <w:r>
              <w:rPr>
                <w:szCs w:val="16"/>
              </w:rPr>
              <w:t>If Site is not existing then create Site information for Fran</w:t>
            </w:r>
            <w:r w:rsidR="00837B1D">
              <w:rPr>
                <w:szCs w:val="16"/>
              </w:rPr>
              <w:t xml:space="preserve">chisee1. If Site information </w:t>
            </w:r>
            <w:r>
              <w:rPr>
                <w:szCs w:val="16"/>
              </w:rPr>
              <w:t xml:space="preserve">already </w:t>
            </w:r>
            <w:r w:rsidR="00837B1D">
              <w:rPr>
                <w:szCs w:val="16"/>
              </w:rPr>
              <w:t xml:space="preserve">exists </w:t>
            </w:r>
            <w:r>
              <w:rPr>
                <w:szCs w:val="16"/>
              </w:rPr>
              <w:t>then do not perform anything.</w:t>
            </w:r>
          </w:p>
        </w:tc>
      </w:tr>
      <w:tr w:rsidR="00C50866" w:rsidRPr="00117B0C" w14:paraId="64C9C7A2" w14:textId="77777777" w:rsidTr="005D2885">
        <w:trPr>
          <w:trHeight w:val="247"/>
        </w:trPr>
        <w:tc>
          <w:tcPr>
            <w:tcW w:w="3945" w:type="dxa"/>
            <w:tcBorders>
              <w:top w:val="single" w:sz="4" w:space="0" w:color="auto"/>
              <w:left w:val="single" w:sz="4" w:space="0" w:color="auto"/>
              <w:bottom w:val="single" w:sz="6" w:space="0" w:color="auto"/>
              <w:right w:val="single" w:sz="6" w:space="0" w:color="auto"/>
            </w:tcBorders>
          </w:tcPr>
          <w:p w14:paraId="120E929F" w14:textId="778663C7" w:rsidR="00C50866" w:rsidRDefault="00C50866" w:rsidP="00C50866">
            <w:pPr>
              <w:pStyle w:val="TableText"/>
              <w:rPr>
                <w:szCs w:val="16"/>
              </w:rPr>
            </w:pPr>
            <w:r>
              <w:rPr>
                <w:szCs w:val="16"/>
              </w:rPr>
              <w:t>Case4:</w:t>
            </w:r>
          </w:p>
          <w:p w14:paraId="541B85EC" w14:textId="77777777" w:rsidR="00C50866" w:rsidRDefault="00C50866" w:rsidP="00C50866">
            <w:pPr>
              <w:pStyle w:val="TableText"/>
              <w:rPr>
                <w:szCs w:val="16"/>
              </w:rPr>
            </w:pPr>
            <w:r>
              <w:rPr>
                <w:szCs w:val="16"/>
              </w:rPr>
              <w:t>Incorporation Flag = N</w:t>
            </w:r>
          </w:p>
          <w:p w14:paraId="3EED965C" w14:textId="77777777" w:rsidR="00C50866" w:rsidRDefault="00C50866" w:rsidP="00C50866">
            <w:pPr>
              <w:pStyle w:val="TableText"/>
              <w:rPr>
                <w:szCs w:val="16"/>
              </w:rPr>
            </w:pPr>
            <w:r>
              <w:rPr>
                <w:szCs w:val="16"/>
              </w:rPr>
              <w:t>Franchisee1 information present</w:t>
            </w:r>
          </w:p>
          <w:p w14:paraId="5F48CAF7" w14:textId="291C95C5" w:rsidR="00C50866" w:rsidRDefault="00C50866" w:rsidP="00C50866">
            <w:pPr>
              <w:pStyle w:val="TableText"/>
              <w:rPr>
                <w:szCs w:val="16"/>
              </w:rPr>
            </w:pPr>
            <w:r>
              <w:rPr>
                <w:szCs w:val="16"/>
              </w:rPr>
              <w:t>Franchisee2 information present</w:t>
            </w:r>
          </w:p>
          <w:p w14:paraId="3BAE2947" w14:textId="77777777" w:rsidR="00C50866" w:rsidRDefault="00C50866" w:rsidP="00C50866">
            <w:pPr>
              <w:pStyle w:val="TableText"/>
              <w:rPr>
                <w:szCs w:val="16"/>
              </w:rPr>
            </w:pPr>
            <w:r>
              <w:rPr>
                <w:szCs w:val="16"/>
              </w:rPr>
              <w:t>Store Information present</w:t>
            </w:r>
          </w:p>
          <w:p w14:paraId="742AD0E0" w14:textId="77777777" w:rsidR="00C50866" w:rsidRDefault="00C50866" w:rsidP="00333051">
            <w:pPr>
              <w:pStyle w:val="TableText"/>
              <w:rPr>
                <w:szCs w:val="16"/>
              </w:rPr>
            </w:pPr>
          </w:p>
        </w:tc>
        <w:tc>
          <w:tcPr>
            <w:tcW w:w="6930" w:type="dxa"/>
            <w:tcBorders>
              <w:top w:val="single" w:sz="4" w:space="0" w:color="auto"/>
              <w:left w:val="single" w:sz="6" w:space="0" w:color="auto"/>
              <w:bottom w:val="single" w:sz="6" w:space="0" w:color="auto"/>
              <w:right w:val="single" w:sz="4" w:space="0" w:color="auto"/>
            </w:tcBorders>
          </w:tcPr>
          <w:p w14:paraId="6B5ABF08" w14:textId="24D73F29" w:rsidR="00C50866" w:rsidRDefault="00C50866" w:rsidP="00BA29BF">
            <w:pPr>
              <w:pStyle w:val="TableText"/>
              <w:numPr>
                <w:ilvl w:val="0"/>
                <w:numId w:val="53"/>
              </w:numPr>
              <w:rPr>
                <w:szCs w:val="16"/>
              </w:rPr>
            </w:pPr>
            <w:r w:rsidRPr="005D2885">
              <w:rPr>
                <w:szCs w:val="16"/>
              </w:rPr>
              <w:t xml:space="preserve">Verify SSN for Franchisee1 in UDA tables. If Franchisee1 information is already existing then do not create Franchisee again. If Franchisee1 Information not </w:t>
            </w:r>
            <w:r w:rsidR="00837B1D">
              <w:rPr>
                <w:szCs w:val="16"/>
              </w:rPr>
              <w:t xml:space="preserve">exists </w:t>
            </w:r>
            <w:r w:rsidRPr="005D2885">
              <w:rPr>
                <w:szCs w:val="16"/>
              </w:rPr>
              <w:t>then create Franchisee1</w:t>
            </w:r>
            <w:r>
              <w:rPr>
                <w:szCs w:val="16"/>
              </w:rPr>
              <w:t>.</w:t>
            </w:r>
          </w:p>
          <w:p w14:paraId="2D7F1133" w14:textId="709ED25F" w:rsidR="00C50866" w:rsidRDefault="00C50866" w:rsidP="00BA29BF">
            <w:pPr>
              <w:pStyle w:val="TableText"/>
              <w:numPr>
                <w:ilvl w:val="0"/>
                <w:numId w:val="53"/>
              </w:numPr>
              <w:rPr>
                <w:szCs w:val="16"/>
              </w:rPr>
            </w:pPr>
            <w:r>
              <w:rPr>
                <w:szCs w:val="16"/>
              </w:rPr>
              <w:t>Verify SSN for Franchisee2</w:t>
            </w:r>
            <w:r w:rsidRPr="005D2885">
              <w:rPr>
                <w:szCs w:val="16"/>
              </w:rPr>
              <w:t xml:space="preserve"> in UDA tables. If Franchisee</w:t>
            </w:r>
            <w:r>
              <w:rPr>
                <w:szCs w:val="16"/>
              </w:rPr>
              <w:t>2</w:t>
            </w:r>
            <w:r w:rsidRPr="005D2885">
              <w:rPr>
                <w:szCs w:val="16"/>
              </w:rPr>
              <w:t xml:space="preserve"> information is already existing then do not create Franchisee again. If Franchisee</w:t>
            </w:r>
            <w:r>
              <w:rPr>
                <w:szCs w:val="16"/>
              </w:rPr>
              <w:t>2</w:t>
            </w:r>
            <w:r w:rsidRPr="005D2885">
              <w:rPr>
                <w:szCs w:val="16"/>
              </w:rPr>
              <w:t xml:space="preserve"> Information is not </w:t>
            </w:r>
            <w:r w:rsidR="00837B1D">
              <w:rPr>
                <w:szCs w:val="16"/>
              </w:rPr>
              <w:t xml:space="preserve">exists </w:t>
            </w:r>
            <w:r w:rsidRPr="005D2885">
              <w:rPr>
                <w:szCs w:val="16"/>
              </w:rPr>
              <w:t>then create Franchisee</w:t>
            </w:r>
            <w:r>
              <w:rPr>
                <w:szCs w:val="16"/>
              </w:rPr>
              <w:t>2.</w:t>
            </w:r>
          </w:p>
          <w:p w14:paraId="299C1B23" w14:textId="53D7306E" w:rsidR="00C50866" w:rsidRPr="005D2885" w:rsidRDefault="00C50866" w:rsidP="00BA29BF">
            <w:pPr>
              <w:pStyle w:val="TableText"/>
              <w:numPr>
                <w:ilvl w:val="0"/>
                <w:numId w:val="53"/>
              </w:numPr>
              <w:rPr>
                <w:szCs w:val="16"/>
              </w:rPr>
            </w:pPr>
            <w:r>
              <w:rPr>
                <w:szCs w:val="16"/>
              </w:rPr>
              <w:t>If Site is not existing then create Site information for Fran</w:t>
            </w:r>
            <w:r w:rsidR="00837B1D">
              <w:rPr>
                <w:szCs w:val="16"/>
              </w:rPr>
              <w:t xml:space="preserve">chisee1. If Site information </w:t>
            </w:r>
            <w:r>
              <w:rPr>
                <w:szCs w:val="16"/>
              </w:rPr>
              <w:t xml:space="preserve">already </w:t>
            </w:r>
            <w:r w:rsidR="00837B1D">
              <w:rPr>
                <w:szCs w:val="16"/>
              </w:rPr>
              <w:t xml:space="preserve">exists </w:t>
            </w:r>
            <w:r>
              <w:rPr>
                <w:szCs w:val="16"/>
              </w:rPr>
              <w:t>then do not perform anything.</w:t>
            </w:r>
          </w:p>
        </w:tc>
      </w:tr>
    </w:tbl>
    <w:p w14:paraId="4B234BBC" w14:textId="77777777" w:rsidR="007F6D33" w:rsidRDefault="007F6D33" w:rsidP="007F6D33">
      <w:pPr>
        <w:pStyle w:val="BodyText"/>
        <w:spacing w:line="256" w:lineRule="auto"/>
        <w:ind w:left="1080"/>
      </w:pPr>
    </w:p>
    <w:p w14:paraId="35B7ABF7" w14:textId="33EEC872" w:rsidR="00FB1E3C" w:rsidRDefault="00FB1E3C" w:rsidP="00FB1E3C">
      <w:pPr>
        <w:pStyle w:val="BodyText"/>
        <w:numPr>
          <w:ilvl w:val="0"/>
          <w:numId w:val="16"/>
        </w:numPr>
        <w:spacing w:line="256" w:lineRule="auto"/>
      </w:pPr>
      <w:r>
        <w:t xml:space="preserve">If there is any error while processing any information for a given store then must mark that rollback information for that record and mark the status of the record as E and populate error message in the error message column. </w:t>
      </w:r>
    </w:p>
    <w:p w14:paraId="2CE23EFD" w14:textId="5AFC06D4" w:rsidR="00634C6D" w:rsidRDefault="00727CF9" w:rsidP="00634C6D">
      <w:pPr>
        <w:pStyle w:val="BodyText"/>
        <w:numPr>
          <w:ilvl w:val="0"/>
          <w:numId w:val="16"/>
        </w:numPr>
        <w:spacing w:line="256" w:lineRule="auto"/>
      </w:pPr>
      <w:r>
        <w:t>Consolidate Summary of unique F</w:t>
      </w:r>
      <w:r w:rsidR="00634C6D">
        <w:t>ranchisee</w:t>
      </w:r>
      <w:r>
        <w:t>(</w:t>
      </w:r>
      <w:r w:rsidR="00634C6D">
        <w:t>s</w:t>
      </w:r>
      <w:r>
        <w:t>)</w:t>
      </w:r>
      <w:r w:rsidR="00634C6D">
        <w:t xml:space="preserve"> created and unique stores created must be </w:t>
      </w:r>
      <w:r w:rsidR="00C8198B">
        <w:t>put</w:t>
      </w:r>
      <w:r w:rsidR="00634C6D">
        <w:t xml:space="preserve"> in OUT file. Franchisee1_exists_flag,</w:t>
      </w:r>
      <w:r w:rsidR="003160E1">
        <w:t xml:space="preserve"> </w:t>
      </w:r>
      <w:r w:rsidR="00634C6D">
        <w:t>Franchisee2_exists_flag,Incorp_exists_flag,S</w:t>
      </w:r>
      <w:r w:rsidR="00634C6D" w:rsidRPr="00634C6D">
        <w:t>ite_exists_flag</w:t>
      </w:r>
      <w:r w:rsidR="00634C6D">
        <w:t xml:space="preserve"> columns of staging table must be used to display above information.</w:t>
      </w:r>
    </w:p>
    <w:p w14:paraId="620CD802" w14:textId="77777777" w:rsidR="00542878" w:rsidRPr="004647D0" w:rsidRDefault="00542878" w:rsidP="00542878">
      <w:pPr>
        <w:pStyle w:val="Note"/>
        <w:numPr>
          <w:ilvl w:val="0"/>
          <w:numId w:val="5"/>
        </w:numPr>
      </w:pPr>
      <w:r w:rsidRPr="004647D0">
        <w:t xml:space="preserve">Provide a description of the concurrent program associated with </w:t>
      </w:r>
      <w:r w:rsidRPr="004647D0">
        <w:rPr>
          <w:rStyle w:val="HighlightedVariable"/>
        </w:rPr>
        <w:t>&lt;Subject&gt;</w:t>
      </w:r>
      <w:r w:rsidRPr="004647D0">
        <w:t xml:space="preserve"> customization and include the supplemental information below.  If no concurrent program (other than reports addressed above) are included in the customization, then delete this section.</w:t>
      </w:r>
    </w:p>
    <w:p w14:paraId="6D30B76E" w14:textId="77777777" w:rsidR="00542878" w:rsidRPr="004647D0" w:rsidRDefault="00542878" w:rsidP="00542878">
      <w:pPr>
        <w:pStyle w:val="HeadingBar"/>
      </w:pPr>
    </w:p>
    <w:p w14:paraId="00F9F55F" w14:textId="2E3170A7" w:rsidR="00542878" w:rsidRPr="004647D0" w:rsidRDefault="00D46E95" w:rsidP="00542878">
      <w:pPr>
        <w:pStyle w:val="Heading3"/>
      </w:pPr>
      <w:bookmarkStart w:id="36" w:name="_Toc479609597"/>
      <w:r w:rsidRPr="004647D0">
        <w:t>Conversion Tables</w:t>
      </w:r>
      <w:bookmarkEnd w:id="36"/>
    </w:p>
    <w:p w14:paraId="6C785118" w14:textId="77777777" w:rsidR="006D0B75" w:rsidRPr="004647D0" w:rsidRDefault="006D0B75" w:rsidP="006D0B75">
      <w:pPr>
        <w:pStyle w:val="BodyText"/>
      </w:pPr>
    </w:p>
    <w:p w14:paraId="520697C2" w14:textId="073CE3E4" w:rsidR="006D0B75" w:rsidRPr="004647D0" w:rsidRDefault="006D0B75" w:rsidP="006D0B75">
      <w:pPr>
        <w:pStyle w:val="BodyText"/>
        <w:ind w:left="0"/>
      </w:pPr>
      <w:r w:rsidRPr="004647D0">
        <w:t xml:space="preserve">The following tables are going to be populated in the Oracle application for the conversion of </w:t>
      </w:r>
      <w:r w:rsidR="00C924D5">
        <w:t>Supplier and Supplier Sites</w:t>
      </w:r>
    </w:p>
    <w:p w14:paraId="6ECA18B4" w14:textId="77777777" w:rsidR="007454D9" w:rsidRPr="007454D9" w:rsidRDefault="007454D9" w:rsidP="002B3180">
      <w:pPr>
        <w:pStyle w:val="Bullet"/>
        <w:numPr>
          <w:ilvl w:val="0"/>
          <w:numId w:val="8"/>
        </w:numPr>
        <w:rPr>
          <w:rFonts w:cs="Arial"/>
          <w:i/>
        </w:rPr>
      </w:pPr>
      <w:r w:rsidRPr="007454D9">
        <w:rPr>
          <w:i/>
        </w:rPr>
        <w:t>SLC_ISP_FAS_SUPPIER_CNV_STG</w:t>
      </w:r>
    </w:p>
    <w:p w14:paraId="0A05C2DD" w14:textId="77777777" w:rsidR="00D46E95" w:rsidRPr="004647D0" w:rsidRDefault="00D46E95" w:rsidP="00D46E95">
      <w:pPr>
        <w:pStyle w:val="HeadingBar"/>
      </w:pPr>
    </w:p>
    <w:p w14:paraId="1A114EB0" w14:textId="4D2A90AB" w:rsidR="00D46E95" w:rsidRPr="004647D0" w:rsidRDefault="00D46E95" w:rsidP="00D46E95">
      <w:pPr>
        <w:pStyle w:val="Heading3"/>
      </w:pPr>
      <w:bookmarkStart w:id="37" w:name="_Toc479609598"/>
      <w:r w:rsidRPr="004647D0">
        <w:t>Ordering of Tables</w:t>
      </w:r>
      <w:bookmarkEnd w:id="37"/>
    </w:p>
    <w:p w14:paraId="25046478" w14:textId="5B04A17A" w:rsidR="00D46E95" w:rsidRPr="0013137F" w:rsidRDefault="007454D9" w:rsidP="007C6104">
      <w:pPr>
        <w:pStyle w:val="BodyText"/>
        <w:ind w:left="1930" w:firstLine="965"/>
        <w:rPr>
          <w:lang w:val="en-GB"/>
        </w:rPr>
      </w:pPr>
      <w:r w:rsidRPr="0013137F">
        <w:rPr>
          <w:lang w:val="en-GB"/>
        </w:rPr>
        <w:t>Not applicable</w:t>
      </w:r>
    </w:p>
    <w:p w14:paraId="508B0D48" w14:textId="77777777" w:rsidR="00D46E95" w:rsidRPr="004647D0" w:rsidRDefault="00D46E95" w:rsidP="00D46E95">
      <w:pPr>
        <w:pStyle w:val="HeadingBar"/>
      </w:pPr>
    </w:p>
    <w:p w14:paraId="01895AFA" w14:textId="31315AAE" w:rsidR="00D46E95" w:rsidRPr="004647D0" w:rsidRDefault="00D46E95" w:rsidP="00D46E95">
      <w:pPr>
        <w:pStyle w:val="Heading3"/>
      </w:pPr>
      <w:bookmarkStart w:id="38" w:name="_Toc479609599"/>
      <w:r w:rsidRPr="004647D0">
        <w:t>Dependencies</w:t>
      </w:r>
      <w:bookmarkEnd w:id="38"/>
    </w:p>
    <w:p w14:paraId="7CB08DAD" w14:textId="77777777" w:rsidR="007454D9" w:rsidRPr="0013137F" w:rsidRDefault="007454D9" w:rsidP="007C6104">
      <w:pPr>
        <w:pStyle w:val="BodyText"/>
        <w:ind w:left="1930" w:firstLine="965"/>
        <w:rPr>
          <w:lang w:val="en-GB"/>
        </w:rPr>
      </w:pPr>
      <w:r w:rsidRPr="0013137F">
        <w:rPr>
          <w:lang w:val="en-GB"/>
        </w:rPr>
        <w:t>Not applicable</w:t>
      </w:r>
    </w:p>
    <w:p w14:paraId="6107B749" w14:textId="77777777" w:rsidR="006D0B75" w:rsidRPr="004647D0" w:rsidRDefault="006D0B75" w:rsidP="006D0B75">
      <w:pPr>
        <w:pStyle w:val="BodyText"/>
        <w:ind w:left="0"/>
        <w:rPr>
          <w:b/>
        </w:rPr>
      </w:pPr>
      <w:r w:rsidRPr="004647D0">
        <w:rPr>
          <w:b/>
        </w:rPr>
        <w:t>Foreign Key Dependencies</w:t>
      </w:r>
    </w:p>
    <w:p w14:paraId="57512804" w14:textId="0651C48B" w:rsidR="006D0B75" w:rsidRPr="0013137F" w:rsidRDefault="003456B7" w:rsidP="007C6104">
      <w:pPr>
        <w:pStyle w:val="BodyText"/>
        <w:ind w:left="1930" w:firstLine="965"/>
        <w:rPr>
          <w:lang w:val="en-GB"/>
        </w:rPr>
      </w:pPr>
      <w:r w:rsidRPr="0013137F">
        <w:rPr>
          <w:lang w:val="en-GB"/>
        </w:rPr>
        <w:t>Not Applicable.</w:t>
      </w:r>
    </w:p>
    <w:p w14:paraId="676E4EDD" w14:textId="77777777" w:rsidR="006D0B75" w:rsidRPr="004647D0" w:rsidRDefault="006D0B75" w:rsidP="006D0B75">
      <w:pPr>
        <w:pStyle w:val="BodyText"/>
        <w:ind w:left="0"/>
        <w:rPr>
          <w:b/>
        </w:rPr>
      </w:pPr>
      <w:r w:rsidRPr="004647D0">
        <w:rPr>
          <w:b/>
        </w:rPr>
        <w:t>Parent/Child Dependencies</w:t>
      </w:r>
    </w:p>
    <w:p w14:paraId="01DDBF49" w14:textId="77777777" w:rsidR="003456B7" w:rsidRPr="0013137F" w:rsidRDefault="003456B7" w:rsidP="007C6104">
      <w:pPr>
        <w:pStyle w:val="BodyText"/>
        <w:ind w:left="1930" w:firstLine="965"/>
        <w:rPr>
          <w:lang w:val="en-GB"/>
        </w:rPr>
      </w:pPr>
      <w:r w:rsidRPr="0013137F">
        <w:rPr>
          <w:lang w:val="en-GB"/>
        </w:rPr>
        <w:lastRenderedPageBreak/>
        <w:t>Not Applicable.</w:t>
      </w:r>
    </w:p>
    <w:p w14:paraId="5F790D33" w14:textId="77777777" w:rsidR="006D0B75" w:rsidRPr="004647D0" w:rsidRDefault="006D0B75" w:rsidP="006D0B75">
      <w:pPr>
        <w:pStyle w:val="BodyText"/>
        <w:ind w:left="0"/>
        <w:rPr>
          <w:b/>
        </w:rPr>
      </w:pPr>
    </w:p>
    <w:p w14:paraId="28DC51DC" w14:textId="77777777" w:rsidR="006D0B75" w:rsidRPr="004647D0" w:rsidRDefault="006D0B75" w:rsidP="006D0B75">
      <w:pPr>
        <w:pStyle w:val="BodyText"/>
        <w:ind w:left="0"/>
        <w:rPr>
          <w:b/>
        </w:rPr>
      </w:pPr>
      <w:r w:rsidRPr="004647D0">
        <w:rPr>
          <w:b/>
        </w:rPr>
        <w:t>Quick Code Dependencies</w:t>
      </w:r>
    </w:p>
    <w:p w14:paraId="33000D4A" w14:textId="77777777" w:rsidR="003456B7" w:rsidRPr="0013137F" w:rsidRDefault="003456B7" w:rsidP="007C6104">
      <w:pPr>
        <w:pStyle w:val="BodyText"/>
        <w:ind w:left="1930" w:firstLine="965"/>
        <w:rPr>
          <w:lang w:val="en-GB"/>
        </w:rPr>
      </w:pPr>
      <w:r w:rsidRPr="0013137F">
        <w:rPr>
          <w:lang w:val="en-GB"/>
        </w:rPr>
        <w:t>Not Applicable.</w:t>
      </w:r>
    </w:p>
    <w:p w14:paraId="41FC3F02" w14:textId="77777777" w:rsidR="006D0B75" w:rsidRPr="004647D0" w:rsidRDefault="006D0B75" w:rsidP="006D0B75">
      <w:pPr>
        <w:pStyle w:val="BodyText"/>
        <w:ind w:left="0"/>
        <w:rPr>
          <w:b/>
        </w:rPr>
      </w:pPr>
    </w:p>
    <w:p w14:paraId="734D1421" w14:textId="77777777" w:rsidR="006D0B75" w:rsidRPr="004647D0" w:rsidRDefault="006D0B75" w:rsidP="006D0B75">
      <w:pPr>
        <w:pStyle w:val="BodyText"/>
        <w:ind w:left="0"/>
        <w:rPr>
          <w:b/>
        </w:rPr>
      </w:pPr>
      <w:r w:rsidRPr="004647D0">
        <w:rPr>
          <w:b/>
        </w:rPr>
        <w:t>Data Element Domains</w:t>
      </w:r>
    </w:p>
    <w:p w14:paraId="240AAB73" w14:textId="77777777" w:rsidR="003456B7" w:rsidRPr="0013137F" w:rsidRDefault="003456B7" w:rsidP="007C6104">
      <w:pPr>
        <w:pStyle w:val="BodyText"/>
        <w:ind w:left="1930" w:firstLine="965"/>
        <w:rPr>
          <w:lang w:val="en-GB"/>
        </w:rPr>
      </w:pPr>
      <w:r w:rsidRPr="0013137F">
        <w:rPr>
          <w:lang w:val="en-GB"/>
        </w:rPr>
        <w:t>Not Applicable.</w:t>
      </w:r>
    </w:p>
    <w:p w14:paraId="050A15A2" w14:textId="77777777" w:rsidR="006D0B75" w:rsidRPr="004647D0" w:rsidRDefault="006D0B75" w:rsidP="006D0B75">
      <w:pPr>
        <w:pStyle w:val="BodyText"/>
        <w:ind w:left="0"/>
        <w:rPr>
          <w:b/>
        </w:rPr>
      </w:pPr>
    </w:p>
    <w:p w14:paraId="75C807CE" w14:textId="77777777" w:rsidR="006D0B75" w:rsidRPr="004647D0" w:rsidRDefault="006D0B75" w:rsidP="006D0B75">
      <w:pPr>
        <w:pStyle w:val="BodyText"/>
        <w:ind w:left="0"/>
        <w:rPr>
          <w:b/>
        </w:rPr>
      </w:pPr>
      <w:r w:rsidRPr="004647D0">
        <w:rPr>
          <w:b/>
        </w:rPr>
        <w:t>Use of Sequence Generators</w:t>
      </w:r>
    </w:p>
    <w:p w14:paraId="486023E8" w14:textId="77777777" w:rsidR="003456B7" w:rsidRPr="0013137F" w:rsidRDefault="003456B7" w:rsidP="007C6104">
      <w:pPr>
        <w:pStyle w:val="BodyText"/>
        <w:ind w:left="1930" w:firstLine="965"/>
        <w:rPr>
          <w:lang w:val="en-GB"/>
        </w:rPr>
      </w:pPr>
      <w:r w:rsidRPr="0013137F">
        <w:rPr>
          <w:lang w:val="en-GB"/>
        </w:rPr>
        <w:t>Not Applicable.</w:t>
      </w:r>
    </w:p>
    <w:p w14:paraId="11A88982" w14:textId="70FF3F3F" w:rsidR="00D46E95" w:rsidRPr="004647D0" w:rsidRDefault="00D46E95" w:rsidP="00D46E95">
      <w:pPr>
        <w:pStyle w:val="Heading2"/>
      </w:pPr>
      <w:bookmarkStart w:id="39" w:name="_Toc479609600"/>
      <w:r w:rsidRPr="004647D0">
        <w:lastRenderedPageBreak/>
        <w:t>Processing Rules</w:t>
      </w:r>
      <w:bookmarkEnd w:id="39"/>
    </w:p>
    <w:p w14:paraId="570F2BE1" w14:textId="09AA59FC" w:rsidR="006D0B75" w:rsidRPr="004647D0" w:rsidRDefault="006D0B75" w:rsidP="006D0B75">
      <w:pPr>
        <w:pStyle w:val="BodyText"/>
        <w:ind w:left="0"/>
      </w:pPr>
      <w:r w:rsidRPr="004647D0">
        <w:t xml:space="preserve">This section lists the processing rules that are to be used in the conversion of </w:t>
      </w:r>
      <w:r w:rsidR="0067043F">
        <w:t>FAS to Supplier Hub</w:t>
      </w:r>
      <w:r w:rsidRPr="004647D0">
        <w:t>:</w:t>
      </w:r>
    </w:p>
    <w:p w14:paraId="4B92DC48" w14:textId="60A45D94" w:rsidR="006D0B75" w:rsidRPr="004647D0" w:rsidRDefault="00F005BA" w:rsidP="007C6104">
      <w:pPr>
        <w:pStyle w:val="BodyText"/>
        <w:ind w:left="1930" w:firstLine="965"/>
      </w:pPr>
      <w:r>
        <w:t>Not Applicable.</w:t>
      </w:r>
    </w:p>
    <w:p w14:paraId="5C19A606" w14:textId="77777777" w:rsidR="006D0B75" w:rsidRPr="004647D0" w:rsidRDefault="006D0B75" w:rsidP="006D0B75">
      <w:pPr>
        <w:pStyle w:val="BodyText"/>
      </w:pPr>
    </w:p>
    <w:p w14:paraId="4916AF84" w14:textId="3E9AF500" w:rsidR="00D46E95" w:rsidRPr="004647D0" w:rsidRDefault="00D46E95" w:rsidP="00D46E95">
      <w:pPr>
        <w:pStyle w:val="Heading2"/>
      </w:pPr>
      <w:bookmarkStart w:id="40" w:name="_Toc479609601"/>
      <w:r w:rsidRPr="004647D0">
        <w:lastRenderedPageBreak/>
        <w:t>Translation Rules</w:t>
      </w:r>
      <w:bookmarkEnd w:id="40"/>
    </w:p>
    <w:p w14:paraId="5BCEB95A" w14:textId="559C319D" w:rsidR="006D0B75" w:rsidRDefault="00340440" w:rsidP="00A17B17">
      <w:pPr>
        <w:pStyle w:val="BodyText"/>
        <w:numPr>
          <w:ilvl w:val="0"/>
          <w:numId w:val="49"/>
        </w:numPr>
      </w:pPr>
      <w:r>
        <w:t xml:space="preserve">All zero in the data </w:t>
      </w:r>
      <w:r w:rsidR="00466722">
        <w:t>must</w:t>
      </w:r>
      <w:r>
        <w:t xml:space="preserve"> be converted to null during validation mode</w:t>
      </w:r>
      <w:r w:rsidR="0067043F">
        <w:t>.</w:t>
      </w:r>
      <w:r w:rsidR="0013137F">
        <w:t xml:space="preserve"> All the dates in format 0000</w:t>
      </w:r>
      <w:r>
        <w:t xml:space="preserve">00 </w:t>
      </w:r>
      <w:r w:rsidR="00466722">
        <w:t>must</w:t>
      </w:r>
      <w:r>
        <w:t xml:space="preserve"> be converted to NULL.</w:t>
      </w:r>
    </w:p>
    <w:p w14:paraId="735A5DFF" w14:textId="0727EC77" w:rsidR="00EF6368" w:rsidRDefault="00EF6368" w:rsidP="00A17B17">
      <w:pPr>
        <w:pStyle w:val="BodyText"/>
        <w:numPr>
          <w:ilvl w:val="0"/>
          <w:numId w:val="49"/>
        </w:numPr>
      </w:pPr>
      <w:r>
        <w:t xml:space="preserve">Background, Ethnicity and Sex value received from the input file needs to be translated as per </w:t>
      </w:r>
      <w:r w:rsidR="00B21422">
        <w:t>below valueset before passing value</w:t>
      </w:r>
      <w:r>
        <w:t xml:space="preserve"> to Oracle API’s.</w:t>
      </w:r>
    </w:p>
    <w:p w14:paraId="1C461914" w14:textId="05EFC3DF" w:rsidR="00172344" w:rsidRDefault="00030D7E" w:rsidP="00A17B17">
      <w:pPr>
        <w:pStyle w:val="BodyText"/>
        <w:numPr>
          <w:ilvl w:val="0"/>
          <w:numId w:val="49"/>
        </w:numPr>
      </w:pPr>
      <w:r>
        <w:t>Code is obtained in file. Code must be replaced with description before calling Oracle API’s.</w:t>
      </w:r>
    </w:p>
    <w:p w14:paraId="7B350EC2" w14:textId="77777777" w:rsidR="000E101C" w:rsidRDefault="000E101C" w:rsidP="000E101C">
      <w:pPr>
        <w:pStyle w:val="BodyText"/>
        <w:ind w:left="0"/>
      </w:pPr>
    </w:p>
    <w:p w14:paraId="0E53986A" w14:textId="77777777" w:rsidR="000E101C" w:rsidRDefault="000E101C" w:rsidP="00BA29BF">
      <w:pPr>
        <w:pStyle w:val="BodyText"/>
        <w:ind w:left="0"/>
        <w:rPr>
          <w:rFonts w:cs="Arial"/>
        </w:rPr>
      </w:pPr>
      <w:r>
        <w:rPr>
          <w:rFonts w:cs="Arial"/>
        </w:rPr>
        <w:t>Lookup</w:t>
      </w: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16587040" w14:textId="77777777" w:rsidTr="009C5027">
        <w:trPr>
          <w:trHeight w:val="277"/>
          <w:tblHeader/>
          <w:jc w:val="center"/>
        </w:trPr>
        <w:tc>
          <w:tcPr>
            <w:tcW w:w="2415" w:type="dxa"/>
            <w:gridSpan w:val="2"/>
            <w:tcBorders>
              <w:top w:val="single" w:sz="12" w:space="0" w:color="auto"/>
              <w:bottom w:val="nil"/>
              <w:right w:val="nil"/>
            </w:tcBorders>
            <w:shd w:val="pct10" w:color="auto" w:fill="auto"/>
          </w:tcPr>
          <w:p w14:paraId="380AD81A" w14:textId="77777777" w:rsidR="000E101C" w:rsidRPr="004647D0" w:rsidRDefault="000E101C" w:rsidP="009C5027">
            <w:pPr>
              <w:pStyle w:val="TableHeading"/>
              <w:rPr>
                <w:rFonts w:cs="Arial"/>
              </w:rPr>
            </w:pPr>
            <w:r>
              <w:rPr>
                <w:rFonts w:cs="Arial"/>
              </w:rPr>
              <w:t>Type</w:t>
            </w:r>
          </w:p>
        </w:tc>
        <w:tc>
          <w:tcPr>
            <w:tcW w:w="2700" w:type="dxa"/>
            <w:gridSpan w:val="3"/>
            <w:tcBorders>
              <w:top w:val="single" w:sz="12" w:space="0" w:color="auto"/>
              <w:left w:val="nil"/>
              <w:bottom w:val="nil"/>
              <w:right w:val="nil"/>
            </w:tcBorders>
            <w:shd w:val="pct10" w:color="auto" w:fill="auto"/>
          </w:tcPr>
          <w:p w14:paraId="13111CC3" w14:textId="77777777" w:rsidR="000E101C" w:rsidRPr="004647D0" w:rsidRDefault="000E101C" w:rsidP="009C5027">
            <w:pPr>
              <w:pStyle w:val="TableHeading"/>
              <w:rPr>
                <w:rFonts w:cs="Arial"/>
              </w:rPr>
            </w:pPr>
            <w:r>
              <w:rPr>
                <w:rFonts w:cs="Arial"/>
              </w:rPr>
              <w:t xml:space="preserve">              Meaning</w:t>
            </w:r>
          </w:p>
        </w:tc>
        <w:tc>
          <w:tcPr>
            <w:tcW w:w="3060" w:type="dxa"/>
            <w:gridSpan w:val="4"/>
            <w:tcBorders>
              <w:top w:val="single" w:sz="12" w:space="0" w:color="auto"/>
              <w:left w:val="nil"/>
              <w:bottom w:val="nil"/>
              <w:right w:val="nil"/>
            </w:tcBorders>
            <w:shd w:val="pct10" w:color="auto" w:fill="auto"/>
          </w:tcPr>
          <w:p w14:paraId="12892AFA" w14:textId="77777777" w:rsidR="000E101C" w:rsidRPr="004647D0" w:rsidRDefault="000E101C" w:rsidP="00BA29BF">
            <w:pPr>
              <w:pStyle w:val="TableHeading"/>
              <w:ind w:left="241" w:hanging="241"/>
              <w:rPr>
                <w:rFonts w:cs="Arial"/>
              </w:rPr>
            </w:pPr>
            <w:r>
              <w:rPr>
                <w:rFonts w:cs="Arial"/>
              </w:rPr>
              <w:t>Application</w:t>
            </w:r>
          </w:p>
        </w:tc>
        <w:tc>
          <w:tcPr>
            <w:tcW w:w="2340" w:type="dxa"/>
            <w:gridSpan w:val="2"/>
            <w:tcBorders>
              <w:top w:val="single" w:sz="12" w:space="0" w:color="auto"/>
              <w:left w:val="nil"/>
              <w:bottom w:val="nil"/>
            </w:tcBorders>
            <w:shd w:val="pct10" w:color="auto" w:fill="auto"/>
          </w:tcPr>
          <w:p w14:paraId="33426CE6" w14:textId="77777777" w:rsidR="000E101C" w:rsidRPr="004647D0" w:rsidRDefault="000E101C" w:rsidP="00BA29BF">
            <w:pPr>
              <w:pStyle w:val="TableHeading"/>
              <w:ind w:left="151"/>
              <w:rPr>
                <w:rFonts w:cs="Arial"/>
              </w:rPr>
            </w:pPr>
            <w:r>
              <w:rPr>
                <w:rFonts w:cs="Arial"/>
              </w:rPr>
              <w:t xml:space="preserve">           Description</w:t>
            </w:r>
          </w:p>
        </w:tc>
      </w:tr>
      <w:tr w:rsidR="000E101C" w:rsidRPr="004647D0" w14:paraId="384BEB07" w14:textId="77777777" w:rsidTr="009C5027">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59D6FFAB" w14:textId="77777777" w:rsidR="000E101C" w:rsidRPr="004647D0" w:rsidRDefault="000E101C" w:rsidP="009C5027">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281B3AB5" w14:textId="77777777" w:rsidR="000E101C" w:rsidRPr="004647D0" w:rsidRDefault="000E101C" w:rsidP="009C5027">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37A807B3" w14:textId="77777777" w:rsidR="000E101C" w:rsidRPr="004647D0" w:rsidRDefault="000E101C" w:rsidP="009C5027">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443C1E9E" w14:textId="77777777" w:rsidR="000E101C" w:rsidRPr="004647D0" w:rsidRDefault="000E101C" w:rsidP="009C5027">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516F5CE7" w14:textId="77777777" w:rsidR="000E101C" w:rsidRPr="004647D0" w:rsidRDefault="000E101C" w:rsidP="009C5027">
            <w:pPr>
              <w:pStyle w:val="TableText"/>
              <w:rPr>
                <w:rFonts w:cs="Arial"/>
                <w:sz w:val="8"/>
              </w:rPr>
            </w:pPr>
          </w:p>
        </w:tc>
      </w:tr>
      <w:tr w:rsidR="000E101C" w:rsidRPr="006F4FA5" w14:paraId="357BA188"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53842E9A" w14:textId="77777777" w:rsidR="000E101C" w:rsidRPr="00BA29BF" w:rsidRDefault="000E101C" w:rsidP="00BA29BF">
            <w:pPr>
              <w:pStyle w:val="TableText"/>
              <w:jc w:val="center"/>
              <w:rPr>
                <w:i/>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10FCB997" w14:textId="77777777" w:rsidR="000E101C" w:rsidRPr="00BA29BF" w:rsidRDefault="000E101C" w:rsidP="00BA29BF">
            <w:pPr>
              <w:pStyle w:val="TableText"/>
              <w:jc w:val="center"/>
            </w:pPr>
            <w:r w:rsidRPr="006D69E7">
              <w:rPr>
                <w:i/>
                <w:color w:val="000000" w:themeColor="text1"/>
              </w:rPr>
              <w:t>Lookup for Background</w:t>
            </w:r>
          </w:p>
        </w:tc>
        <w:tc>
          <w:tcPr>
            <w:tcW w:w="2880" w:type="dxa"/>
            <w:gridSpan w:val="4"/>
            <w:tcBorders>
              <w:top w:val="single" w:sz="4" w:space="0" w:color="auto"/>
              <w:left w:val="single" w:sz="4" w:space="0" w:color="auto"/>
              <w:bottom w:val="single" w:sz="4" w:space="0" w:color="auto"/>
              <w:right w:val="single" w:sz="4" w:space="0" w:color="auto"/>
            </w:tcBorders>
          </w:tcPr>
          <w:p w14:paraId="4A68A20F" w14:textId="77777777" w:rsidR="000E101C" w:rsidRPr="00BA29BF" w:rsidRDefault="000E101C" w:rsidP="00BA29BF">
            <w:pPr>
              <w:pStyle w:val="TableText"/>
              <w:jc w:val="cente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2B1DE8E0" w14:textId="77777777" w:rsidR="000E101C" w:rsidRPr="00BA29BF" w:rsidRDefault="000E101C" w:rsidP="00BA29BF">
            <w:pPr>
              <w:pStyle w:val="TableText"/>
              <w:jc w:val="center"/>
              <w:rPr>
                <w:i/>
              </w:rPr>
            </w:pPr>
            <w:r w:rsidRPr="006D69E7">
              <w:rPr>
                <w:i/>
                <w:color w:val="000000" w:themeColor="text1"/>
              </w:rPr>
              <w:t>Lookup for Background</w:t>
            </w:r>
          </w:p>
        </w:tc>
      </w:tr>
      <w:tr w:rsidR="000E101C" w:rsidRPr="006F4FA5" w14:paraId="40999501"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62F0B52C" w14:textId="77777777" w:rsidR="000E101C" w:rsidRPr="00BA29BF" w:rsidRDefault="000E101C" w:rsidP="00BA29BF">
            <w:pPr>
              <w:pStyle w:val="TableText"/>
              <w:jc w:val="center"/>
              <w:rPr>
                <w:i/>
                <w:color w:val="000000"/>
              </w:rPr>
            </w:pPr>
            <w:r w:rsidRPr="006D69E7">
              <w:rPr>
                <w:i/>
                <w:color w:val="000000" w:themeColor="text1"/>
              </w:rPr>
              <w:t>SLCISP_MARITAL_LKP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47633FDC" w14:textId="77777777" w:rsidR="000E101C" w:rsidRPr="006D69E7" w:rsidRDefault="000E101C" w:rsidP="00BA29BF">
            <w:pPr>
              <w:pStyle w:val="TableText"/>
              <w:jc w:val="center"/>
              <w:rPr>
                <w:i/>
                <w:color w:val="000000" w:themeColor="text1"/>
              </w:rPr>
            </w:pPr>
            <w:r w:rsidRPr="006D69E7">
              <w:rPr>
                <w:i/>
                <w:color w:val="000000" w:themeColor="text1"/>
              </w:rPr>
              <w:t>Lookup for Marital Status</w:t>
            </w:r>
          </w:p>
        </w:tc>
        <w:tc>
          <w:tcPr>
            <w:tcW w:w="2880" w:type="dxa"/>
            <w:gridSpan w:val="4"/>
            <w:tcBorders>
              <w:top w:val="single" w:sz="4" w:space="0" w:color="auto"/>
              <w:left w:val="single" w:sz="4" w:space="0" w:color="auto"/>
              <w:bottom w:val="single" w:sz="4" w:space="0" w:color="auto"/>
              <w:right w:val="single" w:sz="4" w:space="0" w:color="auto"/>
            </w:tcBorders>
          </w:tcPr>
          <w:p w14:paraId="4595C3D2" w14:textId="77777777" w:rsidR="000E101C" w:rsidRPr="00BA29BF" w:rsidRDefault="000E101C" w:rsidP="00BA29BF">
            <w:pPr>
              <w:pStyle w:val="TableText"/>
              <w:jc w:val="cente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1D863485" w14:textId="77777777" w:rsidR="000E101C" w:rsidRPr="00BA29BF" w:rsidRDefault="000E101C" w:rsidP="00BA29BF">
            <w:pPr>
              <w:pStyle w:val="TableText"/>
              <w:jc w:val="center"/>
              <w:rPr>
                <w:i/>
              </w:rPr>
            </w:pPr>
            <w:r w:rsidRPr="006D69E7">
              <w:rPr>
                <w:i/>
                <w:color w:val="000000" w:themeColor="text1"/>
              </w:rPr>
              <w:t>Lookup for Marital Status</w:t>
            </w:r>
          </w:p>
        </w:tc>
      </w:tr>
      <w:tr w:rsidR="000E101C" w:rsidRPr="006F4FA5" w14:paraId="4DCEF418"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5EF6142A" w14:textId="77777777" w:rsidR="000E101C" w:rsidRPr="006D69E7" w:rsidRDefault="000E101C" w:rsidP="00BA29BF">
            <w:pPr>
              <w:pStyle w:val="TableText"/>
              <w:jc w:val="center"/>
              <w:rPr>
                <w:i/>
                <w:color w:val="000000" w:themeColor="text1"/>
              </w:rPr>
            </w:pPr>
            <w:r w:rsidRPr="006D69E7">
              <w:rPr>
                <w:i/>
                <w:color w:val="000000" w:themeColor="text1"/>
              </w:rPr>
              <w:t>SLCISP_SEX_LKP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1707011" w14:textId="77777777" w:rsidR="000E101C" w:rsidRPr="006D69E7" w:rsidRDefault="000E101C" w:rsidP="00BA29BF">
            <w:pPr>
              <w:pStyle w:val="TableText"/>
              <w:jc w:val="center"/>
              <w:rPr>
                <w:i/>
                <w:color w:val="000000" w:themeColor="text1"/>
              </w:rPr>
            </w:pPr>
            <w:r w:rsidRPr="006D69E7">
              <w:rPr>
                <w:i/>
                <w:color w:val="000000" w:themeColor="text1"/>
              </w:rPr>
              <w:t>Lookup for Sex</w:t>
            </w:r>
          </w:p>
        </w:tc>
        <w:tc>
          <w:tcPr>
            <w:tcW w:w="2880" w:type="dxa"/>
            <w:gridSpan w:val="4"/>
            <w:tcBorders>
              <w:top w:val="single" w:sz="4" w:space="0" w:color="auto"/>
              <w:left w:val="single" w:sz="4" w:space="0" w:color="auto"/>
              <w:bottom w:val="single" w:sz="4" w:space="0" w:color="auto"/>
              <w:right w:val="single" w:sz="4" w:space="0" w:color="auto"/>
            </w:tcBorders>
          </w:tcPr>
          <w:p w14:paraId="718809B9" w14:textId="77777777" w:rsidR="000E101C" w:rsidRPr="006D69E7" w:rsidRDefault="000E101C" w:rsidP="00BA29BF">
            <w:pPr>
              <w:pStyle w:val="TableText"/>
              <w:jc w:val="center"/>
              <w:rPr>
                <w:i/>
                <w:color w:val="000000" w:themeColor="text1"/>
              </w:rP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0AE9FE57" w14:textId="77777777" w:rsidR="000E101C" w:rsidRPr="006D69E7" w:rsidRDefault="000E101C" w:rsidP="00BA29BF">
            <w:pPr>
              <w:pStyle w:val="TableText"/>
              <w:jc w:val="center"/>
              <w:rPr>
                <w:i/>
                <w:color w:val="000000" w:themeColor="text1"/>
              </w:rPr>
            </w:pPr>
            <w:r w:rsidRPr="006D69E7">
              <w:rPr>
                <w:i/>
                <w:color w:val="000000" w:themeColor="text1"/>
              </w:rPr>
              <w:t>Lookup for Sex</w:t>
            </w:r>
          </w:p>
        </w:tc>
      </w:tr>
    </w:tbl>
    <w:p w14:paraId="1777282B" w14:textId="77777777" w:rsidR="000E101C" w:rsidRDefault="000E101C" w:rsidP="000E101C">
      <w:pPr>
        <w:pStyle w:val="BodyText"/>
        <w:ind w:left="0"/>
        <w:rPr>
          <w:rFonts w:cs="Arial"/>
        </w:rPr>
      </w:pPr>
    </w:p>
    <w:p w14:paraId="514CBF3B" w14:textId="77777777" w:rsidR="000E101C" w:rsidRDefault="000E101C" w:rsidP="000E101C">
      <w:pPr>
        <w:pStyle w:val="BodyText"/>
        <w:ind w:left="0"/>
        <w:rPr>
          <w:rFonts w:cs="Arial"/>
        </w:rPr>
      </w:pPr>
      <w:r>
        <w:rPr>
          <w:rFonts w:cs="Arial"/>
        </w:rPr>
        <w:t>Lookup Codes</w:t>
      </w: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611FD082" w14:textId="77777777" w:rsidTr="009C5027">
        <w:trPr>
          <w:trHeight w:val="277"/>
          <w:tblHeader/>
          <w:jc w:val="center"/>
        </w:trPr>
        <w:tc>
          <w:tcPr>
            <w:tcW w:w="2415" w:type="dxa"/>
            <w:gridSpan w:val="2"/>
            <w:tcBorders>
              <w:top w:val="single" w:sz="12" w:space="0" w:color="auto"/>
              <w:bottom w:val="nil"/>
              <w:right w:val="nil"/>
            </w:tcBorders>
            <w:shd w:val="pct10" w:color="auto" w:fill="auto"/>
          </w:tcPr>
          <w:p w14:paraId="08510A76" w14:textId="77777777" w:rsidR="000E101C" w:rsidRPr="006D69E7" w:rsidRDefault="000E101C" w:rsidP="00BA29BF">
            <w:pPr>
              <w:pStyle w:val="TableHeading"/>
            </w:pPr>
            <w:r w:rsidRPr="006D69E7">
              <w:t>Type</w:t>
            </w:r>
          </w:p>
        </w:tc>
        <w:tc>
          <w:tcPr>
            <w:tcW w:w="2700" w:type="dxa"/>
            <w:gridSpan w:val="3"/>
            <w:tcBorders>
              <w:top w:val="single" w:sz="12" w:space="0" w:color="auto"/>
              <w:left w:val="nil"/>
              <w:bottom w:val="nil"/>
              <w:right w:val="nil"/>
            </w:tcBorders>
            <w:shd w:val="pct10" w:color="auto" w:fill="auto"/>
          </w:tcPr>
          <w:p w14:paraId="280B040C" w14:textId="77777777" w:rsidR="000E101C" w:rsidRPr="006D69E7" w:rsidRDefault="000E101C" w:rsidP="00BA29BF">
            <w:pPr>
              <w:pStyle w:val="TableHeading"/>
            </w:pPr>
            <w:r>
              <w:rPr>
                <w:rFonts w:cs="Arial"/>
              </w:rPr>
              <w:t xml:space="preserve">              </w:t>
            </w:r>
            <w:r w:rsidRPr="006D69E7">
              <w:t>Code</w:t>
            </w:r>
          </w:p>
        </w:tc>
        <w:tc>
          <w:tcPr>
            <w:tcW w:w="3060" w:type="dxa"/>
            <w:gridSpan w:val="4"/>
            <w:tcBorders>
              <w:top w:val="single" w:sz="12" w:space="0" w:color="auto"/>
              <w:left w:val="nil"/>
              <w:bottom w:val="nil"/>
              <w:right w:val="nil"/>
            </w:tcBorders>
            <w:shd w:val="pct10" w:color="auto" w:fill="auto"/>
          </w:tcPr>
          <w:p w14:paraId="49A6F628" w14:textId="77777777" w:rsidR="000E101C" w:rsidRPr="006D69E7" w:rsidRDefault="000E101C" w:rsidP="00BA29BF">
            <w:pPr>
              <w:pStyle w:val="TableHeading"/>
              <w:ind w:left="241" w:hanging="241"/>
            </w:pPr>
            <w:r>
              <w:rPr>
                <w:rFonts w:cs="Arial"/>
              </w:rPr>
              <w:t xml:space="preserve">              </w:t>
            </w:r>
            <w:r w:rsidRPr="006D69E7">
              <w:t>Meaning</w:t>
            </w:r>
          </w:p>
        </w:tc>
        <w:tc>
          <w:tcPr>
            <w:tcW w:w="2340" w:type="dxa"/>
            <w:gridSpan w:val="2"/>
            <w:tcBorders>
              <w:top w:val="single" w:sz="12" w:space="0" w:color="auto"/>
              <w:left w:val="nil"/>
              <w:bottom w:val="nil"/>
            </w:tcBorders>
            <w:shd w:val="pct10" w:color="auto" w:fill="auto"/>
          </w:tcPr>
          <w:p w14:paraId="253E4668" w14:textId="77777777" w:rsidR="000E101C" w:rsidRPr="006D69E7" w:rsidRDefault="000E101C" w:rsidP="00BA29BF">
            <w:pPr>
              <w:pStyle w:val="TableHeading"/>
              <w:ind w:left="151"/>
            </w:pPr>
            <w:r>
              <w:rPr>
                <w:rFonts w:cs="Arial"/>
              </w:rPr>
              <w:t xml:space="preserve">           </w:t>
            </w:r>
            <w:r w:rsidRPr="006D69E7">
              <w:t>Description</w:t>
            </w:r>
          </w:p>
        </w:tc>
      </w:tr>
      <w:tr w:rsidR="000E101C" w:rsidRPr="004647D0" w14:paraId="406C81BE" w14:textId="77777777" w:rsidTr="009C5027">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1C8EE511" w14:textId="77777777" w:rsidR="000E101C" w:rsidRPr="004647D0" w:rsidRDefault="000E101C" w:rsidP="009C5027">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30F68ED9" w14:textId="77777777" w:rsidR="000E101C" w:rsidRPr="004647D0" w:rsidRDefault="000E101C" w:rsidP="009C5027">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7DD2F438" w14:textId="77777777" w:rsidR="000E101C" w:rsidRPr="004647D0" w:rsidRDefault="000E101C" w:rsidP="009C5027">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20EFFCEF" w14:textId="77777777" w:rsidR="000E101C" w:rsidRPr="004647D0" w:rsidRDefault="000E101C" w:rsidP="009C5027">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31C72894" w14:textId="77777777" w:rsidR="000E101C" w:rsidRPr="004647D0" w:rsidRDefault="000E101C" w:rsidP="009C5027">
            <w:pPr>
              <w:pStyle w:val="TableText"/>
              <w:rPr>
                <w:rFonts w:cs="Arial"/>
                <w:sz w:val="8"/>
              </w:rPr>
            </w:pPr>
          </w:p>
        </w:tc>
      </w:tr>
      <w:tr w:rsidR="000E101C" w:rsidRPr="006F4FA5" w14:paraId="5FC661CF"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1DBA36E8" w14:textId="77777777" w:rsidR="000E101C" w:rsidRPr="00BA29BF" w:rsidRDefault="000E101C" w:rsidP="00BA29BF">
            <w:pPr>
              <w:pStyle w:val="TableText"/>
              <w:jc w:val="center"/>
              <w:rPr>
                <w:i/>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0BD936CE" w14:textId="77777777" w:rsidR="000E101C" w:rsidRPr="00BA29BF" w:rsidRDefault="000E101C" w:rsidP="00BA29BF">
            <w:pPr>
              <w:pStyle w:val="TableText"/>
              <w:jc w:val="center"/>
            </w:pPr>
            <w:r w:rsidRPr="006D69E7">
              <w:rPr>
                <w:i/>
                <w:color w:val="000000" w:themeColor="text1"/>
              </w:rPr>
              <w:t>A</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7182C1E" w14:textId="77777777" w:rsidR="000E101C" w:rsidRPr="00BA29BF" w:rsidRDefault="000E101C" w:rsidP="00BA29BF">
            <w:pPr>
              <w:pStyle w:val="TableText"/>
              <w:jc w:val="center"/>
            </w:pPr>
            <w:r w:rsidRPr="006D69E7">
              <w:rPr>
                <w:i/>
                <w:color w:val="000000" w:themeColor="text1"/>
              </w:rPr>
              <w:t>A</w:t>
            </w:r>
          </w:p>
        </w:tc>
        <w:tc>
          <w:tcPr>
            <w:tcW w:w="3150" w:type="dxa"/>
            <w:gridSpan w:val="3"/>
            <w:tcBorders>
              <w:top w:val="single" w:sz="4" w:space="0" w:color="auto"/>
              <w:left w:val="single" w:sz="4" w:space="0" w:color="auto"/>
              <w:bottom w:val="single" w:sz="4" w:space="0" w:color="auto"/>
              <w:right w:val="single" w:sz="4" w:space="0" w:color="auto"/>
            </w:tcBorders>
          </w:tcPr>
          <w:p w14:paraId="656145FA" w14:textId="77777777" w:rsidR="000E101C" w:rsidRPr="00BA29BF" w:rsidRDefault="000E101C" w:rsidP="00BA29BF">
            <w:pPr>
              <w:pStyle w:val="TableText"/>
              <w:jc w:val="center"/>
              <w:rPr>
                <w:i/>
              </w:rPr>
            </w:pPr>
            <w:r w:rsidRPr="006D69E7">
              <w:rPr>
                <w:i/>
                <w:color w:val="000000" w:themeColor="text1"/>
              </w:rPr>
              <w:t>American Indian</w:t>
            </w:r>
          </w:p>
        </w:tc>
      </w:tr>
      <w:tr w:rsidR="000E101C" w:rsidRPr="006F4FA5" w14:paraId="12670047"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58A321CE" w14:textId="77777777" w:rsidR="000E101C" w:rsidRPr="00BA29BF" w:rsidRDefault="000E101C" w:rsidP="00BA29BF">
            <w:pPr>
              <w:pStyle w:val="TableText"/>
              <w:jc w:val="center"/>
              <w:rPr>
                <w:i/>
                <w:color w:val="000000"/>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0554D35A" w14:textId="77777777" w:rsidR="000E101C" w:rsidRPr="006D69E7" w:rsidRDefault="000E101C" w:rsidP="00BA29BF">
            <w:pPr>
              <w:pStyle w:val="TableText"/>
              <w:jc w:val="center"/>
              <w:rPr>
                <w:i/>
                <w:color w:val="000000" w:themeColor="text1"/>
              </w:rPr>
            </w:pPr>
            <w:r w:rsidRPr="006D69E7">
              <w:rPr>
                <w:i/>
                <w:color w:val="000000" w:themeColor="text1"/>
              </w:rPr>
              <w:t>B</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23CCC4F" w14:textId="77777777" w:rsidR="000E101C" w:rsidRPr="00BA29BF" w:rsidRDefault="000E101C" w:rsidP="00BA29BF">
            <w:pPr>
              <w:pStyle w:val="TableText"/>
              <w:jc w:val="center"/>
            </w:pPr>
            <w:r w:rsidRPr="006D69E7">
              <w:rPr>
                <w:i/>
                <w:color w:val="000000" w:themeColor="text1"/>
              </w:rPr>
              <w:t>B</w:t>
            </w:r>
          </w:p>
        </w:tc>
        <w:tc>
          <w:tcPr>
            <w:tcW w:w="3150" w:type="dxa"/>
            <w:gridSpan w:val="3"/>
            <w:tcBorders>
              <w:top w:val="single" w:sz="4" w:space="0" w:color="auto"/>
              <w:left w:val="single" w:sz="4" w:space="0" w:color="auto"/>
              <w:bottom w:val="single" w:sz="4" w:space="0" w:color="auto"/>
              <w:right w:val="single" w:sz="4" w:space="0" w:color="auto"/>
            </w:tcBorders>
          </w:tcPr>
          <w:p w14:paraId="1176B769" w14:textId="77777777" w:rsidR="000E101C" w:rsidRPr="00BA29BF" w:rsidRDefault="000E101C" w:rsidP="00BA29BF">
            <w:pPr>
              <w:pStyle w:val="TableText"/>
              <w:jc w:val="center"/>
              <w:rPr>
                <w:i/>
              </w:rPr>
            </w:pPr>
            <w:r w:rsidRPr="006D69E7">
              <w:rPr>
                <w:i/>
                <w:color w:val="000000" w:themeColor="text1"/>
              </w:rPr>
              <w:t>African American (Black)</w:t>
            </w:r>
          </w:p>
        </w:tc>
      </w:tr>
      <w:tr w:rsidR="000E101C" w:rsidRPr="006F4FA5" w14:paraId="0D73762B"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14826210" w14:textId="77777777" w:rsidR="000E101C" w:rsidRPr="006D69E7" w:rsidRDefault="000E101C"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68F8B11D" w14:textId="77777777" w:rsidR="000E101C" w:rsidRPr="006D69E7" w:rsidRDefault="000E101C" w:rsidP="00BA29BF">
            <w:pPr>
              <w:pStyle w:val="TableText"/>
              <w:jc w:val="center"/>
              <w:rPr>
                <w:i/>
                <w:color w:val="000000" w:themeColor="text1"/>
              </w:rPr>
            </w:pPr>
            <w:r w:rsidRPr="006D69E7">
              <w:rPr>
                <w:i/>
                <w:color w:val="000000" w:themeColor="text1"/>
              </w:rPr>
              <w:t>H</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7AF934F" w14:textId="77777777" w:rsidR="000E101C" w:rsidRPr="006D69E7" w:rsidRDefault="000E101C" w:rsidP="00BA29BF">
            <w:pPr>
              <w:pStyle w:val="TableText"/>
              <w:jc w:val="center"/>
              <w:rPr>
                <w:i/>
                <w:color w:val="000000" w:themeColor="text1"/>
              </w:rPr>
            </w:pPr>
            <w:r w:rsidRPr="006D69E7">
              <w:rPr>
                <w:i/>
                <w:color w:val="000000" w:themeColor="text1"/>
              </w:rPr>
              <w:t>H</w:t>
            </w:r>
          </w:p>
        </w:tc>
        <w:tc>
          <w:tcPr>
            <w:tcW w:w="3150" w:type="dxa"/>
            <w:gridSpan w:val="3"/>
            <w:tcBorders>
              <w:top w:val="single" w:sz="4" w:space="0" w:color="auto"/>
              <w:left w:val="single" w:sz="4" w:space="0" w:color="auto"/>
              <w:bottom w:val="single" w:sz="4" w:space="0" w:color="auto"/>
              <w:right w:val="single" w:sz="4" w:space="0" w:color="auto"/>
            </w:tcBorders>
          </w:tcPr>
          <w:p w14:paraId="15B2F526" w14:textId="77777777" w:rsidR="000E101C" w:rsidRPr="006D69E7" w:rsidRDefault="000E101C" w:rsidP="00BA29BF">
            <w:pPr>
              <w:pStyle w:val="TableText"/>
              <w:jc w:val="center"/>
              <w:rPr>
                <w:i/>
                <w:color w:val="000000" w:themeColor="text1"/>
              </w:rPr>
            </w:pPr>
            <w:r w:rsidRPr="006D69E7">
              <w:rPr>
                <w:i/>
                <w:color w:val="000000" w:themeColor="text1"/>
              </w:rPr>
              <w:t>Hispanic</w:t>
            </w:r>
          </w:p>
        </w:tc>
      </w:tr>
      <w:tr w:rsidR="000E101C" w:rsidRPr="006F4FA5" w14:paraId="51EDEDD3"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21890E6A" w14:textId="77777777" w:rsidR="000E101C" w:rsidRPr="006D69E7" w:rsidRDefault="000E101C"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1FAB43A" w14:textId="77777777" w:rsidR="000E101C" w:rsidRPr="006D69E7" w:rsidRDefault="000E101C" w:rsidP="00BA29BF">
            <w:pPr>
              <w:pStyle w:val="TableText"/>
              <w:jc w:val="center"/>
              <w:rPr>
                <w:i/>
                <w:color w:val="000000" w:themeColor="text1"/>
              </w:rPr>
            </w:pPr>
            <w:r w:rsidRPr="006D69E7">
              <w:rPr>
                <w:i/>
                <w:color w:val="000000" w:themeColor="text1"/>
              </w:rPr>
              <w:t>O</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9E0E5FF" w14:textId="77777777" w:rsidR="000E101C" w:rsidRPr="006D69E7" w:rsidRDefault="000E101C" w:rsidP="00BA29BF">
            <w:pPr>
              <w:pStyle w:val="TableText"/>
              <w:jc w:val="center"/>
              <w:rPr>
                <w:i/>
                <w:color w:val="000000" w:themeColor="text1"/>
              </w:rPr>
            </w:pPr>
            <w:r w:rsidRPr="006D69E7">
              <w:rPr>
                <w:i/>
                <w:color w:val="000000" w:themeColor="text1"/>
              </w:rPr>
              <w:t>O</w:t>
            </w:r>
          </w:p>
        </w:tc>
        <w:tc>
          <w:tcPr>
            <w:tcW w:w="3150" w:type="dxa"/>
            <w:gridSpan w:val="3"/>
            <w:tcBorders>
              <w:top w:val="single" w:sz="4" w:space="0" w:color="auto"/>
              <w:left w:val="single" w:sz="4" w:space="0" w:color="auto"/>
              <w:bottom w:val="single" w:sz="4" w:space="0" w:color="auto"/>
              <w:right w:val="single" w:sz="4" w:space="0" w:color="auto"/>
            </w:tcBorders>
          </w:tcPr>
          <w:p w14:paraId="33E421B5" w14:textId="77777777" w:rsidR="000E101C" w:rsidRPr="006D69E7" w:rsidRDefault="000E101C" w:rsidP="00BA29BF">
            <w:pPr>
              <w:pStyle w:val="TableText"/>
              <w:jc w:val="center"/>
              <w:rPr>
                <w:i/>
                <w:color w:val="000000" w:themeColor="text1"/>
              </w:rPr>
            </w:pPr>
            <w:r w:rsidRPr="006D69E7">
              <w:rPr>
                <w:i/>
                <w:color w:val="000000" w:themeColor="text1"/>
              </w:rPr>
              <w:t>Asian Pacific islander</w:t>
            </w:r>
          </w:p>
        </w:tc>
      </w:tr>
      <w:tr w:rsidR="000E101C" w:rsidRPr="006F4FA5" w14:paraId="14544BAC"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2FC9A606" w14:textId="77777777" w:rsidR="000E101C" w:rsidRPr="006D69E7" w:rsidRDefault="000E101C"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65F2FD02" w14:textId="77777777" w:rsidR="000E101C" w:rsidRPr="006D69E7" w:rsidRDefault="000E101C" w:rsidP="00BA29BF">
            <w:pPr>
              <w:pStyle w:val="TableText"/>
              <w:jc w:val="center"/>
              <w:rPr>
                <w:i/>
                <w:color w:val="000000" w:themeColor="text1"/>
              </w:rPr>
            </w:pPr>
            <w:r w:rsidRPr="006D69E7">
              <w:rPr>
                <w:i/>
                <w:color w:val="000000" w:themeColor="text1"/>
              </w:rPr>
              <w:t>P</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35E124D9" w14:textId="77777777" w:rsidR="000E101C" w:rsidRPr="006D69E7" w:rsidRDefault="000E101C" w:rsidP="00BA29BF">
            <w:pPr>
              <w:pStyle w:val="TableText"/>
              <w:jc w:val="center"/>
              <w:rPr>
                <w:i/>
                <w:color w:val="000000" w:themeColor="text1"/>
              </w:rPr>
            </w:pPr>
            <w:r w:rsidRPr="006D69E7">
              <w:rPr>
                <w:i/>
                <w:color w:val="000000" w:themeColor="text1"/>
              </w:rPr>
              <w:t>P</w:t>
            </w:r>
          </w:p>
        </w:tc>
        <w:tc>
          <w:tcPr>
            <w:tcW w:w="3150" w:type="dxa"/>
            <w:gridSpan w:val="3"/>
            <w:tcBorders>
              <w:top w:val="single" w:sz="4" w:space="0" w:color="auto"/>
              <w:left w:val="single" w:sz="4" w:space="0" w:color="auto"/>
              <w:bottom w:val="single" w:sz="4" w:space="0" w:color="auto"/>
              <w:right w:val="single" w:sz="4" w:space="0" w:color="auto"/>
            </w:tcBorders>
          </w:tcPr>
          <w:p w14:paraId="194F5A9F" w14:textId="77777777" w:rsidR="000E101C" w:rsidRPr="006D69E7" w:rsidRDefault="000E101C" w:rsidP="00BA29BF">
            <w:pPr>
              <w:pStyle w:val="TableText"/>
              <w:jc w:val="center"/>
              <w:rPr>
                <w:i/>
                <w:color w:val="000000" w:themeColor="text1"/>
              </w:rPr>
            </w:pPr>
            <w:r w:rsidRPr="006D69E7">
              <w:rPr>
                <w:i/>
                <w:color w:val="000000" w:themeColor="text1"/>
              </w:rPr>
              <w:t>Other</w:t>
            </w:r>
          </w:p>
        </w:tc>
      </w:tr>
      <w:tr w:rsidR="000E101C" w:rsidRPr="006F4FA5" w14:paraId="01CFD5AE"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00E7CB06" w14:textId="77777777" w:rsidR="000E101C" w:rsidRPr="006D69E7" w:rsidRDefault="000E101C"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576447DF" w14:textId="77777777" w:rsidR="000E101C" w:rsidRPr="006D69E7" w:rsidRDefault="000E101C" w:rsidP="00BA29BF">
            <w:pPr>
              <w:pStyle w:val="TableText"/>
              <w:jc w:val="center"/>
              <w:rPr>
                <w:i/>
                <w:color w:val="000000" w:themeColor="text1"/>
              </w:rPr>
            </w:pPr>
            <w:r w:rsidRPr="006D69E7">
              <w:rPr>
                <w:i/>
                <w:color w:val="000000" w:themeColor="text1"/>
              </w:rPr>
              <w:t>W</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3D2613AC" w14:textId="77777777" w:rsidR="000E101C" w:rsidRPr="006D69E7" w:rsidRDefault="000E101C" w:rsidP="00BA29BF">
            <w:pPr>
              <w:pStyle w:val="TableText"/>
              <w:jc w:val="center"/>
              <w:rPr>
                <w:i/>
                <w:color w:val="000000" w:themeColor="text1"/>
              </w:rPr>
            </w:pPr>
            <w:r w:rsidRPr="006D69E7">
              <w:rPr>
                <w:i/>
                <w:color w:val="000000" w:themeColor="text1"/>
              </w:rPr>
              <w:t>W</w:t>
            </w:r>
          </w:p>
        </w:tc>
        <w:tc>
          <w:tcPr>
            <w:tcW w:w="3150" w:type="dxa"/>
            <w:gridSpan w:val="3"/>
            <w:tcBorders>
              <w:top w:val="single" w:sz="4" w:space="0" w:color="auto"/>
              <w:left w:val="single" w:sz="4" w:space="0" w:color="auto"/>
              <w:bottom w:val="single" w:sz="4" w:space="0" w:color="auto"/>
              <w:right w:val="single" w:sz="4" w:space="0" w:color="auto"/>
            </w:tcBorders>
          </w:tcPr>
          <w:p w14:paraId="78CD94BB" w14:textId="77777777" w:rsidR="000E101C" w:rsidRPr="006D69E7" w:rsidRDefault="000E101C" w:rsidP="00BA29BF">
            <w:pPr>
              <w:pStyle w:val="TableText"/>
              <w:jc w:val="center"/>
              <w:rPr>
                <w:i/>
                <w:color w:val="000000" w:themeColor="text1"/>
              </w:rPr>
            </w:pPr>
            <w:r w:rsidRPr="006D69E7">
              <w:rPr>
                <w:i/>
                <w:color w:val="000000" w:themeColor="text1"/>
              </w:rPr>
              <w:t>White</w:t>
            </w:r>
          </w:p>
        </w:tc>
      </w:tr>
    </w:tbl>
    <w:p w14:paraId="1D451E8C" w14:textId="77777777" w:rsidR="000E101C" w:rsidRDefault="000E101C" w:rsidP="000E101C">
      <w:pPr>
        <w:pStyle w:val="BodyText"/>
        <w:ind w:left="0"/>
        <w:rPr>
          <w:rFonts w:cs="Arial"/>
        </w:rPr>
      </w:pP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397C1263" w14:textId="77777777" w:rsidTr="009C5027">
        <w:trPr>
          <w:trHeight w:val="277"/>
          <w:tblHeader/>
          <w:jc w:val="center"/>
        </w:trPr>
        <w:tc>
          <w:tcPr>
            <w:tcW w:w="2415" w:type="dxa"/>
            <w:gridSpan w:val="2"/>
            <w:tcBorders>
              <w:top w:val="single" w:sz="12" w:space="0" w:color="auto"/>
              <w:bottom w:val="nil"/>
              <w:right w:val="nil"/>
            </w:tcBorders>
            <w:shd w:val="pct10" w:color="auto" w:fill="auto"/>
          </w:tcPr>
          <w:p w14:paraId="7FB1AC63" w14:textId="77777777" w:rsidR="000E101C" w:rsidRPr="006D69E7" w:rsidRDefault="000E101C" w:rsidP="00BA29BF">
            <w:pPr>
              <w:pStyle w:val="TableHeading"/>
            </w:pPr>
            <w:r w:rsidRPr="006D69E7">
              <w:t>Type</w:t>
            </w:r>
          </w:p>
        </w:tc>
        <w:tc>
          <w:tcPr>
            <w:tcW w:w="2700" w:type="dxa"/>
            <w:gridSpan w:val="3"/>
            <w:tcBorders>
              <w:top w:val="single" w:sz="12" w:space="0" w:color="auto"/>
              <w:left w:val="nil"/>
              <w:bottom w:val="nil"/>
              <w:right w:val="nil"/>
            </w:tcBorders>
            <w:shd w:val="pct10" w:color="auto" w:fill="auto"/>
          </w:tcPr>
          <w:p w14:paraId="5E2F4667" w14:textId="77777777" w:rsidR="000E101C" w:rsidRPr="006D69E7" w:rsidRDefault="000E101C" w:rsidP="00BA29BF">
            <w:pPr>
              <w:pStyle w:val="TableHeading"/>
            </w:pPr>
            <w:r>
              <w:rPr>
                <w:rFonts w:cs="Arial"/>
              </w:rPr>
              <w:t xml:space="preserve">              </w:t>
            </w:r>
            <w:r w:rsidRPr="006D69E7">
              <w:t>Code</w:t>
            </w:r>
          </w:p>
        </w:tc>
        <w:tc>
          <w:tcPr>
            <w:tcW w:w="3060" w:type="dxa"/>
            <w:gridSpan w:val="4"/>
            <w:tcBorders>
              <w:top w:val="single" w:sz="12" w:space="0" w:color="auto"/>
              <w:left w:val="nil"/>
              <w:bottom w:val="nil"/>
              <w:right w:val="nil"/>
            </w:tcBorders>
            <w:shd w:val="pct10" w:color="auto" w:fill="auto"/>
          </w:tcPr>
          <w:p w14:paraId="56ACC1BF" w14:textId="77777777" w:rsidR="000E101C" w:rsidRPr="006D69E7" w:rsidRDefault="000E101C" w:rsidP="00BA29BF">
            <w:pPr>
              <w:pStyle w:val="TableHeading"/>
              <w:ind w:left="241" w:hanging="241"/>
            </w:pPr>
            <w:r>
              <w:rPr>
                <w:rFonts w:cs="Arial"/>
              </w:rPr>
              <w:t xml:space="preserve">              </w:t>
            </w:r>
            <w:r w:rsidRPr="006D69E7">
              <w:t>Meaning</w:t>
            </w:r>
          </w:p>
        </w:tc>
        <w:tc>
          <w:tcPr>
            <w:tcW w:w="2340" w:type="dxa"/>
            <w:gridSpan w:val="2"/>
            <w:tcBorders>
              <w:top w:val="single" w:sz="12" w:space="0" w:color="auto"/>
              <w:left w:val="nil"/>
              <w:bottom w:val="nil"/>
            </w:tcBorders>
            <w:shd w:val="pct10" w:color="auto" w:fill="auto"/>
          </w:tcPr>
          <w:p w14:paraId="3C919E8B" w14:textId="77777777" w:rsidR="000E101C" w:rsidRPr="006D69E7" w:rsidRDefault="000E101C" w:rsidP="00BA29BF">
            <w:pPr>
              <w:pStyle w:val="TableHeading"/>
              <w:ind w:left="151"/>
            </w:pPr>
            <w:r>
              <w:rPr>
                <w:rFonts w:cs="Arial"/>
              </w:rPr>
              <w:t xml:space="preserve">           </w:t>
            </w:r>
            <w:r w:rsidRPr="006D69E7">
              <w:t>Description</w:t>
            </w:r>
          </w:p>
        </w:tc>
      </w:tr>
      <w:tr w:rsidR="000E101C" w:rsidRPr="004647D0" w14:paraId="320960A1" w14:textId="77777777" w:rsidTr="009C5027">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67DA3C46" w14:textId="77777777" w:rsidR="000E101C" w:rsidRPr="004647D0" w:rsidRDefault="000E101C" w:rsidP="009C5027">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3A47413E" w14:textId="77777777" w:rsidR="000E101C" w:rsidRPr="004647D0" w:rsidRDefault="000E101C" w:rsidP="009C5027">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5A9EAC02" w14:textId="77777777" w:rsidR="000E101C" w:rsidRPr="004647D0" w:rsidRDefault="000E101C" w:rsidP="009C5027">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1439A351" w14:textId="77777777" w:rsidR="000E101C" w:rsidRPr="004647D0" w:rsidRDefault="000E101C" w:rsidP="009C5027">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023B250F" w14:textId="77777777" w:rsidR="000E101C" w:rsidRPr="004647D0" w:rsidRDefault="000E101C" w:rsidP="009C5027">
            <w:pPr>
              <w:pStyle w:val="TableText"/>
              <w:rPr>
                <w:rFonts w:cs="Arial"/>
                <w:sz w:val="8"/>
              </w:rPr>
            </w:pPr>
          </w:p>
        </w:tc>
      </w:tr>
      <w:tr w:rsidR="000E101C" w:rsidRPr="006F4FA5" w14:paraId="307631C8"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2CCCD277" w14:textId="77777777" w:rsidR="000E101C" w:rsidRPr="006D69E7" w:rsidRDefault="000E101C" w:rsidP="00BA29BF">
            <w:pPr>
              <w:pStyle w:val="TableText"/>
              <w:jc w:val="center"/>
              <w:rPr>
                <w:i/>
              </w:rPr>
            </w:pPr>
            <w:r w:rsidRPr="00BA29BF">
              <w:rPr>
                <w:i/>
                <w:color w:val="000000" w:themeColor="text1"/>
              </w:rPr>
              <w:t>SLCISP_MARITAL_LKP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48B2DEC5" w14:textId="77777777" w:rsidR="000E101C" w:rsidRPr="00BA29BF" w:rsidRDefault="000E101C" w:rsidP="00BA29BF">
            <w:pPr>
              <w:pStyle w:val="TableText"/>
              <w:jc w:val="center"/>
            </w:pPr>
            <w:r w:rsidRPr="00BA29BF">
              <w:rPr>
                <w:i/>
                <w:color w:val="000000" w:themeColor="text1"/>
              </w:rPr>
              <w:t>M</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1119069C" w14:textId="77777777" w:rsidR="000E101C" w:rsidRPr="00BA29BF" w:rsidRDefault="000E101C" w:rsidP="00BA29BF">
            <w:pPr>
              <w:pStyle w:val="TableText"/>
              <w:jc w:val="center"/>
            </w:pPr>
            <w:r w:rsidRPr="00BA29BF">
              <w:rPr>
                <w:i/>
                <w:color w:val="000000" w:themeColor="text1"/>
              </w:rPr>
              <w:t>M</w:t>
            </w:r>
          </w:p>
        </w:tc>
        <w:tc>
          <w:tcPr>
            <w:tcW w:w="3150" w:type="dxa"/>
            <w:gridSpan w:val="3"/>
            <w:tcBorders>
              <w:top w:val="single" w:sz="4" w:space="0" w:color="auto"/>
              <w:left w:val="single" w:sz="4" w:space="0" w:color="auto"/>
              <w:bottom w:val="single" w:sz="4" w:space="0" w:color="auto"/>
              <w:right w:val="single" w:sz="4" w:space="0" w:color="auto"/>
            </w:tcBorders>
          </w:tcPr>
          <w:p w14:paraId="081F3663" w14:textId="77777777" w:rsidR="000E101C" w:rsidRPr="006D69E7" w:rsidRDefault="000E101C" w:rsidP="00BA29BF">
            <w:pPr>
              <w:pStyle w:val="TableText"/>
              <w:jc w:val="center"/>
              <w:rPr>
                <w:i/>
              </w:rPr>
            </w:pPr>
            <w:r w:rsidRPr="00BA29BF">
              <w:rPr>
                <w:i/>
                <w:color w:val="000000" w:themeColor="text1"/>
              </w:rPr>
              <w:t>Married</w:t>
            </w:r>
          </w:p>
        </w:tc>
      </w:tr>
      <w:tr w:rsidR="000E101C" w:rsidRPr="006F4FA5" w14:paraId="06A385B6"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416099E0" w14:textId="77777777" w:rsidR="000E101C" w:rsidRPr="00BA29BF" w:rsidRDefault="000E101C" w:rsidP="00BA29BF">
            <w:pPr>
              <w:pStyle w:val="TableText"/>
              <w:jc w:val="center"/>
              <w:rPr>
                <w:i/>
                <w:color w:val="000000"/>
              </w:rPr>
            </w:pPr>
            <w:r w:rsidRPr="00BA29BF">
              <w:rPr>
                <w:i/>
                <w:color w:val="000000" w:themeColor="text1"/>
              </w:rPr>
              <w:t>SLCISP_MARITAL_LKP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31FC0682" w14:textId="77777777" w:rsidR="000E101C" w:rsidRPr="00BA29BF" w:rsidRDefault="000E101C" w:rsidP="00BA29BF">
            <w:pPr>
              <w:pStyle w:val="TableText"/>
              <w:jc w:val="center"/>
              <w:rPr>
                <w:i/>
                <w:color w:val="000000" w:themeColor="text1"/>
              </w:rPr>
            </w:pPr>
            <w:r w:rsidRPr="00BA29BF">
              <w:rPr>
                <w:i/>
                <w:color w:val="000000" w:themeColor="text1"/>
              </w:rPr>
              <w:t>S</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C9284CA" w14:textId="77777777" w:rsidR="000E101C" w:rsidRPr="00BA29BF" w:rsidRDefault="000E101C" w:rsidP="00BA29BF">
            <w:pPr>
              <w:pStyle w:val="TableText"/>
              <w:jc w:val="center"/>
            </w:pPr>
            <w:r w:rsidRPr="00BA29BF">
              <w:rPr>
                <w:i/>
                <w:color w:val="000000" w:themeColor="text1"/>
              </w:rPr>
              <w:t>S</w:t>
            </w:r>
          </w:p>
        </w:tc>
        <w:tc>
          <w:tcPr>
            <w:tcW w:w="3150" w:type="dxa"/>
            <w:gridSpan w:val="3"/>
            <w:tcBorders>
              <w:top w:val="single" w:sz="4" w:space="0" w:color="auto"/>
              <w:left w:val="single" w:sz="4" w:space="0" w:color="auto"/>
              <w:bottom w:val="single" w:sz="4" w:space="0" w:color="auto"/>
              <w:right w:val="single" w:sz="4" w:space="0" w:color="auto"/>
            </w:tcBorders>
          </w:tcPr>
          <w:p w14:paraId="0BFD11E0" w14:textId="77777777" w:rsidR="000E101C" w:rsidRPr="006D69E7" w:rsidRDefault="000E101C" w:rsidP="00BA29BF">
            <w:pPr>
              <w:pStyle w:val="TableText"/>
              <w:jc w:val="center"/>
              <w:rPr>
                <w:i/>
              </w:rPr>
            </w:pPr>
            <w:r w:rsidRPr="00BA29BF">
              <w:rPr>
                <w:i/>
                <w:color w:val="000000" w:themeColor="text1"/>
              </w:rPr>
              <w:t>Single</w:t>
            </w:r>
          </w:p>
        </w:tc>
      </w:tr>
      <w:tr w:rsidR="000E101C" w:rsidRPr="006F4FA5" w14:paraId="384FB608"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4A4D4798" w14:textId="77777777" w:rsidR="000E101C" w:rsidRPr="00BA29BF" w:rsidRDefault="000E101C" w:rsidP="00BA29BF">
            <w:pPr>
              <w:pStyle w:val="TableText"/>
              <w:jc w:val="center"/>
              <w:rPr>
                <w:i/>
                <w:color w:val="000000" w:themeColor="text1"/>
              </w:rPr>
            </w:pPr>
            <w:r w:rsidRPr="00BA29BF">
              <w:rPr>
                <w:i/>
                <w:color w:val="000000" w:themeColor="text1"/>
              </w:rPr>
              <w:t>SLCISP_MARITAL_LKP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11C08011" w14:textId="77777777" w:rsidR="000E101C" w:rsidRPr="00BA29BF" w:rsidRDefault="000E101C" w:rsidP="00BA29BF">
            <w:pPr>
              <w:pStyle w:val="TableText"/>
              <w:jc w:val="center"/>
              <w:rPr>
                <w:i/>
                <w:color w:val="000000" w:themeColor="text1"/>
              </w:rPr>
            </w:pPr>
            <w:r w:rsidRPr="00BA29BF">
              <w:rPr>
                <w:i/>
                <w:color w:val="000000" w:themeColor="text1"/>
              </w:rPr>
              <w:t>A</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0FDCA98" w14:textId="77777777" w:rsidR="000E101C" w:rsidRPr="00BA29BF" w:rsidRDefault="000E101C" w:rsidP="00BA29BF">
            <w:pPr>
              <w:pStyle w:val="TableText"/>
              <w:jc w:val="center"/>
              <w:rPr>
                <w:i/>
                <w:color w:val="000000" w:themeColor="text1"/>
              </w:rPr>
            </w:pPr>
            <w:r w:rsidRPr="00BA29BF">
              <w:rPr>
                <w:i/>
                <w:color w:val="000000" w:themeColor="text1"/>
              </w:rPr>
              <w:t>A</w:t>
            </w:r>
          </w:p>
        </w:tc>
        <w:tc>
          <w:tcPr>
            <w:tcW w:w="3150" w:type="dxa"/>
            <w:gridSpan w:val="3"/>
            <w:tcBorders>
              <w:top w:val="single" w:sz="4" w:space="0" w:color="auto"/>
              <w:left w:val="single" w:sz="4" w:space="0" w:color="auto"/>
              <w:bottom w:val="single" w:sz="4" w:space="0" w:color="auto"/>
              <w:right w:val="single" w:sz="4" w:space="0" w:color="auto"/>
            </w:tcBorders>
          </w:tcPr>
          <w:p w14:paraId="4351E875" w14:textId="77777777" w:rsidR="000E101C" w:rsidRPr="00BA29BF" w:rsidRDefault="000E101C" w:rsidP="00BA29BF">
            <w:pPr>
              <w:pStyle w:val="TableText"/>
              <w:jc w:val="center"/>
              <w:rPr>
                <w:i/>
                <w:color w:val="000000" w:themeColor="text1"/>
              </w:rPr>
            </w:pPr>
            <w:r w:rsidRPr="00BA29BF">
              <w:rPr>
                <w:i/>
                <w:color w:val="000000" w:themeColor="text1"/>
              </w:rPr>
              <w:t>Married</w:t>
            </w:r>
          </w:p>
        </w:tc>
      </w:tr>
    </w:tbl>
    <w:p w14:paraId="65072F77" w14:textId="77777777" w:rsidR="000E101C" w:rsidRDefault="000E101C" w:rsidP="000E101C">
      <w:pPr>
        <w:pStyle w:val="BodyText"/>
        <w:ind w:left="0"/>
        <w:rPr>
          <w:rFonts w:cs="Arial"/>
        </w:rPr>
      </w:pPr>
    </w:p>
    <w:p w14:paraId="5FB4CAE9" w14:textId="77777777" w:rsidR="000E101C" w:rsidRDefault="000E101C" w:rsidP="000E101C">
      <w:pPr>
        <w:pStyle w:val="BodyText"/>
        <w:ind w:left="0"/>
        <w:rPr>
          <w:rFonts w:cs="Arial"/>
        </w:rPr>
      </w:pPr>
    </w:p>
    <w:p w14:paraId="35D92EF4" w14:textId="77777777" w:rsidR="000E101C" w:rsidRDefault="000E101C" w:rsidP="000E101C">
      <w:pPr>
        <w:pStyle w:val="BodyText"/>
        <w:ind w:left="0"/>
        <w:rPr>
          <w:rFonts w:cs="Arial"/>
        </w:rPr>
      </w:pPr>
    </w:p>
    <w:tbl>
      <w:tblPr>
        <w:tblW w:w="105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49132E3B" w14:textId="77777777" w:rsidTr="009C5027">
        <w:trPr>
          <w:trHeight w:val="277"/>
          <w:tblHeader/>
        </w:trPr>
        <w:tc>
          <w:tcPr>
            <w:tcW w:w="2415" w:type="dxa"/>
            <w:gridSpan w:val="2"/>
            <w:tcBorders>
              <w:top w:val="single" w:sz="12" w:space="0" w:color="auto"/>
              <w:bottom w:val="nil"/>
              <w:right w:val="nil"/>
            </w:tcBorders>
            <w:shd w:val="pct10" w:color="auto" w:fill="auto"/>
          </w:tcPr>
          <w:p w14:paraId="67EB061A" w14:textId="77777777" w:rsidR="000E101C" w:rsidRPr="006D69E7" w:rsidRDefault="000E101C" w:rsidP="00BA29BF">
            <w:pPr>
              <w:pStyle w:val="TableHeading"/>
            </w:pPr>
            <w:r w:rsidRPr="006D69E7">
              <w:t>Type</w:t>
            </w:r>
          </w:p>
        </w:tc>
        <w:tc>
          <w:tcPr>
            <w:tcW w:w="2700" w:type="dxa"/>
            <w:gridSpan w:val="3"/>
            <w:tcBorders>
              <w:top w:val="single" w:sz="12" w:space="0" w:color="auto"/>
              <w:left w:val="nil"/>
              <w:bottom w:val="nil"/>
              <w:right w:val="nil"/>
            </w:tcBorders>
            <w:shd w:val="pct10" w:color="auto" w:fill="auto"/>
          </w:tcPr>
          <w:p w14:paraId="3E560DE1" w14:textId="77777777" w:rsidR="000E101C" w:rsidRPr="006D69E7" w:rsidRDefault="000E101C" w:rsidP="00BA29BF">
            <w:pPr>
              <w:pStyle w:val="TableHeading"/>
            </w:pPr>
            <w:r>
              <w:rPr>
                <w:rFonts w:cs="Arial"/>
              </w:rPr>
              <w:t xml:space="preserve">              </w:t>
            </w:r>
            <w:r w:rsidRPr="006D69E7">
              <w:t>Code</w:t>
            </w:r>
          </w:p>
        </w:tc>
        <w:tc>
          <w:tcPr>
            <w:tcW w:w="3060" w:type="dxa"/>
            <w:gridSpan w:val="4"/>
            <w:tcBorders>
              <w:top w:val="single" w:sz="12" w:space="0" w:color="auto"/>
              <w:left w:val="nil"/>
              <w:bottom w:val="nil"/>
              <w:right w:val="nil"/>
            </w:tcBorders>
            <w:shd w:val="pct10" w:color="auto" w:fill="auto"/>
          </w:tcPr>
          <w:p w14:paraId="065F42F0" w14:textId="77777777" w:rsidR="000E101C" w:rsidRPr="006D69E7" w:rsidRDefault="000E101C" w:rsidP="00BA29BF">
            <w:pPr>
              <w:pStyle w:val="TableHeading"/>
              <w:ind w:left="241" w:hanging="241"/>
            </w:pPr>
            <w:r>
              <w:rPr>
                <w:rFonts w:cs="Arial"/>
              </w:rPr>
              <w:t xml:space="preserve">              </w:t>
            </w:r>
            <w:r w:rsidRPr="006D69E7">
              <w:t>Meaning</w:t>
            </w:r>
          </w:p>
        </w:tc>
        <w:tc>
          <w:tcPr>
            <w:tcW w:w="2340" w:type="dxa"/>
            <w:gridSpan w:val="2"/>
            <w:tcBorders>
              <w:top w:val="single" w:sz="12" w:space="0" w:color="auto"/>
              <w:left w:val="nil"/>
              <w:bottom w:val="nil"/>
            </w:tcBorders>
            <w:shd w:val="pct10" w:color="auto" w:fill="auto"/>
          </w:tcPr>
          <w:p w14:paraId="0F97AEA2" w14:textId="77777777" w:rsidR="000E101C" w:rsidRPr="006D69E7" w:rsidRDefault="000E101C" w:rsidP="00BA29BF">
            <w:pPr>
              <w:pStyle w:val="TableHeading"/>
              <w:ind w:left="151"/>
            </w:pPr>
            <w:r>
              <w:rPr>
                <w:rFonts w:cs="Arial"/>
              </w:rPr>
              <w:t xml:space="preserve">           </w:t>
            </w:r>
            <w:r w:rsidRPr="006D69E7">
              <w:t>Description</w:t>
            </w:r>
          </w:p>
        </w:tc>
      </w:tr>
      <w:tr w:rsidR="000E101C" w:rsidRPr="004647D0" w14:paraId="7EA24C53" w14:textId="77777777" w:rsidTr="009C5027">
        <w:trPr>
          <w:trHeight w:hRule="exact" w:val="67"/>
          <w:tblHeader/>
        </w:trPr>
        <w:tc>
          <w:tcPr>
            <w:tcW w:w="3225" w:type="dxa"/>
            <w:gridSpan w:val="3"/>
            <w:tcBorders>
              <w:top w:val="single" w:sz="6" w:space="0" w:color="auto"/>
              <w:left w:val="nil"/>
              <w:bottom w:val="single" w:sz="4" w:space="0" w:color="auto"/>
              <w:right w:val="nil"/>
            </w:tcBorders>
            <w:shd w:val="pct50" w:color="auto" w:fill="auto"/>
          </w:tcPr>
          <w:p w14:paraId="7FE15BCE" w14:textId="77777777" w:rsidR="000E101C" w:rsidRPr="004647D0" w:rsidRDefault="000E101C" w:rsidP="009C5027">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038BEDE4" w14:textId="77777777" w:rsidR="000E101C" w:rsidRPr="004647D0" w:rsidRDefault="000E101C" w:rsidP="009C5027">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2A3207A4" w14:textId="77777777" w:rsidR="000E101C" w:rsidRPr="004647D0" w:rsidRDefault="000E101C" w:rsidP="009C5027">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5C5BE0D0" w14:textId="77777777" w:rsidR="000E101C" w:rsidRPr="004647D0" w:rsidRDefault="000E101C" w:rsidP="009C5027">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4BCC7B48" w14:textId="77777777" w:rsidR="000E101C" w:rsidRPr="004647D0" w:rsidRDefault="000E101C" w:rsidP="009C5027">
            <w:pPr>
              <w:pStyle w:val="TableText"/>
              <w:rPr>
                <w:rFonts w:cs="Arial"/>
                <w:sz w:val="8"/>
              </w:rPr>
            </w:pPr>
          </w:p>
        </w:tc>
      </w:tr>
      <w:tr w:rsidR="000E101C" w:rsidRPr="006F4FA5" w14:paraId="4EA71C9C" w14:textId="77777777" w:rsidTr="00BA29BF">
        <w:trPr>
          <w:trHeight w:val="268"/>
        </w:trPr>
        <w:tc>
          <w:tcPr>
            <w:tcW w:w="2235" w:type="dxa"/>
            <w:tcBorders>
              <w:top w:val="single" w:sz="4" w:space="0" w:color="auto"/>
              <w:left w:val="single" w:sz="4" w:space="0" w:color="auto"/>
              <w:bottom w:val="single" w:sz="4" w:space="0" w:color="auto"/>
              <w:right w:val="single" w:sz="4" w:space="0" w:color="auto"/>
            </w:tcBorders>
          </w:tcPr>
          <w:p w14:paraId="3356FDD2" w14:textId="77777777" w:rsidR="000E101C" w:rsidRPr="00BA29BF" w:rsidRDefault="000E101C" w:rsidP="00BA29BF">
            <w:pPr>
              <w:pStyle w:val="TableText"/>
              <w:jc w:val="center"/>
              <w:rPr>
                <w:i/>
              </w:rPr>
            </w:pPr>
            <w:r w:rsidRPr="006D69E7">
              <w:rPr>
                <w:i/>
                <w:color w:val="000000" w:themeColor="text1"/>
              </w:rPr>
              <w:t>SLCISP_SEX_LKP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B5429E5" w14:textId="77777777" w:rsidR="000E101C" w:rsidRPr="00BA29BF" w:rsidRDefault="000E101C" w:rsidP="00BA29BF">
            <w:pPr>
              <w:pStyle w:val="TableText"/>
              <w:jc w:val="center"/>
            </w:pPr>
            <w:r w:rsidRPr="006D69E7">
              <w:rPr>
                <w:i/>
                <w:color w:val="000000" w:themeColor="text1"/>
              </w:rPr>
              <w:t>F</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56D81067" w14:textId="77777777" w:rsidR="000E101C" w:rsidRPr="00BA29BF" w:rsidRDefault="000E101C" w:rsidP="00BA29BF">
            <w:pPr>
              <w:pStyle w:val="TableText"/>
              <w:jc w:val="center"/>
            </w:pPr>
            <w:r w:rsidRPr="006D69E7">
              <w:rPr>
                <w:i/>
                <w:color w:val="000000" w:themeColor="text1"/>
              </w:rPr>
              <w:t>F</w:t>
            </w:r>
          </w:p>
        </w:tc>
        <w:tc>
          <w:tcPr>
            <w:tcW w:w="3150" w:type="dxa"/>
            <w:gridSpan w:val="3"/>
            <w:tcBorders>
              <w:top w:val="single" w:sz="4" w:space="0" w:color="auto"/>
              <w:left w:val="single" w:sz="4" w:space="0" w:color="auto"/>
              <w:bottom w:val="single" w:sz="4" w:space="0" w:color="auto"/>
              <w:right w:val="single" w:sz="4" w:space="0" w:color="auto"/>
            </w:tcBorders>
          </w:tcPr>
          <w:p w14:paraId="39FA33EF" w14:textId="77777777" w:rsidR="000E101C" w:rsidRPr="00BA29BF" w:rsidRDefault="000E101C" w:rsidP="00BA29BF">
            <w:pPr>
              <w:pStyle w:val="TableText"/>
              <w:jc w:val="center"/>
              <w:rPr>
                <w:i/>
              </w:rPr>
            </w:pPr>
            <w:r w:rsidRPr="006D69E7">
              <w:rPr>
                <w:i/>
                <w:color w:val="000000" w:themeColor="text1"/>
              </w:rPr>
              <w:t>Female</w:t>
            </w:r>
          </w:p>
        </w:tc>
      </w:tr>
      <w:tr w:rsidR="000E101C" w:rsidRPr="006F4FA5" w14:paraId="69EA56AD" w14:textId="77777777" w:rsidTr="00BA29BF">
        <w:trPr>
          <w:trHeight w:val="268"/>
        </w:trPr>
        <w:tc>
          <w:tcPr>
            <w:tcW w:w="2235" w:type="dxa"/>
            <w:tcBorders>
              <w:top w:val="single" w:sz="4" w:space="0" w:color="auto"/>
              <w:left w:val="single" w:sz="4" w:space="0" w:color="auto"/>
              <w:bottom w:val="single" w:sz="4" w:space="0" w:color="auto"/>
              <w:right w:val="single" w:sz="4" w:space="0" w:color="auto"/>
            </w:tcBorders>
          </w:tcPr>
          <w:p w14:paraId="7C015CC4" w14:textId="77777777" w:rsidR="000E101C" w:rsidRPr="00BA29BF" w:rsidRDefault="000E101C" w:rsidP="00BA29BF">
            <w:pPr>
              <w:pStyle w:val="TableText"/>
              <w:jc w:val="center"/>
              <w:rPr>
                <w:i/>
                <w:color w:val="000000"/>
              </w:rPr>
            </w:pPr>
            <w:r w:rsidRPr="006D69E7">
              <w:rPr>
                <w:i/>
                <w:color w:val="000000" w:themeColor="text1"/>
              </w:rPr>
              <w:t>SLCISP_SEX_LKP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5B50D213" w14:textId="77777777" w:rsidR="000E101C" w:rsidRPr="006D69E7" w:rsidRDefault="000E101C" w:rsidP="00BA29BF">
            <w:pPr>
              <w:pStyle w:val="TableText"/>
              <w:jc w:val="center"/>
              <w:rPr>
                <w:i/>
                <w:color w:val="000000" w:themeColor="text1"/>
              </w:rPr>
            </w:pPr>
            <w:r w:rsidRPr="006D69E7">
              <w:rPr>
                <w:i/>
                <w:color w:val="000000" w:themeColor="text1"/>
              </w:rPr>
              <w:t>M</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4697FAF1" w14:textId="77777777" w:rsidR="000E101C" w:rsidRPr="00BA29BF" w:rsidRDefault="000E101C" w:rsidP="00BA29BF">
            <w:pPr>
              <w:pStyle w:val="TableText"/>
              <w:jc w:val="center"/>
            </w:pPr>
            <w:r w:rsidRPr="006D69E7">
              <w:rPr>
                <w:i/>
                <w:color w:val="000000" w:themeColor="text1"/>
              </w:rPr>
              <w:t>M</w:t>
            </w:r>
          </w:p>
        </w:tc>
        <w:tc>
          <w:tcPr>
            <w:tcW w:w="3150" w:type="dxa"/>
            <w:gridSpan w:val="3"/>
            <w:tcBorders>
              <w:top w:val="single" w:sz="4" w:space="0" w:color="auto"/>
              <w:left w:val="single" w:sz="4" w:space="0" w:color="auto"/>
              <w:bottom w:val="single" w:sz="4" w:space="0" w:color="auto"/>
              <w:right w:val="single" w:sz="4" w:space="0" w:color="auto"/>
            </w:tcBorders>
          </w:tcPr>
          <w:p w14:paraId="4F82D9CC" w14:textId="77777777" w:rsidR="000E101C" w:rsidRPr="00BA29BF" w:rsidRDefault="000E101C" w:rsidP="00BA29BF">
            <w:pPr>
              <w:pStyle w:val="TableText"/>
              <w:jc w:val="center"/>
              <w:rPr>
                <w:i/>
              </w:rPr>
            </w:pPr>
            <w:r w:rsidRPr="006D69E7">
              <w:rPr>
                <w:i/>
                <w:color w:val="000000" w:themeColor="text1"/>
              </w:rPr>
              <w:t>Male</w:t>
            </w:r>
          </w:p>
        </w:tc>
      </w:tr>
    </w:tbl>
    <w:p w14:paraId="1189EFCA" w14:textId="77777777" w:rsidR="00EF6368" w:rsidRDefault="00EF6368" w:rsidP="00EF6368">
      <w:pPr>
        <w:pStyle w:val="BodyText"/>
        <w:ind w:left="0"/>
        <w:rPr>
          <w:rFonts w:cs="Arial"/>
        </w:rPr>
      </w:pPr>
    </w:p>
    <w:p w14:paraId="1A7D658B" w14:textId="77777777" w:rsidR="00EF6368" w:rsidRPr="004647D0" w:rsidRDefault="00EF6368" w:rsidP="0067043F">
      <w:pPr>
        <w:pStyle w:val="BodyText"/>
        <w:ind w:left="0"/>
      </w:pPr>
    </w:p>
    <w:p w14:paraId="59B5C64F" w14:textId="5298EAE3" w:rsidR="00D46E95" w:rsidRPr="004647D0" w:rsidRDefault="00D46E95" w:rsidP="00D46E95">
      <w:pPr>
        <w:pStyle w:val="Heading2"/>
      </w:pPr>
      <w:bookmarkStart w:id="41" w:name="_Toc479609602"/>
      <w:r w:rsidRPr="004647D0">
        <w:lastRenderedPageBreak/>
        <w:t>Filter Rules</w:t>
      </w:r>
      <w:bookmarkEnd w:id="41"/>
    </w:p>
    <w:p w14:paraId="5E35A28E" w14:textId="77777777" w:rsidR="00FE177C" w:rsidRPr="004647D0" w:rsidRDefault="00FE177C" w:rsidP="007C6104">
      <w:pPr>
        <w:pStyle w:val="BodyText"/>
        <w:ind w:left="1930" w:firstLine="965"/>
      </w:pPr>
      <w:r>
        <w:t>Not Applicable.</w:t>
      </w:r>
    </w:p>
    <w:p w14:paraId="54E7B346" w14:textId="77777777" w:rsidR="009E0974" w:rsidRPr="004647D0" w:rsidRDefault="009E0974" w:rsidP="00B7253B">
      <w:pPr>
        <w:pStyle w:val="BodyText"/>
        <w:ind w:left="720"/>
      </w:pPr>
    </w:p>
    <w:p w14:paraId="1186E9D0" w14:textId="77777777" w:rsidR="006D0B75" w:rsidRPr="004647D0" w:rsidRDefault="006D0B75" w:rsidP="006D0B75">
      <w:pPr>
        <w:pStyle w:val="BodyText"/>
      </w:pPr>
    </w:p>
    <w:p w14:paraId="7FC49139" w14:textId="77777777" w:rsidR="006D0B75" w:rsidRPr="004647D0" w:rsidRDefault="006D0B75" w:rsidP="006D0B75">
      <w:pPr>
        <w:pStyle w:val="BodyText"/>
      </w:pPr>
    </w:p>
    <w:p w14:paraId="625E6E4D" w14:textId="77777777" w:rsidR="006D0B75" w:rsidRPr="004647D0" w:rsidRDefault="006D0B75" w:rsidP="006D0B75">
      <w:pPr>
        <w:pStyle w:val="BodyText"/>
      </w:pPr>
    </w:p>
    <w:p w14:paraId="4477A6EC" w14:textId="77777777" w:rsidR="00D46E95" w:rsidRPr="004647D0" w:rsidRDefault="00D46E95" w:rsidP="00D46E95">
      <w:pPr>
        <w:pStyle w:val="HeadingBar"/>
      </w:pPr>
    </w:p>
    <w:p w14:paraId="4F77DD75" w14:textId="58E439AA" w:rsidR="00D46E95" w:rsidRDefault="00D46E95" w:rsidP="00D46E95">
      <w:pPr>
        <w:pStyle w:val="Heading3"/>
      </w:pPr>
      <w:bookmarkStart w:id="42" w:name="_Toc479609603"/>
      <w:r w:rsidRPr="004647D0">
        <w:t>Incremental Conversion Filters</w:t>
      </w:r>
      <w:r w:rsidR="006D0B75" w:rsidRPr="004647D0">
        <w:t xml:space="preserve"> (optional)</w:t>
      </w:r>
      <w:bookmarkEnd w:id="42"/>
    </w:p>
    <w:p w14:paraId="6643E79B" w14:textId="77777777" w:rsidR="00B7253B" w:rsidRPr="004647D0" w:rsidRDefault="00B7253B" w:rsidP="007C6104">
      <w:pPr>
        <w:pStyle w:val="BodyText"/>
        <w:ind w:left="1930" w:firstLine="965"/>
      </w:pPr>
      <w:r>
        <w:t>Not Applicable.</w:t>
      </w:r>
    </w:p>
    <w:p w14:paraId="6C8931AF" w14:textId="77777777" w:rsidR="00B7253B" w:rsidRPr="00B7253B" w:rsidRDefault="00B7253B" w:rsidP="00B7253B">
      <w:pPr>
        <w:pStyle w:val="BodyText"/>
      </w:pPr>
    </w:p>
    <w:p w14:paraId="6B6C144C" w14:textId="29128F39" w:rsidR="00D46E95" w:rsidRPr="004647D0" w:rsidRDefault="00D46E95" w:rsidP="00D46E95">
      <w:pPr>
        <w:pStyle w:val="Heading2"/>
      </w:pPr>
      <w:bookmarkStart w:id="43" w:name="_Toc479609604"/>
      <w:r w:rsidRPr="004647D0">
        <w:lastRenderedPageBreak/>
        <w:t>Foreign Key Rules</w:t>
      </w:r>
      <w:bookmarkEnd w:id="43"/>
    </w:p>
    <w:p w14:paraId="57C8F60E" w14:textId="3DDA876F" w:rsidR="006D0B75" w:rsidRPr="004647D0" w:rsidRDefault="00B7253B" w:rsidP="007C6104">
      <w:pPr>
        <w:pStyle w:val="BodyText"/>
        <w:ind w:left="1930" w:firstLine="965"/>
      </w:pPr>
      <w:r>
        <w:t>Not Applicable.</w:t>
      </w:r>
    </w:p>
    <w:p w14:paraId="3C176704" w14:textId="77777777" w:rsidR="006D0B75" w:rsidRPr="004647D0" w:rsidRDefault="006D0B75" w:rsidP="006D0B75">
      <w:pPr>
        <w:pStyle w:val="BodyText"/>
        <w:rPr>
          <w:rFonts w:cs="Arial"/>
        </w:rPr>
      </w:pPr>
      <w:bookmarkStart w:id="44" w:name="_Toc354296717"/>
    </w:p>
    <w:p w14:paraId="480D5838" w14:textId="26614486" w:rsidR="00D46E95" w:rsidRPr="004647D0" w:rsidRDefault="00D46E95" w:rsidP="00D46E95">
      <w:pPr>
        <w:pStyle w:val="Heading2"/>
      </w:pPr>
      <w:bookmarkStart w:id="45" w:name="_Toc479609605"/>
      <w:bookmarkEnd w:id="44"/>
      <w:r w:rsidRPr="004647D0">
        <w:lastRenderedPageBreak/>
        <w:t>Derivation Rules</w:t>
      </w:r>
      <w:bookmarkEnd w:id="45"/>
    </w:p>
    <w:p w14:paraId="4EC798D7" w14:textId="7E2F7660" w:rsidR="006D0B75" w:rsidRPr="004647D0" w:rsidRDefault="00FC0A8D" w:rsidP="00B7253B">
      <w:pPr>
        <w:pStyle w:val="BodyText"/>
        <w:ind w:left="0" w:firstLine="965"/>
      </w:pPr>
      <w:r>
        <w:t xml:space="preserve">Below is a table listing the derivation rules that are to be used in the conversion of </w:t>
      </w:r>
      <w:r w:rsidR="00DF5FAA">
        <w:t>FAS to Supplier Hub: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1695"/>
        <w:gridCol w:w="1800"/>
        <w:gridCol w:w="1718"/>
        <w:gridCol w:w="1601"/>
        <w:gridCol w:w="1991"/>
        <w:gridCol w:w="1275"/>
        <w:gridCol w:w="31"/>
      </w:tblGrid>
      <w:tr w:rsidR="00FC0A8D" w14:paraId="184C0DD4" w14:textId="77777777" w:rsidTr="00DB606D">
        <w:trPr>
          <w:trHeight w:val="247"/>
          <w:tblHeader/>
        </w:trPr>
        <w:tc>
          <w:tcPr>
            <w:tcW w:w="1695" w:type="dxa"/>
            <w:shd w:val="pct10" w:color="auto" w:fill="auto"/>
            <w:hideMark/>
          </w:tcPr>
          <w:p w14:paraId="31372D4F" w14:textId="77777777" w:rsidR="00FC0A8D" w:rsidRDefault="00FC0A8D">
            <w:pPr>
              <w:pStyle w:val="TableHeading"/>
              <w:rPr>
                <w:rFonts w:asciiTheme="minorHAnsi" w:hAnsiTheme="minorHAnsi" w:cs="Arial"/>
              </w:rPr>
            </w:pPr>
            <w:r>
              <w:rPr>
                <w:rFonts w:cs="Arial"/>
              </w:rPr>
              <w:t>Processing Rule</w:t>
            </w:r>
          </w:p>
        </w:tc>
        <w:tc>
          <w:tcPr>
            <w:tcW w:w="1800" w:type="dxa"/>
            <w:shd w:val="pct10" w:color="auto" w:fill="auto"/>
            <w:hideMark/>
          </w:tcPr>
          <w:p w14:paraId="2CD1FD7A" w14:textId="77777777" w:rsidR="00FC0A8D" w:rsidRDefault="00FC0A8D">
            <w:pPr>
              <w:pStyle w:val="TableHeading"/>
              <w:rPr>
                <w:rFonts w:cs="Arial"/>
              </w:rPr>
            </w:pPr>
            <w:r>
              <w:rPr>
                <w:rFonts w:cs="Arial"/>
              </w:rPr>
              <w:t>Data Source</w:t>
            </w:r>
          </w:p>
        </w:tc>
        <w:tc>
          <w:tcPr>
            <w:tcW w:w="1718" w:type="dxa"/>
            <w:shd w:val="pct10" w:color="auto" w:fill="auto"/>
            <w:hideMark/>
          </w:tcPr>
          <w:p w14:paraId="0EF5F9A1" w14:textId="77777777" w:rsidR="00FC0A8D" w:rsidRDefault="00FC0A8D">
            <w:pPr>
              <w:pStyle w:val="TableHeading"/>
              <w:rPr>
                <w:rFonts w:cs="Arial"/>
              </w:rPr>
            </w:pPr>
            <w:r>
              <w:rPr>
                <w:rFonts w:cs="Arial"/>
              </w:rPr>
              <w:t>Data Element</w:t>
            </w:r>
          </w:p>
        </w:tc>
        <w:tc>
          <w:tcPr>
            <w:tcW w:w="1601" w:type="dxa"/>
            <w:shd w:val="pct10" w:color="auto" w:fill="auto"/>
            <w:hideMark/>
          </w:tcPr>
          <w:p w14:paraId="0D7653D5" w14:textId="77777777" w:rsidR="00FC0A8D" w:rsidRDefault="00FC0A8D">
            <w:pPr>
              <w:pStyle w:val="TableHeading"/>
              <w:rPr>
                <w:rFonts w:cs="Arial"/>
              </w:rPr>
            </w:pPr>
            <w:r>
              <w:rPr>
                <w:rFonts w:cs="Arial"/>
              </w:rPr>
              <w:t>Data Size/Type</w:t>
            </w:r>
          </w:p>
        </w:tc>
        <w:tc>
          <w:tcPr>
            <w:tcW w:w="1991" w:type="dxa"/>
            <w:shd w:val="pct10" w:color="auto" w:fill="auto"/>
            <w:hideMark/>
          </w:tcPr>
          <w:p w14:paraId="0F7ACAA7" w14:textId="77777777" w:rsidR="00FC0A8D" w:rsidRDefault="00FC0A8D">
            <w:pPr>
              <w:pStyle w:val="TableHeading"/>
              <w:rPr>
                <w:rFonts w:cs="Arial"/>
              </w:rPr>
            </w:pPr>
            <w:r>
              <w:rPr>
                <w:rFonts w:cs="Arial"/>
              </w:rPr>
              <w:t>Target Table. Column</w:t>
            </w:r>
          </w:p>
        </w:tc>
        <w:tc>
          <w:tcPr>
            <w:tcW w:w="1306" w:type="dxa"/>
            <w:gridSpan w:val="2"/>
            <w:shd w:val="pct10" w:color="auto" w:fill="auto"/>
            <w:hideMark/>
          </w:tcPr>
          <w:p w14:paraId="74BD2BF3" w14:textId="77777777" w:rsidR="00FC0A8D" w:rsidRDefault="00FC0A8D">
            <w:pPr>
              <w:pStyle w:val="TableHeading"/>
              <w:rPr>
                <w:rFonts w:cs="Arial"/>
              </w:rPr>
            </w:pPr>
            <w:r>
              <w:rPr>
                <w:rFonts w:cs="Arial"/>
              </w:rPr>
              <w:t>Data Size/Type</w:t>
            </w:r>
          </w:p>
        </w:tc>
      </w:tr>
      <w:tr w:rsidR="00FC0A8D" w14:paraId="0243AAFB" w14:textId="77777777" w:rsidTr="00DB606D">
        <w:trPr>
          <w:gridAfter w:val="1"/>
          <w:wAfter w:w="31" w:type="dxa"/>
          <w:trHeight w:val="60"/>
          <w:tblHeader/>
        </w:trPr>
        <w:tc>
          <w:tcPr>
            <w:tcW w:w="10080" w:type="dxa"/>
            <w:gridSpan w:val="6"/>
            <w:shd w:val="pct50" w:color="auto" w:fill="auto"/>
          </w:tcPr>
          <w:p w14:paraId="38BB3DEE" w14:textId="77777777" w:rsidR="00FC0A8D" w:rsidRDefault="00FC0A8D">
            <w:pPr>
              <w:pStyle w:val="TableText"/>
              <w:rPr>
                <w:rFonts w:cs="Arial"/>
                <w:sz w:val="8"/>
              </w:rPr>
            </w:pPr>
          </w:p>
        </w:tc>
      </w:tr>
      <w:tr w:rsidR="00FC0A8D" w14:paraId="4A1834A1" w14:textId="77777777" w:rsidTr="00DB606D">
        <w:trPr>
          <w:trHeight w:val="247"/>
        </w:trPr>
        <w:tc>
          <w:tcPr>
            <w:tcW w:w="1695" w:type="dxa"/>
            <w:hideMark/>
          </w:tcPr>
          <w:p w14:paraId="790318A7" w14:textId="138515DB" w:rsidR="00FC0A8D" w:rsidRPr="00117B0C" w:rsidRDefault="00FB0C34">
            <w:pPr>
              <w:pStyle w:val="TableText"/>
              <w:rPr>
                <w:rFonts w:cs="Arial"/>
                <w:szCs w:val="16"/>
              </w:rPr>
            </w:pPr>
            <w:r w:rsidRPr="00117B0C">
              <w:rPr>
                <w:szCs w:val="16"/>
              </w:rPr>
              <w:t xml:space="preserve">Derive the </w:t>
            </w:r>
            <w:r w:rsidRPr="00E82B54">
              <w:rPr>
                <w:i/>
                <w:szCs w:val="16"/>
              </w:rPr>
              <w:t>BATCH_ID</w:t>
            </w:r>
          </w:p>
        </w:tc>
        <w:tc>
          <w:tcPr>
            <w:tcW w:w="1800" w:type="dxa"/>
          </w:tcPr>
          <w:p w14:paraId="06D5A4BA" w14:textId="71DF9AB0" w:rsidR="00FC0A8D" w:rsidRPr="00117B0C" w:rsidRDefault="00FB0C34">
            <w:pPr>
              <w:pStyle w:val="TableText"/>
              <w:rPr>
                <w:rFonts w:cs="Arial"/>
                <w:szCs w:val="16"/>
              </w:rPr>
            </w:pPr>
            <w:r w:rsidRPr="00117B0C">
              <w:rPr>
                <w:rFonts w:cs="Arial"/>
                <w:szCs w:val="16"/>
              </w:rPr>
              <w:t>Custom Sequence to generate a unique value at every run</w:t>
            </w:r>
          </w:p>
        </w:tc>
        <w:tc>
          <w:tcPr>
            <w:tcW w:w="1718" w:type="dxa"/>
          </w:tcPr>
          <w:p w14:paraId="4D1D26E5" w14:textId="2D5CFBF2" w:rsidR="00FC0A8D" w:rsidRPr="00117B0C" w:rsidRDefault="00110AE2">
            <w:pPr>
              <w:pStyle w:val="TableText"/>
              <w:rPr>
                <w:rFonts w:cs="Arial"/>
                <w:i/>
                <w:szCs w:val="16"/>
              </w:rPr>
            </w:pPr>
            <w:r w:rsidRPr="00110AE2">
              <w:rPr>
                <w:rFonts w:cs="Arial"/>
                <w:i/>
                <w:szCs w:val="16"/>
              </w:rPr>
              <w:t>SLC_ISP_FAS_SUPPIER_CNV_STG</w:t>
            </w:r>
          </w:p>
        </w:tc>
        <w:tc>
          <w:tcPr>
            <w:tcW w:w="1601" w:type="dxa"/>
          </w:tcPr>
          <w:p w14:paraId="726A094A" w14:textId="329A4F92" w:rsidR="00FC0A8D" w:rsidRPr="00117B0C" w:rsidRDefault="00FB0C34">
            <w:pPr>
              <w:pStyle w:val="TableText"/>
              <w:rPr>
                <w:rFonts w:cs="Arial"/>
                <w:i/>
                <w:szCs w:val="16"/>
              </w:rPr>
            </w:pPr>
            <w:r w:rsidRPr="00117B0C">
              <w:rPr>
                <w:rFonts w:cs="Arial"/>
                <w:i/>
                <w:szCs w:val="16"/>
              </w:rPr>
              <w:t>NUMBER</w:t>
            </w:r>
          </w:p>
        </w:tc>
        <w:tc>
          <w:tcPr>
            <w:tcW w:w="1991" w:type="dxa"/>
          </w:tcPr>
          <w:p w14:paraId="68F33D83" w14:textId="1049FDE5" w:rsidR="00FC0A8D" w:rsidRPr="00117B0C" w:rsidRDefault="00110AE2">
            <w:pPr>
              <w:pStyle w:val="TableText"/>
              <w:rPr>
                <w:rFonts w:cs="Arial"/>
                <w:i/>
                <w:szCs w:val="16"/>
              </w:rPr>
            </w:pPr>
            <w:r w:rsidRPr="00110AE2">
              <w:rPr>
                <w:rFonts w:cs="Arial"/>
                <w:i/>
                <w:szCs w:val="16"/>
              </w:rPr>
              <w:t>SLC_ISP_FAS_SUPPIER_CNV_STG</w:t>
            </w:r>
            <w:r>
              <w:rPr>
                <w:rFonts w:cs="Arial"/>
                <w:i/>
                <w:szCs w:val="16"/>
              </w:rPr>
              <w:t>.</w:t>
            </w:r>
            <w:r>
              <w:t xml:space="preserve"> </w:t>
            </w:r>
            <w:r w:rsidRPr="00110AE2">
              <w:rPr>
                <w:rFonts w:cs="Arial"/>
                <w:i/>
                <w:szCs w:val="16"/>
              </w:rPr>
              <w:t>BATCH_ID</w:t>
            </w:r>
          </w:p>
        </w:tc>
        <w:tc>
          <w:tcPr>
            <w:tcW w:w="1306" w:type="dxa"/>
            <w:gridSpan w:val="2"/>
          </w:tcPr>
          <w:p w14:paraId="568BBE81" w14:textId="7082A539" w:rsidR="00FC0A8D" w:rsidRPr="00117B0C" w:rsidRDefault="00FB0C34">
            <w:pPr>
              <w:pStyle w:val="TableText"/>
              <w:rPr>
                <w:rFonts w:cs="Arial"/>
                <w:i/>
                <w:szCs w:val="16"/>
              </w:rPr>
            </w:pPr>
            <w:r w:rsidRPr="00117B0C">
              <w:rPr>
                <w:rFonts w:cs="Arial"/>
                <w:i/>
                <w:szCs w:val="16"/>
              </w:rPr>
              <w:t>NUMBER</w:t>
            </w:r>
          </w:p>
        </w:tc>
      </w:tr>
      <w:tr w:rsidR="00FB0C34" w14:paraId="49205F40" w14:textId="77777777" w:rsidTr="00DB606D">
        <w:trPr>
          <w:trHeight w:val="247"/>
        </w:trPr>
        <w:tc>
          <w:tcPr>
            <w:tcW w:w="1695" w:type="dxa"/>
            <w:hideMark/>
          </w:tcPr>
          <w:p w14:paraId="1DA7CF32" w14:textId="0A1441E4" w:rsidR="00FB0C34" w:rsidRPr="00117B0C" w:rsidRDefault="00FB0C34" w:rsidP="00110AE2">
            <w:pPr>
              <w:pStyle w:val="TableText"/>
              <w:rPr>
                <w:rFonts w:cs="Arial"/>
                <w:szCs w:val="16"/>
              </w:rPr>
            </w:pPr>
            <w:r w:rsidRPr="00117B0C">
              <w:rPr>
                <w:szCs w:val="16"/>
              </w:rPr>
              <w:t xml:space="preserve">Derive the </w:t>
            </w:r>
            <w:r w:rsidR="00110AE2">
              <w:rPr>
                <w:i/>
                <w:szCs w:val="16"/>
              </w:rPr>
              <w:t>RECORD</w:t>
            </w:r>
            <w:r w:rsidRPr="00E82B54">
              <w:rPr>
                <w:i/>
                <w:szCs w:val="16"/>
              </w:rPr>
              <w:t>_ID</w:t>
            </w:r>
          </w:p>
        </w:tc>
        <w:tc>
          <w:tcPr>
            <w:tcW w:w="1800" w:type="dxa"/>
          </w:tcPr>
          <w:p w14:paraId="49C46850" w14:textId="14DAF1D4" w:rsidR="00FB0C34" w:rsidRPr="00110AE2" w:rsidRDefault="00110AE2" w:rsidP="00110AE2">
            <w:pPr>
              <w:pStyle w:val="TableText"/>
              <w:rPr>
                <w:rFonts w:cs="Arial"/>
                <w:szCs w:val="16"/>
              </w:rPr>
            </w:pPr>
            <w:r>
              <w:rPr>
                <w:rFonts w:cs="Arial"/>
                <w:szCs w:val="16"/>
              </w:rPr>
              <w:t xml:space="preserve">Custom Sequence for assigning record Id for every record inserted into </w:t>
            </w:r>
            <w:r w:rsidRPr="00110AE2">
              <w:rPr>
                <w:rFonts w:cs="Arial"/>
                <w:i/>
                <w:szCs w:val="16"/>
              </w:rPr>
              <w:t>SLC_ISP_FAS_SUPPIER_CNV_STG</w:t>
            </w:r>
            <w:r>
              <w:rPr>
                <w:rFonts w:cs="Arial"/>
                <w:i/>
                <w:szCs w:val="16"/>
              </w:rPr>
              <w:t xml:space="preserve"> </w:t>
            </w:r>
            <w:r>
              <w:rPr>
                <w:rFonts w:cs="Arial"/>
                <w:szCs w:val="16"/>
              </w:rPr>
              <w:t>staging table</w:t>
            </w:r>
          </w:p>
        </w:tc>
        <w:tc>
          <w:tcPr>
            <w:tcW w:w="1718" w:type="dxa"/>
          </w:tcPr>
          <w:p w14:paraId="0EE292EB" w14:textId="22101F6A" w:rsidR="00FB0C34" w:rsidRPr="00117B0C" w:rsidRDefault="00110AE2" w:rsidP="00FB0C34">
            <w:pPr>
              <w:pStyle w:val="TableText"/>
              <w:rPr>
                <w:rFonts w:cs="Arial"/>
                <w:i/>
                <w:szCs w:val="16"/>
              </w:rPr>
            </w:pPr>
            <w:r w:rsidRPr="00110AE2">
              <w:rPr>
                <w:rFonts w:cs="Arial"/>
                <w:i/>
                <w:szCs w:val="16"/>
              </w:rPr>
              <w:t>SLC_ISP_FAS_SUPPIER_CNV_STG</w:t>
            </w:r>
          </w:p>
        </w:tc>
        <w:tc>
          <w:tcPr>
            <w:tcW w:w="1601" w:type="dxa"/>
          </w:tcPr>
          <w:p w14:paraId="252AEA49" w14:textId="778F77AA" w:rsidR="00FB0C34" w:rsidRPr="00117B0C" w:rsidRDefault="00FB0C34" w:rsidP="00FB0C34">
            <w:pPr>
              <w:pStyle w:val="TableText"/>
              <w:rPr>
                <w:rFonts w:cs="Arial"/>
                <w:i/>
                <w:szCs w:val="16"/>
              </w:rPr>
            </w:pPr>
            <w:r w:rsidRPr="00117B0C">
              <w:rPr>
                <w:rFonts w:cs="Arial"/>
                <w:i/>
                <w:szCs w:val="16"/>
              </w:rPr>
              <w:t>NUMBER</w:t>
            </w:r>
          </w:p>
        </w:tc>
        <w:tc>
          <w:tcPr>
            <w:tcW w:w="1991" w:type="dxa"/>
          </w:tcPr>
          <w:p w14:paraId="7A6AACBC" w14:textId="747255BC" w:rsidR="00FB0C34" w:rsidRPr="00117B0C" w:rsidRDefault="00110AE2" w:rsidP="00110AE2">
            <w:pPr>
              <w:pStyle w:val="TableText"/>
              <w:rPr>
                <w:rFonts w:cs="Arial"/>
                <w:i/>
                <w:szCs w:val="16"/>
              </w:rPr>
            </w:pPr>
            <w:r w:rsidRPr="00110AE2">
              <w:rPr>
                <w:rFonts w:cs="Arial"/>
                <w:i/>
                <w:szCs w:val="16"/>
              </w:rPr>
              <w:t>SLC_ISP_FAS_SUPPIER_CNV_STG</w:t>
            </w:r>
            <w:r>
              <w:rPr>
                <w:rFonts w:cs="Arial"/>
                <w:i/>
                <w:szCs w:val="16"/>
              </w:rPr>
              <w:t>.</w:t>
            </w:r>
            <w:r>
              <w:t xml:space="preserve"> </w:t>
            </w:r>
            <w:r>
              <w:rPr>
                <w:rFonts w:cs="Arial"/>
                <w:i/>
                <w:szCs w:val="16"/>
              </w:rPr>
              <w:t>RECORD</w:t>
            </w:r>
            <w:r w:rsidRPr="00110AE2">
              <w:rPr>
                <w:rFonts w:cs="Arial"/>
                <w:i/>
                <w:szCs w:val="16"/>
              </w:rPr>
              <w:t>_ID</w:t>
            </w:r>
          </w:p>
        </w:tc>
        <w:tc>
          <w:tcPr>
            <w:tcW w:w="1306" w:type="dxa"/>
            <w:gridSpan w:val="2"/>
          </w:tcPr>
          <w:p w14:paraId="6971ADAB" w14:textId="412E184A" w:rsidR="00FB0C34" w:rsidRPr="00117B0C" w:rsidRDefault="00FB0C34" w:rsidP="00FB0C34">
            <w:pPr>
              <w:pStyle w:val="TableText"/>
              <w:rPr>
                <w:rFonts w:cs="Arial"/>
                <w:i/>
                <w:szCs w:val="16"/>
              </w:rPr>
            </w:pPr>
            <w:r w:rsidRPr="00117B0C">
              <w:rPr>
                <w:rFonts w:cs="Arial"/>
                <w:i/>
                <w:szCs w:val="16"/>
              </w:rPr>
              <w:t>NUMBER</w:t>
            </w:r>
          </w:p>
        </w:tc>
      </w:tr>
    </w:tbl>
    <w:p w14:paraId="1483A14F" w14:textId="77777777" w:rsidR="006D0B75" w:rsidRPr="004647D0" w:rsidRDefault="006D0B75" w:rsidP="00FC0A8D">
      <w:pPr>
        <w:pStyle w:val="BodyText"/>
        <w:ind w:left="0"/>
        <w:rPr>
          <w:rFonts w:cs="Arial"/>
        </w:rPr>
      </w:pPr>
    </w:p>
    <w:p w14:paraId="7C8E8C09" w14:textId="158324F1" w:rsidR="00D46E95" w:rsidRPr="004647D0" w:rsidRDefault="00D46E95" w:rsidP="00D46E95">
      <w:pPr>
        <w:pStyle w:val="Heading2"/>
      </w:pPr>
      <w:bookmarkStart w:id="46" w:name="_Toc479609606"/>
      <w:r w:rsidRPr="004647D0">
        <w:lastRenderedPageBreak/>
        <w:t>Default Values</w:t>
      </w:r>
      <w:bookmarkEnd w:id="46"/>
    </w:p>
    <w:p w14:paraId="2529A590" w14:textId="305B36F4" w:rsidR="006D0B75" w:rsidRDefault="00E32083" w:rsidP="00B7253B">
      <w:pPr>
        <w:pStyle w:val="BodyText"/>
        <w:ind w:left="720"/>
      </w:pPr>
      <w:r>
        <w:t xml:space="preserve">This section lists the default value rules that are to be used in the conversion of </w:t>
      </w:r>
      <w:r w:rsidR="003F3160">
        <w:t>FAS to Supplier Hub</w:t>
      </w:r>
      <w:r>
        <w:t xml:space="preserve">.  The default value rules explain the logic behind why a certain default value has been selected. </w:t>
      </w:r>
    </w:p>
    <w:p w14:paraId="6962E228" w14:textId="77777777" w:rsidR="00E32083" w:rsidRDefault="00E32083" w:rsidP="00B7253B">
      <w:pPr>
        <w:pStyle w:val="BodyText"/>
        <w:ind w:left="7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4A0" w:firstRow="1" w:lastRow="0" w:firstColumn="1" w:lastColumn="0" w:noHBand="0" w:noVBand="1"/>
      </w:tblPr>
      <w:tblGrid>
        <w:gridCol w:w="1875"/>
        <w:gridCol w:w="1440"/>
        <w:gridCol w:w="1800"/>
        <w:gridCol w:w="1214"/>
        <w:gridCol w:w="2160"/>
        <w:gridCol w:w="1591"/>
        <w:gridCol w:w="29"/>
      </w:tblGrid>
      <w:tr w:rsidR="00E32083" w14:paraId="29F9E53F" w14:textId="77777777" w:rsidTr="00E32083">
        <w:trPr>
          <w:trHeight w:val="247"/>
          <w:tblHeader/>
        </w:trPr>
        <w:tc>
          <w:tcPr>
            <w:tcW w:w="1875" w:type="dxa"/>
            <w:tcBorders>
              <w:top w:val="single" w:sz="12" w:space="0" w:color="auto"/>
              <w:left w:val="single" w:sz="12" w:space="0" w:color="auto"/>
              <w:bottom w:val="single" w:sz="6" w:space="0" w:color="auto"/>
              <w:right w:val="nil"/>
            </w:tcBorders>
            <w:shd w:val="pct10" w:color="auto" w:fill="auto"/>
            <w:hideMark/>
          </w:tcPr>
          <w:p w14:paraId="03C86703" w14:textId="77777777" w:rsidR="00E32083" w:rsidRDefault="00E32083">
            <w:pPr>
              <w:pStyle w:val="TableHeading"/>
              <w:rPr>
                <w:rFonts w:asciiTheme="minorHAnsi" w:hAnsiTheme="minorHAnsi" w:cs="Arial"/>
              </w:rPr>
            </w:pPr>
            <w:r>
              <w:rPr>
                <w:rFonts w:cs="Arial"/>
              </w:rPr>
              <w:t>Processing Rule</w:t>
            </w:r>
          </w:p>
        </w:tc>
        <w:tc>
          <w:tcPr>
            <w:tcW w:w="1440" w:type="dxa"/>
            <w:tcBorders>
              <w:top w:val="single" w:sz="12" w:space="0" w:color="auto"/>
              <w:left w:val="nil"/>
              <w:bottom w:val="single" w:sz="6" w:space="0" w:color="auto"/>
              <w:right w:val="nil"/>
            </w:tcBorders>
            <w:shd w:val="pct10" w:color="auto" w:fill="auto"/>
            <w:hideMark/>
          </w:tcPr>
          <w:p w14:paraId="3A249E61" w14:textId="77777777" w:rsidR="00E32083" w:rsidRDefault="00E32083">
            <w:pPr>
              <w:pStyle w:val="TableHeading"/>
              <w:rPr>
                <w:rFonts w:cs="Arial"/>
              </w:rPr>
            </w:pPr>
            <w:r>
              <w:rPr>
                <w:rFonts w:cs="Arial"/>
              </w:rPr>
              <w:t>Data Source</w:t>
            </w:r>
          </w:p>
        </w:tc>
        <w:tc>
          <w:tcPr>
            <w:tcW w:w="1800" w:type="dxa"/>
            <w:tcBorders>
              <w:top w:val="single" w:sz="12" w:space="0" w:color="auto"/>
              <w:left w:val="nil"/>
              <w:bottom w:val="single" w:sz="6" w:space="0" w:color="auto"/>
              <w:right w:val="nil"/>
            </w:tcBorders>
            <w:shd w:val="pct10" w:color="auto" w:fill="auto"/>
            <w:hideMark/>
          </w:tcPr>
          <w:p w14:paraId="29DCC33C" w14:textId="77777777" w:rsidR="00E32083" w:rsidRDefault="00E32083">
            <w:pPr>
              <w:pStyle w:val="TableHeading"/>
              <w:rPr>
                <w:rFonts w:cs="Arial"/>
              </w:rPr>
            </w:pPr>
            <w:r>
              <w:rPr>
                <w:rFonts w:cs="Arial"/>
              </w:rPr>
              <w:t>Data Element</w:t>
            </w:r>
          </w:p>
        </w:tc>
        <w:tc>
          <w:tcPr>
            <w:tcW w:w="1214" w:type="dxa"/>
            <w:tcBorders>
              <w:top w:val="single" w:sz="12" w:space="0" w:color="auto"/>
              <w:left w:val="nil"/>
              <w:bottom w:val="single" w:sz="6" w:space="0" w:color="auto"/>
              <w:right w:val="nil"/>
            </w:tcBorders>
            <w:shd w:val="pct10" w:color="auto" w:fill="auto"/>
            <w:hideMark/>
          </w:tcPr>
          <w:p w14:paraId="153AA007" w14:textId="77777777" w:rsidR="00E32083" w:rsidRDefault="00E32083">
            <w:pPr>
              <w:pStyle w:val="TableHeading"/>
              <w:rPr>
                <w:rFonts w:cs="Arial"/>
              </w:rPr>
            </w:pPr>
            <w:r>
              <w:rPr>
                <w:rFonts w:cs="Arial"/>
              </w:rPr>
              <w:t>Data Size/Type</w:t>
            </w:r>
          </w:p>
        </w:tc>
        <w:tc>
          <w:tcPr>
            <w:tcW w:w="2160" w:type="dxa"/>
            <w:tcBorders>
              <w:top w:val="single" w:sz="12" w:space="0" w:color="auto"/>
              <w:left w:val="nil"/>
              <w:bottom w:val="single" w:sz="6" w:space="0" w:color="auto"/>
              <w:right w:val="nil"/>
            </w:tcBorders>
            <w:shd w:val="pct10" w:color="auto" w:fill="auto"/>
            <w:hideMark/>
          </w:tcPr>
          <w:p w14:paraId="0519EE1C" w14:textId="77777777" w:rsidR="00E32083" w:rsidRDefault="00E32083">
            <w:pPr>
              <w:pStyle w:val="TableHeading"/>
              <w:rPr>
                <w:rFonts w:cs="Arial"/>
              </w:rPr>
            </w:pPr>
            <w:r>
              <w:rPr>
                <w:rFonts w:cs="Arial"/>
              </w:rPr>
              <w:t>Target Table. Column</w:t>
            </w:r>
          </w:p>
        </w:tc>
        <w:tc>
          <w:tcPr>
            <w:tcW w:w="1620" w:type="dxa"/>
            <w:gridSpan w:val="2"/>
            <w:tcBorders>
              <w:top w:val="single" w:sz="12" w:space="0" w:color="auto"/>
              <w:left w:val="nil"/>
              <w:bottom w:val="single" w:sz="6" w:space="0" w:color="auto"/>
              <w:right w:val="single" w:sz="12" w:space="0" w:color="auto"/>
            </w:tcBorders>
            <w:shd w:val="pct10" w:color="auto" w:fill="auto"/>
            <w:hideMark/>
          </w:tcPr>
          <w:p w14:paraId="4ED0592D" w14:textId="77777777" w:rsidR="00E32083" w:rsidRDefault="00E32083">
            <w:pPr>
              <w:pStyle w:val="TableHeading"/>
              <w:rPr>
                <w:rFonts w:cs="Arial"/>
              </w:rPr>
            </w:pPr>
            <w:r>
              <w:rPr>
                <w:rFonts w:cs="Arial"/>
              </w:rPr>
              <w:t>Data Size/Type</w:t>
            </w:r>
          </w:p>
        </w:tc>
      </w:tr>
      <w:tr w:rsidR="00E32083" w14:paraId="0CD45F28" w14:textId="77777777" w:rsidTr="00E32083">
        <w:trPr>
          <w:gridAfter w:val="1"/>
          <w:wAfter w:w="29" w:type="dxa"/>
          <w:trHeight w:val="60"/>
          <w:tblHeader/>
        </w:trPr>
        <w:tc>
          <w:tcPr>
            <w:tcW w:w="10080" w:type="dxa"/>
            <w:gridSpan w:val="6"/>
            <w:tcBorders>
              <w:top w:val="single" w:sz="6" w:space="0" w:color="auto"/>
              <w:left w:val="single" w:sz="12" w:space="0" w:color="auto"/>
              <w:bottom w:val="single" w:sz="6" w:space="0" w:color="auto"/>
              <w:right w:val="single" w:sz="12" w:space="0" w:color="auto"/>
            </w:tcBorders>
            <w:shd w:val="pct50" w:color="auto" w:fill="auto"/>
          </w:tcPr>
          <w:p w14:paraId="72DC69D1" w14:textId="77777777" w:rsidR="00E32083" w:rsidRDefault="00E32083">
            <w:pPr>
              <w:pStyle w:val="TableText"/>
              <w:rPr>
                <w:rFonts w:cs="Arial"/>
                <w:sz w:val="8"/>
              </w:rPr>
            </w:pPr>
          </w:p>
        </w:tc>
      </w:tr>
      <w:tr w:rsidR="00E32083" w14:paraId="7C6A0B13" w14:textId="77777777" w:rsidTr="00E32083">
        <w:trPr>
          <w:trHeight w:val="247"/>
        </w:trPr>
        <w:tc>
          <w:tcPr>
            <w:tcW w:w="1875" w:type="dxa"/>
            <w:tcBorders>
              <w:top w:val="single" w:sz="6" w:space="0" w:color="auto"/>
              <w:left w:val="single" w:sz="12" w:space="0" w:color="auto"/>
              <w:bottom w:val="single" w:sz="6" w:space="0" w:color="auto"/>
              <w:right w:val="single" w:sz="6" w:space="0" w:color="auto"/>
            </w:tcBorders>
            <w:hideMark/>
          </w:tcPr>
          <w:p w14:paraId="4A53281E" w14:textId="13444D82" w:rsidR="00E32083" w:rsidRDefault="00E32083">
            <w:pPr>
              <w:pStyle w:val="TableText"/>
              <w:rPr>
                <w:rFonts w:cs="Arial"/>
              </w:rPr>
            </w:pPr>
            <w:r w:rsidRPr="00322CC7">
              <w:rPr>
                <w:rFonts w:cs="Arial"/>
              </w:rPr>
              <w:t>Default the PROCESS_FLAG as NEW for all the records while inserting into the staging tables</w:t>
            </w:r>
          </w:p>
        </w:tc>
        <w:tc>
          <w:tcPr>
            <w:tcW w:w="1440" w:type="dxa"/>
            <w:tcBorders>
              <w:top w:val="single" w:sz="6" w:space="0" w:color="auto"/>
              <w:left w:val="single" w:sz="6" w:space="0" w:color="auto"/>
              <w:bottom w:val="single" w:sz="6" w:space="0" w:color="auto"/>
              <w:right w:val="single" w:sz="6" w:space="0" w:color="auto"/>
            </w:tcBorders>
          </w:tcPr>
          <w:p w14:paraId="7336F5A4" w14:textId="51EF8B7B" w:rsidR="00E32083" w:rsidRDefault="00E32083">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1E7A8041" w14:textId="7DF1747E" w:rsidR="00E32083" w:rsidRDefault="00E32083">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5C96F1D6" w14:textId="56800011" w:rsidR="00E32083" w:rsidRDefault="00E32083">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25C88FBC" w14:textId="14023F0D" w:rsidR="00E32083" w:rsidRPr="00322CC7" w:rsidRDefault="00E32083" w:rsidP="00E32083">
            <w:pPr>
              <w:pStyle w:val="TableText"/>
              <w:rPr>
                <w:rFonts w:cs="Arial"/>
              </w:rPr>
            </w:pPr>
            <w:r w:rsidRPr="00322CC7">
              <w:rPr>
                <w:rFonts w:cs="Arial"/>
              </w:rPr>
              <w:t>SLC_SM_PRF_CNV_STG .PROCESS_FLAG</w:t>
            </w:r>
          </w:p>
        </w:tc>
        <w:tc>
          <w:tcPr>
            <w:tcW w:w="1620" w:type="dxa"/>
            <w:gridSpan w:val="2"/>
            <w:tcBorders>
              <w:top w:val="single" w:sz="6" w:space="0" w:color="auto"/>
              <w:left w:val="single" w:sz="6" w:space="0" w:color="auto"/>
              <w:bottom w:val="single" w:sz="6" w:space="0" w:color="auto"/>
              <w:right w:val="single" w:sz="12" w:space="0" w:color="auto"/>
            </w:tcBorders>
          </w:tcPr>
          <w:p w14:paraId="1A3EF5D7" w14:textId="791A299C" w:rsidR="00E32083" w:rsidRPr="00322CC7" w:rsidRDefault="00E32083">
            <w:pPr>
              <w:pStyle w:val="TableText"/>
              <w:rPr>
                <w:rFonts w:cs="Arial"/>
              </w:rPr>
            </w:pPr>
            <w:r w:rsidRPr="00322CC7">
              <w:rPr>
                <w:rFonts w:cs="Arial"/>
              </w:rPr>
              <w:t>VARCHAR2(255)</w:t>
            </w:r>
          </w:p>
        </w:tc>
      </w:tr>
      <w:tr w:rsidR="00AD07FD" w14:paraId="0474BF3E" w14:textId="77777777" w:rsidTr="00AD07FD">
        <w:trPr>
          <w:trHeight w:val="247"/>
        </w:trPr>
        <w:tc>
          <w:tcPr>
            <w:tcW w:w="1875" w:type="dxa"/>
            <w:tcBorders>
              <w:top w:val="single" w:sz="6" w:space="0" w:color="auto"/>
              <w:left w:val="single" w:sz="12" w:space="0" w:color="auto"/>
              <w:bottom w:val="single" w:sz="6" w:space="0" w:color="auto"/>
              <w:right w:val="single" w:sz="6" w:space="0" w:color="auto"/>
            </w:tcBorders>
          </w:tcPr>
          <w:p w14:paraId="0B37CD2B" w14:textId="08D7ACA2" w:rsidR="00AD07FD" w:rsidRDefault="00AD07FD" w:rsidP="00AD07FD">
            <w:pPr>
              <w:pStyle w:val="TableText"/>
              <w:rPr>
                <w:rFonts w:cs="Arial"/>
              </w:rPr>
            </w:pPr>
            <w:r>
              <w:rPr>
                <w:rFonts w:cs="Arial"/>
              </w:rPr>
              <w:t>Default Vendor_type_lookup_code to FRANCHISEE</w:t>
            </w:r>
          </w:p>
        </w:tc>
        <w:tc>
          <w:tcPr>
            <w:tcW w:w="1440" w:type="dxa"/>
            <w:tcBorders>
              <w:top w:val="single" w:sz="6" w:space="0" w:color="auto"/>
              <w:left w:val="single" w:sz="6" w:space="0" w:color="auto"/>
              <w:bottom w:val="single" w:sz="6" w:space="0" w:color="auto"/>
              <w:right w:val="single" w:sz="6" w:space="0" w:color="auto"/>
            </w:tcBorders>
          </w:tcPr>
          <w:p w14:paraId="76C6A86F" w14:textId="7F1C848D" w:rsidR="00AD07FD" w:rsidRDefault="00AD07FD" w:rsidP="00AD07FD">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3E38A4E8" w14:textId="427EA622" w:rsidR="00AD07FD" w:rsidRDefault="00AD07FD" w:rsidP="00AD07FD">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1E1B386B" w14:textId="45F45DBF" w:rsidR="00AD07FD" w:rsidRDefault="00AD07FD" w:rsidP="00AD07FD">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15501613" w14:textId="0534B052" w:rsidR="00AD07FD" w:rsidRPr="00322CC7" w:rsidRDefault="00AD07FD" w:rsidP="00AD07FD">
            <w:pPr>
              <w:pStyle w:val="TableText"/>
              <w:rPr>
                <w:rFonts w:cs="Arial"/>
              </w:rPr>
            </w:pPr>
            <w:r w:rsidRPr="00322CC7">
              <w:rPr>
                <w:rFonts w:cs="Arial"/>
              </w:rPr>
              <w:t>Ap_suppliers. vendor_type_lookup_code</w:t>
            </w:r>
          </w:p>
        </w:tc>
        <w:tc>
          <w:tcPr>
            <w:tcW w:w="1620" w:type="dxa"/>
            <w:gridSpan w:val="2"/>
            <w:tcBorders>
              <w:top w:val="single" w:sz="6" w:space="0" w:color="auto"/>
              <w:left w:val="single" w:sz="6" w:space="0" w:color="auto"/>
              <w:bottom w:val="single" w:sz="6" w:space="0" w:color="auto"/>
              <w:right w:val="single" w:sz="12" w:space="0" w:color="auto"/>
            </w:tcBorders>
          </w:tcPr>
          <w:p w14:paraId="3C6B8908" w14:textId="54F4F654" w:rsidR="00AD07FD" w:rsidRPr="00322CC7" w:rsidRDefault="00F242FF" w:rsidP="00AD07FD">
            <w:pPr>
              <w:pStyle w:val="TableText"/>
              <w:rPr>
                <w:rFonts w:cs="Arial"/>
              </w:rPr>
            </w:pPr>
            <w:r w:rsidRPr="00322CC7">
              <w:rPr>
                <w:rFonts w:cs="Arial"/>
              </w:rPr>
              <w:t>VARCHAR2(30)</w:t>
            </w:r>
          </w:p>
        </w:tc>
      </w:tr>
      <w:tr w:rsidR="00AD07FD" w14:paraId="5FF6DB48" w14:textId="77777777" w:rsidTr="00E32083">
        <w:trPr>
          <w:trHeight w:val="247"/>
        </w:trPr>
        <w:tc>
          <w:tcPr>
            <w:tcW w:w="1875" w:type="dxa"/>
            <w:tcBorders>
              <w:top w:val="single" w:sz="6" w:space="0" w:color="auto"/>
              <w:left w:val="single" w:sz="12" w:space="0" w:color="auto"/>
              <w:bottom w:val="single" w:sz="6" w:space="0" w:color="auto"/>
              <w:right w:val="single" w:sz="6" w:space="0" w:color="auto"/>
            </w:tcBorders>
          </w:tcPr>
          <w:p w14:paraId="69CF18C5" w14:textId="48F6306E" w:rsidR="00AD07FD" w:rsidRDefault="00AD07FD" w:rsidP="00AD07FD">
            <w:pPr>
              <w:pStyle w:val="TableText"/>
              <w:rPr>
                <w:rFonts w:cs="Arial"/>
              </w:rPr>
            </w:pPr>
            <w:r>
              <w:rPr>
                <w:rFonts w:cs="Arial"/>
              </w:rPr>
              <w:t>Default Vendor_type_lookup_code to TERM</w:t>
            </w:r>
            <w:r w:rsidR="00F242FF">
              <w:rPr>
                <w:rFonts w:cs="Arial"/>
              </w:rPr>
              <w:t>_NAME.</w:t>
            </w:r>
          </w:p>
          <w:p w14:paraId="5B77EFA3" w14:textId="294E1619" w:rsidR="00F242FF" w:rsidRDefault="00F242FF" w:rsidP="00DD04EC">
            <w:pPr>
              <w:pStyle w:val="TableText"/>
              <w:rPr>
                <w:rFonts w:cs="Arial"/>
              </w:rPr>
            </w:pPr>
            <w:r>
              <w:rPr>
                <w:rFonts w:cs="Arial"/>
              </w:rPr>
              <w:t xml:space="preserve">Based on TERM_NAME </w:t>
            </w:r>
            <w:r w:rsidRPr="00F242FF">
              <w:rPr>
                <w:rFonts w:cs="Arial"/>
              </w:rPr>
              <w:t>pos_vendor_pub_pkg.create_vendor</w:t>
            </w:r>
            <w:r>
              <w:rPr>
                <w:rFonts w:cs="Arial"/>
              </w:rPr>
              <w:t xml:space="preserve"> API </w:t>
            </w:r>
            <w:r w:rsidR="00DD04EC">
              <w:rPr>
                <w:rFonts w:cs="Arial"/>
              </w:rPr>
              <w:t>must</w:t>
            </w:r>
            <w:r>
              <w:rPr>
                <w:rFonts w:cs="Arial"/>
              </w:rPr>
              <w:t xml:space="preserve"> derive TERM_ID internally</w:t>
            </w:r>
          </w:p>
        </w:tc>
        <w:tc>
          <w:tcPr>
            <w:tcW w:w="1440" w:type="dxa"/>
            <w:tcBorders>
              <w:top w:val="single" w:sz="6" w:space="0" w:color="auto"/>
              <w:left w:val="single" w:sz="6" w:space="0" w:color="auto"/>
              <w:bottom w:val="single" w:sz="6" w:space="0" w:color="auto"/>
              <w:right w:val="single" w:sz="6" w:space="0" w:color="auto"/>
            </w:tcBorders>
          </w:tcPr>
          <w:p w14:paraId="233129B7" w14:textId="71DF5A6A" w:rsidR="00AD07FD" w:rsidRDefault="00AD07FD" w:rsidP="00AD07FD">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301A21BB" w14:textId="209C82E1" w:rsidR="00AD07FD" w:rsidRDefault="00AD07FD" w:rsidP="00AD07FD">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758CCB03" w14:textId="2F55BAA5" w:rsidR="00AD07FD" w:rsidRDefault="00AD07FD" w:rsidP="00AD07FD">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35552841" w14:textId="35F17A5C" w:rsidR="00AD07FD" w:rsidRPr="00322CC7" w:rsidRDefault="00AD07FD" w:rsidP="00F242FF">
            <w:pPr>
              <w:pStyle w:val="TableText"/>
              <w:rPr>
                <w:rFonts w:cs="Arial"/>
              </w:rPr>
            </w:pPr>
            <w:r w:rsidRPr="00322CC7">
              <w:rPr>
                <w:rFonts w:cs="Arial"/>
              </w:rPr>
              <w:t>Ap_suppliers.</w:t>
            </w:r>
            <w:r w:rsidR="00F242FF" w:rsidRPr="00322CC7">
              <w:rPr>
                <w:rFonts w:cs="Arial"/>
              </w:rPr>
              <w:t>Terms_id</w:t>
            </w:r>
          </w:p>
        </w:tc>
        <w:tc>
          <w:tcPr>
            <w:tcW w:w="1620" w:type="dxa"/>
            <w:gridSpan w:val="2"/>
            <w:tcBorders>
              <w:top w:val="single" w:sz="6" w:space="0" w:color="auto"/>
              <w:left w:val="single" w:sz="6" w:space="0" w:color="auto"/>
              <w:bottom w:val="single" w:sz="6" w:space="0" w:color="auto"/>
              <w:right w:val="single" w:sz="12" w:space="0" w:color="auto"/>
            </w:tcBorders>
          </w:tcPr>
          <w:p w14:paraId="1EF60A53" w14:textId="6E401831" w:rsidR="00AD07FD" w:rsidRPr="00322CC7" w:rsidRDefault="00F242FF" w:rsidP="00AD07FD">
            <w:pPr>
              <w:pStyle w:val="TableText"/>
              <w:rPr>
                <w:rFonts w:cs="Arial"/>
              </w:rPr>
            </w:pPr>
            <w:r w:rsidRPr="00322CC7">
              <w:rPr>
                <w:rFonts w:cs="Arial"/>
              </w:rPr>
              <w:t>NUMBER</w:t>
            </w:r>
          </w:p>
        </w:tc>
      </w:tr>
      <w:tr w:rsidR="00F242FF" w14:paraId="7D7FF7D3" w14:textId="77777777" w:rsidTr="00E32083">
        <w:trPr>
          <w:trHeight w:val="247"/>
        </w:trPr>
        <w:tc>
          <w:tcPr>
            <w:tcW w:w="1875" w:type="dxa"/>
            <w:tcBorders>
              <w:top w:val="single" w:sz="6" w:space="0" w:color="auto"/>
              <w:left w:val="single" w:sz="12" w:space="0" w:color="auto"/>
              <w:bottom w:val="single" w:sz="6" w:space="0" w:color="auto"/>
              <w:right w:val="single" w:sz="6" w:space="0" w:color="auto"/>
            </w:tcBorders>
          </w:tcPr>
          <w:p w14:paraId="7F184C34" w14:textId="10FF489A" w:rsidR="00F242FF" w:rsidRDefault="00F242FF" w:rsidP="00F242FF">
            <w:pPr>
              <w:pStyle w:val="TableText"/>
              <w:rPr>
                <w:rFonts w:cs="Arial"/>
              </w:rPr>
            </w:pPr>
            <w:r>
              <w:rPr>
                <w:rFonts w:cs="Arial"/>
              </w:rPr>
              <w:t xml:space="preserve">Default </w:t>
            </w:r>
            <w:r w:rsidRPr="00322CC7">
              <w:rPr>
                <w:rFonts w:cs="Arial"/>
              </w:rPr>
              <w:t>PAY_GROUP_LOOKUP_CODE to FRANCHISEE</w:t>
            </w:r>
          </w:p>
        </w:tc>
        <w:tc>
          <w:tcPr>
            <w:tcW w:w="1440" w:type="dxa"/>
            <w:tcBorders>
              <w:top w:val="single" w:sz="6" w:space="0" w:color="auto"/>
              <w:left w:val="single" w:sz="6" w:space="0" w:color="auto"/>
              <w:bottom w:val="single" w:sz="6" w:space="0" w:color="auto"/>
              <w:right w:val="single" w:sz="6" w:space="0" w:color="auto"/>
            </w:tcBorders>
          </w:tcPr>
          <w:p w14:paraId="6230551C" w14:textId="15E3D82F" w:rsidR="00F242FF" w:rsidRDefault="00F242FF" w:rsidP="00F242FF">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733DF480" w14:textId="60E93859" w:rsidR="00F242FF" w:rsidRDefault="00F242FF" w:rsidP="00F242FF">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2AD9D0D5" w14:textId="6E238DCA" w:rsidR="00F242FF" w:rsidRDefault="00F242FF" w:rsidP="00F242FF">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012D3873" w14:textId="6D5693D8" w:rsidR="00F242FF" w:rsidRPr="00322CC7" w:rsidRDefault="00F242FF" w:rsidP="00F242FF">
            <w:pPr>
              <w:pStyle w:val="TableText"/>
              <w:rPr>
                <w:rFonts w:cs="Arial"/>
              </w:rPr>
            </w:pPr>
            <w:r w:rsidRPr="00322CC7">
              <w:rPr>
                <w:rFonts w:cs="Arial"/>
              </w:rPr>
              <w:t>Ap_suppliers. PAY_GROUP_LOOKUP_CODE</w:t>
            </w:r>
          </w:p>
        </w:tc>
        <w:tc>
          <w:tcPr>
            <w:tcW w:w="1620" w:type="dxa"/>
            <w:gridSpan w:val="2"/>
            <w:tcBorders>
              <w:top w:val="single" w:sz="6" w:space="0" w:color="auto"/>
              <w:left w:val="single" w:sz="6" w:space="0" w:color="auto"/>
              <w:bottom w:val="single" w:sz="6" w:space="0" w:color="auto"/>
              <w:right w:val="single" w:sz="12" w:space="0" w:color="auto"/>
            </w:tcBorders>
          </w:tcPr>
          <w:p w14:paraId="3EDB48AD" w14:textId="2C8A67EF" w:rsidR="00F242FF" w:rsidRPr="00322CC7" w:rsidRDefault="00F242FF" w:rsidP="00F242FF">
            <w:pPr>
              <w:pStyle w:val="TableText"/>
              <w:rPr>
                <w:rFonts w:cs="Arial"/>
              </w:rPr>
            </w:pPr>
            <w:r w:rsidRPr="00322CC7">
              <w:rPr>
                <w:rFonts w:cs="Arial"/>
              </w:rPr>
              <w:t>VARCHAR2(25)</w:t>
            </w:r>
          </w:p>
        </w:tc>
      </w:tr>
      <w:tr w:rsidR="00F242FF" w14:paraId="3F973D6C" w14:textId="77777777" w:rsidTr="00E32083">
        <w:trPr>
          <w:trHeight w:val="247"/>
        </w:trPr>
        <w:tc>
          <w:tcPr>
            <w:tcW w:w="1875" w:type="dxa"/>
            <w:tcBorders>
              <w:top w:val="single" w:sz="6" w:space="0" w:color="auto"/>
              <w:left w:val="single" w:sz="12" w:space="0" w:color="auto"/>
              <w:bottom w:val="single" w:sz="6" w:space="0" w:color="auto"/>
              <w:right w:val="single" w:sz="6" w:space="0" w:color="auto"/>
            </w:tcBorders>
          </w:tcPr>
          <w:p w14:paraId="0BCCFDD7" w14:textId="28FB1D06" w:rsidR="00F242FF" w:rsidRDefault="00F242FF" w:rsidP="00F242FF">
            <w:pPr>
              <w:pStyle w:val="TableText"/>
              <w:rPr>
                <w:rFonts w:cs="Arial"/>
              </w:rPr>
            </w:pPr>
            <w:r>
              <w:rPr>
                <w:rFonts w:cs="Arial"/>
              </w:rPr>
              <w:t xml:space="preserve">Default </w:t>
            </w:r>
            <w:r w:rsidRPr="00322CC7">
              <w:rPr>
                <w:rFonts w:cs="Arial"/>
              </w:rPr>
              <w:t>PAY_DATE_BASIS_LOOKUP_CODE to DISCOUNT</w:t>
            </w:r>
          </w:p>
        </w:tc>
        <w:tc>
          <w:tcPr>
            <w:tcW w:w="1440" w:type="dxa"/>
            <w:tcBorders>
              <w:top w:val="single" w:sz="6" w:space="0" w:color="auto"/>
              <w:left w:val="single" w:sz="6" w:space="0" w:color="auto"/>
              <w:bottom w:val="single" w:sz="6" w:space="0" w:color="auto"/>
              <w:right w:val="single" w:sz="6" w:space="0" w:color="auto"/>
            </w:tcBorders>
          </w:tcPr>
          <w:p w14:paraId="5232D69A" w14:textId="24EEF2BB" w:rsidR="00F242FF" w:rsidRDefault="00F242FF" w:rsidP="00F242FF">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035FC650" w14:textId="7DE2ADD2" w:rsidR="00F242FF" w:rsidRDefault="00F242FF" w:rsidP="00F242FF">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0C47A1EA" w14:textId="7C3352D6" w:rsidR="00F242FF" w:rsidRDefault="00F242FF" w:rsidP="00F242FF">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331B3FFC" w14:textId="33FEFA9B" w:rsidR="00F242FF" w:rsidRPr="00322CC7" w:rsidRDefault="00F242FF" w:rsidP="00F242FF">
            <w:pPr>
              <w:pStyle w:val="TableText"/>
              <w:rPr>
                <w:rFonts w:cs="Arial"/>
              </w:rPr>
            </w:pPr>
            <w:r w:rsidRPr="00322CC7">
              <w:rPr>
                <w:rFonts w:cs="Arial"/>
              </w:rPr>
              <w:t>Ap_suppliers. PAY_DATE_BASIS_LOOKUP_CODE</w:t>
            </w:r>
          </w:p>
        </w:tc>
        <w:tc>
          <w:tcPr>
            <w:tcW w:w="1620" w:type="dxa"/>
            <w:gridSpan w:val="2"/>
            <w:tcBorders>
              <w:top w:val="single" w:sz="6" w:space="0" w:color="auto"/>
              <w:left w:val="single" w:sz="6" w:space="0" w:color="auto"/>
              <w:bottom w:val="single" w:sz="6" w:space="0" w:color="auto"/>
              <w:right w:val="single" w:sz="12" w:space="0" w:color="auto"/>
            </w:tcBorders>
          </w:tcPr>
          <w:p w14:paraId="3772864E" w14:textId="535B2565" w:rsidR="00F242FF" w:rsidRPr="00322CC7" w:rsidRDefault="00F242FF" w:rsidP="00F242FF">
            <w:pPr>
              <w:pStyle w:val="TableText"/>
              <w:rPr>
                <w:rFonts w:cs="Arial"/>
              </w:rPr>
            </w:pPr>
            <w:r w:rsidRPr="00322CC7">
              <w:rPr>
                <w:rFonts w:cs="Arial"/>
              </w:rPr>
              <w:t>VARCHAR2(25)</w:t>
            </w:r>
          </w:p>
        </w:tc>
      </w:tr>
      <w:tr w:rsidR="00F242FF" w14:paraId="28A882D7"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2796E6BA" w14:textId="39B01D40" w:rsidR="00F242FF" w:rsidRDefault="00F242FF" w:rsidP="00F242FF">
            <w:pPr>
              <w:pStyle w:val="TableText"/>
              <w:rPr>
                <w:rFonts w:cs="Arial"/>
              </w:rPr>
            </w:pPr>
            <w:r>
              <w:rPr>
                <w:rFonts w:cs="Arial"/>
              </w:rPr>
              <w:t xml:space="preserve">Default </w:t>
            </w:r>
            <w:r w:rsidRPr="00322CC7">
              <w:rPr>
                <w:rFonts w:cs="Arial"/>
              </w:rPr>
              <w:t>INVOICE_CURRENCY_CODE to USD</w:t>
            </w:r>
          </w:p>
        </w:tc>
        <w:tc>
          <w:tcPr>
            <w:tcW w:w="1440" w:type="dxa"/>
            <w:tcBorders>
              <w:top w:val="single" w:sz="6" w:space="0" w:color="auto"/>
              <w:left w:val="single" w:sz="6" w:space="0" w:color="auto"/>
              <w:bottom w:val="single" w:sz="6" w:space="0" w:color="auto"/>
              <w:right w:val="single" w:sz="6" w:space="0" w:color="auto"/>
            </w:tcBorders>
          </w:tcPr>
          <w:p w14:paraId="631E23AB" w14:textId="58DAA92D" w:rsidR="00F242FF" w:rsidRDefault="00F242FF" w:rsidP="00F242FF">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164B3682" w14:textId="57990F78" w:rsidR="00F242FF" w:rsidRDefault="00F242FF" w:rsidP="00F242FF">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5E76D578" w14:textId="25F34C8E" w:rsidR="00F242FF" w:rsidRDefault="00F242FF" w:rsidP="00F242FF">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0FE837EF" w14:textId="65346B1C" w:rsidR="00F242FF" w:rsidRPr="00322CC7" w:rsidRDefault="00F242FF" w:rsidP="00F242FF">
            <w:pPr>
              <w:pStyle w:val="TableText"/>
              <w:rPr>
                <w:rFonts w:cs="Arial"/>
              </w:rPr>
            </w:pPr>
            <w:r w:rsidRPr="00322CC7">
              <w:rPr>
                <w:rFonts w:cs="Arial"/>
              </w:rPr>
              <w:t>Ap_suppliers. INVOICE_CURRENCY_CODE</w:t>
            </w:r>
          </w:p>
        </w:tc>
        <w:tc>
          <w:tcPr>
            <w:tcW w:w="1620" w:type="dxa"/>
            <w:gridSpan w:val="2"/>
            <w:tcBorders>
              <w:top w:val="single" w:sz="6" w:space="0" w:color="auto"/>
              <w:left w:val="single" w:sz="6" w:space="0" w:color="auto"/>
              <w:bottom w:val="single" w:sz="6" w:space="0" w:color="auto"/>
              <w:right w:val="single" w:sz="12" w:space="0" w:color="auto"/>
            </w:tcBorders>
          </w:tcPr>
          <w:p w14:paraId="5AB68F69" w14:textId="3BD79129" w:rsidR="00F242FF" w:rsidRPr="00322CC7" w:rsidRDefault="00F242FF" w:rsidP="00F242FF">
            <w:pPr>
              <w:pStyle w:val="TableText"/>
              <w:rPr>
                <w:rFonts w:cs="Arial"/>
              </w:rPr>
            </w:pPr>
            <w:r w:rsidRPr="00322CC7">
              <w:rPr>
                <w:rFonts w:cs="Arial"/>
              </w:rPr>
              <w:t>VARCHAR2(15)</w:t>
            </w:r>
          </w:p>
        </w:tc>
      </w:tr>
      <w:tr w:rsidR="00F242FF" w14:paraId="1268E75B"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4A2EEB95" w14:textId="79C8A626" w:rsidR="00F242FF" w:rsidRDefault="00F242FF" w:rsidP="00F242FF">
            <w:pPr>
              <w:pStyle w:val="TableText"/>
              <w:rPr>
                <w:rFonts w:cs="Arial"/>
              </w:rPr>
            </w:pPr>
            <w:r>
              <w:rPr>
                <w:rFonts w:cs="Arial"/>
              </w:rPr>
              <w:t xml:space="preserve">Default </w:t>
            </w:r>
            <w:r w:rsidRPr="00322CC7">
              <w:rPr>
                <w:rFonts w:cs="Arial"/>
              </w:rPr>
              <w:t>PAYMENT_CURRENCY_CODE to USD</w:t>
            </w:r>
          </w:p>
        </w:tc>
        <w:tc>
          <w:tcPr>
            <w:tcW w:w="1440" w:type="dxa"/>
            <w:tcBorders>
              <w:top w:val="single" w:sz="6" w:space="0" w:color="auto"/>
              <w:left w:val="single" w:sz="6" w:space="0" w:color="auto"/>
              <w:bottom w:val="single" w:sz="6" w:space="0" w:color="auto"/>
              <w:right w:val="single" w:sz="6" w:space="0" w:color="auto"/>
            </w:tcBorders>
          </w:tcPr>
          <w:p w14:paraId="0510A2DA" w14:textId="6A5EE71D" w:rsidR="00F242FF" w:rsidRDefault="00F242FF" w:rsidP="00F242FF">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6A443200" w14:textId="55D5228B" w:rsidR="00F242FF" w:rsidRDefault="00F242FF" w:rsidP="00F242FF">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553F1BAA" w14:textId="6C9B149F" w:rsidR="00F242FF" w:rsidRDefault="00F242FF" w:rsidP="00F242FF">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711537A6" w14:textId="0AC85DE4" w:rsidR="00F242FF" w:rsidRPr="00322CC7" w:rsidRDefault="00F242FF" w:rsidP="00F242FF">
            <w:pPr>
              <w:pStyle w:val="TableText"/>
              <w:rPr>
                <w:rFonts w:cs="Arial"/>
              </w:rPr>
            </w:pPr>
            <w:r w:rsidRPr="00322CC7">
              <w:rPr>
                <w:rFonts w:cs="Arial"/>
              </w:rPr>
              <w:t>Ap_suppliers. PAYMENT_CURRENCY_CODE</w:t>
            </w:r>
          </w:p>
        </w:tc>
        <w:tc>
          <w:tcPr>
            <w:tcW w:w="1620" w:type="dxa"/>
            <w:gridSpan w:val="2"/>
            <w:tcBorders>
              <w:top w:val="single" w:sz="6" w:space="0" w:color="auto"/>
              <w:left w:val="single" w:sz="6" w:space="0" w:color="auto"/>
              <w:bottom w:val="single" w:sz="6" w:space="0" w:color="auto"/>
              <w:right w:val="single" w:sz="12" w:space="0" w:color="auto"/>
            </w:tcBorders>
          </w:tcPr>
          <w:p w14:paraId="5604D4EA" w14:textId="6BE28476" w:rsidR="00F242FF" w:rsidRPr="00322CC7" w:rsidRDefault="00F242FF" w:rsidP="00F242FF">
            <w:pPr>
              <w:pStyle w:val="TableText"/>
              <w:rPr>
                <w:rFonts w:cs="Arial"/>
              </w:rPr>
            </w:pPr>
            <w:r w:rsidRPr="00322CC7">
              <w:rPr>
                <w:rFonts w:cs="Arial"/>
              </w:rPr>
              <w:t>VARCHAR2(15)</w:t>
            </w:r>
          </w:p>
        </w:tc>
      </w:tr>
      <w:tr w:rsidR="00FD4AC0" w14:paraId="68719EBF"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07E799CA" w14:textId="37784CD2" w:rsidR="00FD4AC0" w:rsidRDefault="00FD4AC0" w:rsidP="00FD4AC0">
            <w:pPr>
              <w:pStyle w:val="TableText"/>
              <w:rPr>
                <w:rFonts w:cs="Arial"/>
              </w:rPr>
            </w:pPr>
            <w:r>
              <w:rPr>
                <w:rFonts w:cs="Arial"/>
              </w:rPr>
              <w:t xml:space="preserve">Default </w:t>
            </w:r>
            <w:r w:rsidRPr="00FD4AC0">
              <w:rPr>
                <w:rFonts w:cs="Arial"/>
              </w:rPr>
              <w:t>start_date_active</w:t>
            </w:r>
            <w:r>
              <w:rPr>
                <w:rFonts w:cs="Arial"/>
              </w:rPr>
              <w:t xml:space="preserve"> to SYSDATE in </w:t>
            </w:r>
            <w:r w:rsidRPr="00F242FF">
              <w:rPr>
                <w:rFonts w:cs="Arial"/>
              </w:rPr>
              <w:t>pos_vendor_pub_pkg.create_vendor</w:t>
            </w:r>
            <w:r>
              <w:rPr>
                <w:rFonts w:cs="Arial"/>
              </w:rPr>
              <w:t xml:space="preserve"> API</w:t>
            </w:r>
          </w:p>
        </w:tc>
        <w:tc>
          <w:tcPr>
            <w:tcW w:w="1440" w:type="dxa"/>
            <w:tcBorders>
              <w:top w:val="single" w:sz="6" w:space="0" w:color="auto"/>
              <w:left w:val="single" w:sz="6" w:space="0" w:color="auto"/>
              <w:bottom w:val="single" w:sz="6" w:space="0" w:color="auto"/>
              <w:right w:val="single" w:sz="6" w:space="0" w:color="auto"/>
            </w:tcBorders>
          </w:tcPr>
          <w:p w14:paraId="5B039F51" w14:textId="364FBDE8" w:rsidR="00FD4AC0" w:rsidRDefault="00FD4AC0" w:rsidP="00FD4AC0">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3503C476" w14:textId="2C35470C" w:rsidR="00FD4AC0" w:rsidRDefault="00FD4AC0" w:rsidP="00FD4AC0">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6C94BB21" w14:textId="12F36211" w:rsidR="00FD4AC0" w:rsidRDefault="00FD4AC0" w:rsidP="00FD4AC0">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20DBE025" w14:textId="5CAAC357" w:rsidR="00FD4AC0" w:rsidRPr="00322CC7" w:rsidRDefault="00FD4AC0" w:rsidP="00FD4AC0">
            <w:pPr>
              <w:pStyle w:val="TableText"/>
              <w:rPr>
                <w:rFonts w:cs="Arial"/>
              </w:rPr>
            </w:pPr>
            <w:r w:rsidRPr="00322CC7">
              <w:rPr>
                <w:rFonts w:cs="Arial"/>
              </w:rPr>
              <w:t>Ap_suppliers. START_DATE_ACTIVE</w:t>
            </w:r>
          </w:p>
        </w:tc>
        <w:tc>
          <w:tcPr>
            <w:tcW w:w="1620" w:type="dxa"/>
            <w:gridSpan w:val="2"/>
            <w:tcBorders>
              <w:top w:val="single" w:sz="6" w:space="0" w:color="auto"/>
              <w:left w:val="single" w:sz="6" w:space="0" w:color="auto"/>
              <w:bottom w:val="single" w:sz="6" w:space="0" w:color="auto"/>
              <w:right w:val="single" w:sz="12" w:space="0" w:color="auto"/>
            </w:tcBorders>
          </w:tcPr>
          <w:p w14:paraId="2E32A85C" w14:textId="54DB0E02" w:rsidR="00FD4AC0" w:rsidRPr="00322CC7" w:rsidRDefault="00FD4AC0" w:rsidP="00FD4AC0">
            <w:pPr>
              <w:pStyle w:val="TableText"/>
              <w:rPr>
                <w:rFonts w:cs="Arial"/>
              </w:rPr>
            </w:pPr>
            <w:r w:rsidRPr="00322CC7">
              <w:rPr>
                <w:rFonts w:cs="Arial"/>
              </w:rPr>
              <w:t>DATE</w:t>
            </w:r>
          </w:p>
        </w:tc>
      </w:tr>
      <w:tr w:rsidR="00FD4AC0" w14:paraId="2AFEE902"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646318BE" w14:textId="435736AC" w:rsidR="00FD4AC0" w:rsidRDefault="00FD4AC0" w:rsidP="00FD4AC0">
            <w:pPr>
              <w:pStyle w:val="TableText"/>
              <w:rPr>
                <w:rFonts w:cs="Arial"/>
              </w:rPr>
            </w:pPr>
            <w:r>
              <w:rPr>
                <w:rFonts w:cs="Arial"/>
              </w:rPr>
              <w:t xml:space="preserve">Default enabled_flag to ‘Y’ in </w:t>
            </w:r>
            <w:r w:rsidRPr="00F242FF">
              <w:rPr>
                <w:rFonts w:cs="Arial"/>
              </w:rPr>
              <w:t>pos_vendor_pub_pkg.create_vendor</w:t>
            </w:r>
            <w:r>
              <w:rPr>
                <w:rFonts w:cs="Arial"/>
              </w:rPr>
              <w:t xml:space="preserve"> API</w:t>
            </w:r>
          </w:p>
        </w:tc>
        <w:tc>
          <w:tcPr>
            <w:tcW w:w="1440" w:type="dxa"/>
            <w:tcBorders>
              <w:top w:val="single" w:sz="6" w:space="0" w:color="auto"/>
              <w:left w:val="single" w:sz="6" w:space="0" w:color="auto"/>
              <w:bottom w:val="single" w:sz="6" w:space="0" w:color="auto"/>
              <w:right w:val="single" w:sz="6" w:space="0" w:color="auto"/>
            </w:tcBorders>
          </w:tcPr>
          <w:p w14:paraId="48B91953" w14:textId="72D66A31" w:rsidR="00FD4AC0" w:rsidRDefault="00FD4AC0" w:rsidP="00FD4AC0">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000D5900" w14:textId="26B4C6E6" w:rsidR="00FD4AC0" w:rsidRDefault="00FD4AC0" w:rsidP="00FD4AC0">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1B1C124B" w14:textId="003F2B04" w:rsidR="00FD4AC0" w:rsidRDefault="00FD4AC0" w:rsidP="00FD4AC0">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1EF6910E" w14:textId="22C798F0" w:rsidR="00FD4AC0" w:rsidRPr="00322CC7" w:rsidRDefault="00FD4AC0" w:rsidP="00FD4AC0">
            <w:pPr>
              <w:pStyle w:val="TableText"/>
              <w:rPr>
                <w:rFonts w:cs="Arial"/>
              </w:rPr>
            </w:pPr>
            <w:r w:rsidRPr="00322CC7">
              <w:rPr>
                <w:rFonts w:cs="Arial"/>
              </w:rPr>
              <w:t>Ap_suppliers. ENABLED_FLAG</w:t>
            </w:r>
          </w:p>
        </w:tc>
        <w:tc>
          <w:tcPr>
            <w:tcW w:w="1620" w:type="dxa"/>
            <w:gridSpan w:val="2"/>
            <w:tcBorders>
              <w:top w:val="single" w:sz="6" w:space="0" w:color="auto"/>
              <w:left w:val="single" w:sz="6" w:space="0" w:color="auto"/>
              <w:bottom w:val="single" w:sz="6" w:space="0" w:color="auto"/>
              <w:right w:val="single" w:sz="12" w:space="0" w:color="auto"/>
            </w:tcBorders>
          </w:tcPr>
          <w:p w14:paraId="742783F9" w14:textId="11FE44D5" w:rsidR="00FD4AC0" w:rsidRPr="00322CC7" w:rsidRDefault="00FD4AC0" w:rsidP="00FD4AC0">
            <w:pPr>
              <w:pStyle w:val="TableText"/>
              <w:rPr>
                <w:rFonts w:cs="Arial"/>
              </w:rPr>
            </w:pPr>
            <w:r w:rsidRPr="00322CC7">
              <w:rPr>
                <w:rFonts w:cs="Arial"/>
              </w:rPr>
              <w:t>VARCHAR2(1)</w:t>
            </w:r>
          </w:p>
        </w:tc>
      </w:tr>
      <w:tr w:rsidR="0092568E" w14:paraId="58EDA96C"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32053E0A" w14:textId="570E9712" w:rsidR="0092568E" w:rsidRDefault="0092568E" w:rsidP="0092568E">
            <w:pPr>
              <w:pStyle w:val="TableText"/>
              <w:rPr>
                <w:rFonts w:cs="Arial"/>
              </w:rPr>
            </w:pPr>
            <w:r>
              <w:rPr>
                <w:rFonts w:cs="Arial"/>
              </w:rPr>
              <w:t xml:space="preserve">Default </w:t>
            </w:r>
            <w:r w:rsidRPr="00322CC7">
              <w:rPr>
                <w:rFonts w:cs="Arial"/>
              </w:rPr>
              <w:t>PAY_SITE_FLAG to Y</w:t>
            </w:r>
          </w:p>
        </w:tc>
        <w:tc>
          <w:tcPr>
            <w:tcW w:w="1440" w:type="dxa"/>
            <w:tcBorders>
              <w:top w:val="single" w:sz="6" w:space="0" w:color="auto"/>
              <w:left w:val="single" w:sz="6" w:space="0" w:color="auto"/>
              <w:bottom w:val="single" w:sz="6" w:space="0" w:color="auto"/>
              <w:right w:val="single" w:sz="6" w:space="0" w:color="auto"/>
            </w:tcBorders>
          </w:tcPr>
          <w:p w14:paraId="0E29E312" w14:textId="278B1519" w:rsidR="0092568E" w:rsidRDefault="0092568E" w:rsidP="0092568E">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77F8F06B" w14:textId="1DB52CA9" w:rsidR="0092568E" w:rsidRDefault="0092568E" w:rsidP="0092568E">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242C32A2" w14:textId="4A7F1B4C" w:rsidR="0092568E" w:rsidRDefault="0092568E" w:rsidP="0092568E">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4E9F2AC5" w14:textId="6C28E469" w:rsidR="0092568E" w:rsidRPr="00322CC7" w:rsidRDefault="00835C7E" w:rsidP="0092568E">
            <w:pPr>
              <w:pStyle w:val="TableText"/>
              <w:rPr>
                <w:rFonts w:cs="Arial"/>
              </w:rPr>
            </w:pPr>
            <w:r w:rsidRPr="00322CC7">
              <w:rPr>
                <w:rFonts w:cs="Arial"/>
              </w:rPr>
              <w:t>ap_supplier_sites_all</w:t>
            </w:r>
            <w:r w:rsidR="0092568E" w:rsidRPr="00322CC7">
              <w:rPr>
                <w:rFonts w:cs="Arial"/>
              </w:rPr>
              <w:t>. PAY_SITE_FLAG</w:t>
            </w:r>
          </w:p>
        </w:tc>
        <w:tc>
          <w:tcPr>
            <w:tcW w:w="1620" w:type="dxa"/>
            <w:gridSpan w:val="2"/>
            <w:tcBorders>
              <w:top w:val="single" w:sz="6" w:space="0" w:color="auto"/>
              <w:left w:val="single" w:sz="6" w:space="0" w:color="auto"/>
              <w:bottom w:val="single" w:sz="6" w:space="0" w:color="auto"/>
              <w:right w:val="single" w:sz="12" w:space="0" w:color="auto"/>
            </w:tcBorders>
          </w:tcPr>
          <w:p w14:paraId="4B38B111" w14:textId="7B26A52C" w:rsidR="0092568E" w:rsidRPr="00322CC7" w:rsidRDefault="0092568E" w:rsidP="0092568E">
            <w:pPr>
              <w:pStyle w:val="TableText"/>
              <w:rPr>
                <w:rFonts w:cs="Arial"/>
              </w:rPr>
            </w:pPr>
            <w:r w:rsidRPr="00322CC7">
              <w:rPr>
                <w:rFonts w:cs="Arial"/>
              </w:rPr>
              <w:t>VARCHAR2(1)</w:t>
            </w:r>
          </w:p>
        </w:tc>
      </w:tr>
      <w:tr w:rsidR="0092568E" w14:paraId="01812F20"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1DD7A294" w14:textId="020D398F" w:rsidR="0092568E" w:rsidRDefault="00F6235A" w:rsidP="0092568E">
            <w:pPr>
              <w:pStyle w:val="TableText"/>
              <w:rPr>
                <w:rFonts w:cs="Arial"/>
              </w:rPr>
            </w:pPr>
            <w:r>
              <w:rPr>
                <w:rFonts w:cs="Arial"/>
              </w:rPr>
              <w:t>De</w:t>
            </w:r>
            <w:r w:rsidR="0092568E">
              <w:rPr>
                <w:rFonts w:cs="Arial"/>
              </w:rPr>
              <w:t>f</w:t>
            </w:r>
            <w:r>
              <w:rPr>
                <w:rFonts w:cs="Arial"/>
              </w:rPr>
              <w:t>a</w:t>
            </w:r>
            <w:r w:rsidR="0092568E">
              <w:rPr>
                <w:rFonts w:cs="Arial"/>
              </w:rPr>
              <w:t>ult Country to ‘US’</w:t>
            </w:r>
          </w:p>
        </w:tc>
        <w:tc>
          <w:tcPr>
            <w:tcW w:w="1440" w:type="dxa"/>
            <w:tcBorders>
              <w:top w:val="single" w:sz="6" w:space="0" w:color="auto"/>
              <w:left w:val="single" w:sz="6" w:space="0" w:color="auto"/>
              <w:bottom w:val="single" w:sz="6" w:space="0" w:color="auto"/>
              <w:right w:val="single" w:sz="6" w:space="0" w:color="auto"/>
            </w:tcBorders>
          </w:tcPr>
          <w:p w14:paraId="7484D3D1" w14:textId="22554426" w:rsidR="0092568E" w:rsidRDefault="0092568E" w:rsidP="0092568E">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26BEE0C7" w14:textId="3C24324F" w:rsidR="0092568E" w:rsidRDefault="0092568E" w:rsidP="0092568E">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03C202D8" w14:textId="53AAC5A2" w:rsidR="0092568E" w:rsidRDefault="0092568E" w:rsidP="0092568E">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44F3D60F" w14:textId="42678E11" w:rsidR="0092568E" w:rsidRPr="00322CC7" w:rsidRDefault="00835C7E" w:rsidP="0092568E">
            <w:pPr>
              <w:pStyle w:val="TableText"/>
              <w:rPr>
                <w:rFonts w:cs="Arial"/>
              </w:rPr>
            </w:pPr>
            <w:r w:rsidRPr="00322CC7">
              <w:rPr>
                <w:rFonts w:cs="Arial"/>
              </w:rPr>
              <w:t>ap_supplier_sites_all</w:t>
            </w:r>
            <w:r w:rsidR="0092568E" w:rsidRPr="00322CC7">
              <w:rPr>
                <w:rFonts w:cs="Arial"/>
              </w:rPr>
              <w:t>.COUNTRY</w:t>
            </w:r>
          </w:p>
        </w:tc>
        <w:tc>
          <w:tcPr>
            <w:tcW w:w="1620" w:type="dxa"/>
            <w:gridSpan w:val="2"/>
            <w:tcBorders>
              <w:top w:val="single" w:sz="6" w:space="0" w:color="auto"/>
              <w:left w:val="single" w:sz="6" w:space="0" w:color="auto"/>
              <w:bottom w:val="single" w:sz="6" w:space="0" w:color="auto"/>
              <w:right w:val="single" w:sz="12" w:space="0" w:color="auto"/>
            </w:tcBorders>
          </w:tcPr>
          <w:p w14:paraId="5967E320" w14:textId="0E313411" w:rsidR="0092568E" w:rsidRPr="00322CC7" w:rsidRDefault="0092568E" w:rsidP="0092568E">
            <w:pPr>
              <w:pStyle w:val="TableText"/>
              <w:rPr>
                <w:rFonts w:cs="Arial"/>
              </w:rPr>
            </w:pPr>
            <w:r w:rsidRPr="00322CC7">
              <w:rPr>
                <w:rFonts w:cs="Arial"/>
              </w:rPr>
              <w:t>VARCHAR2(60)</w:t>
            </w:r>
          </w:p>
        </w:tc>
      </w:tr>
      <w:tr w:rsidR="00F6235A" w14:paraId="062CF374"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0B233AA7" w14:textId="618DBDD5" w:rsidR="00F6235A" w:rsidRDefault="00F6235A" w:rsidP="00F6235A">
            <w:pPr>
              <w:pStyle w:val="TableText"/>
              <w:rPr>
                <w:rFonts w:cs="Arial"/>
              </w:rPr>
            </w:pPr>
            <w:r>
              <w:rPr>
                <w:rFonts w:cs="Arial"/>
              </w:rPr>
              <w:t>Deafult Operating Unit name to ‘SLC CONSOLIDATED’</w:t>
            </w:r>
            <w:r w:rsidR="00835C7E">
              <w:rPr>
                <w:rFonts w:cs="Arial"/>
              </w:rPr>
              <w:t>.</w:t>
            </w:r>
          </w:p>
          <w:p w14:paraId="02768F5F" w14:textId="33B29905" w:rsidR="00835C7E" w:rsidRDefault="00835C7E" w:rsidP="00DD04EC">
            <w:pPr>
              <w:pStyle w:val="TableText"/>
              <w:rPr>
                <w:rFonts w:cs="Arial"/>
              </w:rPr>
            </w:pPr>
            <w:r w:rsidRPr="00835C7E">
              <w:rPr>
                <w:rFonts w:cs="Arial"/>
              </w:rPr>
              <w:t>pos_vendor_pub_pkg.create_vendor_site</w:t>
            </w:r>
            <w:r>
              <w:rPr>
                <w:rFonts w:cs="Arial"/>
              </w:rPr>
              <w:t xml:space="preserve"> API determine org_id internally</w:t>
            </w:r>
          </w:p>
        </w:tc>
        <w:tc>
          <w:tcPr>
            <w:tcW w:w="1440" w:type="dxa"/>
            <w:tcBorders>
              <w:top w:val="single" w:sz="6" w:space="0" w:color="auto"/>
              <w:left w:val="single" w:sz="6" w:space="0" w:color="auto"/>
              <w:bottom w:val="single" w:sz="6" w:space="0" w:color="auto"/>
              <w:right w:val="single" w:sz="6" w:space="0" w:color="auto"/>
            </w:tcBorders>
          </w:tcPr>
          <w:p w14:paraId="1966E3D0" w14:textId="1FAAE0D5" w:rsidR="00F6235A" w:rsidRDefault="00F6235A" w:rsidP="00F6235A">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1B3E742A" w14:textId="79801BA0" w:rsidR="00F6235A" w:rsidRDefault="00F6235A" w:rsidP="00F6235A">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45FB3252" w14:textId="42B0B792" w:rsidR="00F6235A" w:rsidRDefault="00F6235A" w:rsidP="00F6235A">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50C63D11" w14:textId="70849DA1" w:rsidR="00F6235A" w:rsidRPr="00322CC7" w:rsidRDefault="00835C7E" w:rsidP="00F6235A">
            <w:pPr>
              <w:pStyle w:val="TableText"/>
              <w:rPr>
                <w:rFonts w:cs="Arial"/>
              </w:rPr>
            </w:pPr>
            <w:r w:rsidRPr="00322CC7">
              <w:rPr>
                <w:rFonts w:cs="Arial"/>
              </w:rPr>
              <w:t>ap_supplier_sites_all .ORG_ID</w:t>
            </w:r>
          </w:p>
        </w:tc>
        <w:tc>
          <w:tcPr>
            <w:tcW w:w="1620" w:type="dxa"/>
            <w:gridSpan w:val="2"/>
            <w:tcBorders>
              <w:top w:val="single" w:sz="6" w:space="0" w:color="auto"/>
              <w:left w:val="single" w:sz="6" w:space="0" w:color="auto"/>
              <w:bottom w:val="single" w:sz="6" w:space="0" w:color="auto"/>
              <w:right w:val="single" w:sz="12" w:space="0" w:color="auto"/>
            </w:tcBorders>
          </w:tcPr>
          <w:p w14:paraId="6021A7BD" w14:textId="2AA024E6" w:rsidR="00F6235A" w:rsidRPr="00322CC7" w:rsidRDefault="00835C7E" w:rsidP="00F6235A">
            <w:pPr>
              <w:pStyle w:val="TableText"/>
              <w:rPr>
                <w:rFonts w:cs="Arial"/>
              </w:rPr>
            </w:pPr>
            <w:r w:rsidRPr="00322CC7">
              <w:rPr>
                <w:rFonts w:cs="Arial"/>
              </w:rPr>
              <w:t>NUMBER</w:t>
            </w:r>
          </w:p>
        </w:tc>
      </w:tr>
      <w:tr w:rsidR="00E46E18" w14:paraId="4804CA5F"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1EBBF112" w14:textId="7AD47C52" w:rsidR="00E46E18" w:rsidRDefault="00E46E18" w:rsidP="00E46E18">
            <w:pPr>
              <w:pStyle w:val="TableText"/>
              <w:rPr>
                <w:rFonts w:cs="Arial"/>
              </w:rPr>
            </w:pPr>
            <w:r>
              <w:rPr>
                <w:rFonts w:cs="Arial"/>
              </w:rPr>
              <w:t>Default Site Name as Home</w:t>
            </w:r>
          </w:p>
        </w:tc>
        <w:tc>
          <w:tcPr>
            <w:tcW w:w="1440" w:type="dxa"/>
            <w:tcBorders>
              <w:top w:val="single" w:sz="6" w:space="0" w:color="auto"/>
              <w:left w:val="single" w:sz="6" w:space="0" w:color="auto"/>
              <w:bottom w:val="single" w:sz="6" w:space="0" w:color="auto"/>
              <w:right w:val="single" w:sz="6" w:space="0" w:color="auto"/>
            </w:tcBorders>
          </w:tcPr>
          <w:p w14:paraId="2B1C0E84" w14:textId="6D7468DF" w:rsidR="00E46E18" w:rsidRDefault="00E46E18" w:rsidP="00E46E18">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6E65A2A9" w14:textId="25E828A7" w:rsidR="00E46E18" w:rsidRDefault="00E46E18" w:rsidP="00E46E18">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4C1E1CE3" w14:textId="566C5746" w:rsidR="00E46E18" w:rsidRDefault="00E46E18" w:rsidP="00E46E18">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3A471518" w14:textId="06AFC8AA" w:rsidR="00E46E18" w:rsidRPr="00322CC7" w:rsidRDefault="00E46E18" w:rsidP="00E46E18">
            <w:pPr>
              <w:pStyle w:val="TableText"/>
              <w:rPr>
                <w:rFonts w:cs="Arial"/>
              </w:rPr>
            </w:pPr>
          </w:p>
        </w:tc>
        <w:tc>
          <w:tcPr>
            <w:tcW w:w="1620" w:type="dxa"/>
            <w:gridSpan w:val="2"/>
            <w:tcBorders>
              <w:top w:val="single" w:sz="6" w:space="0" w:color="auto"/>
              <w:left w:val="single" w:sz="6" w:space="0" w:color="auto"/>
              <w:bottom w:val="single" w:sz="6" w:space="0" w:color="auto"/>
              <w:right w:val="single" w:sz="12" w:space="0" w:color="auto"/>
            </w:tcBorders>
          </w:tcPr>
          <w:p w14:paraId="54011162" w14:textId="29D57218" w:rsidR="00E46E18" w:rsidRPr="00322CC7" w:rsidRDefault="00E46E18" w:rsidP="00E46E18">
            <w:pPr>
              <w:pStyle w:val="TableText"/>
              <w:rPr>
                <w:rFonts w:cs="Arial"/>
              </w:rPr>
            </w:pPr>
            <w:r>
              <w:rPr>
                <w:rFonts w:cs="Arial"/>
              </w:rPr>
              <w:t>VARCHAR2(30)</w:t>
            </w:r>
          </w:p>
        </w:tc>
      </w:tr>
      <w:tr w:rsidR="001F6E41" w14:paraId="4D599B28" w14:textId="77777777" w:rsidTr="009E0974">
        <w:trPr>
          <w:trHeight w:val="247"/>
        </w:trPr>
        <w:tc>
          <w:tcPr>
            <w:tcW w:w="1875" w:type="dxa"/>
            <w:tcBorders>
              <w:top w:val="single" w:sz="6" w:space="0" w:color="auto"/>
              <w:left w:val="single" w:sz="12" w:space="0" w:color="auto"/>
              <w:bottom w:val="single" w:sz="6" w:space="0" w:color="auto"/>
              <w:right w:val="single" w:sz="6" w:space="0" w:color="auto"/>
            </w:tcBorders>
          </w:tcPr>
          <w:p w14:paraId="5F95B3D1" w14:textId="438867CC" w:rsidR="001F6E41" w:rsidRDefault="001F6E41" w:rsidP="001F6E41">
            <w:pPr>
              <w:pStyle w:val="TableText"/>
              <w:rPr>
                <w:rFonts w:cs="Arial"/>
              </w:rPr>
            </w:pPr>
            <w:r>
              <w:rPr>
                <w:rFonts w:cs="Arial"/>
              </w:rPr>
              <w:t>Default RECORD_TYPE value to either HISTORY or CURRENT based on from where data is getting loaded.</w:t>
            </w:r>
          </w:p>
        </w:tc>
        <w:tc>
          <w:tcPr>
            <w:tcW w:w="1440" w:type="dxa"/>
            <w:tcBorders>
              <w:top w:val="single" w:sz="6" w:space="0" w:color="auto"/>
              <w:left w:val="single" w:sz="6" w:space="0" w:color="auto"/>
              <w:bottom w:val="single" w:sz="6" w:space="0" w:color="auto"/>
              <w:right w:val="single" w:sz="6" w:space="0" w:color="auto"/>
            </w:tcBorders>
          </w:tcPr>
          <w:p w14:paraId="0D204307" w14:textId="693E7352" w:rsidR="001F6E41" w:rsidRDefault="001F6E41" w:rsidP="001F6E41">
            <w:pPr>
              <w:pStyle w:val="TableText"/>
              <w:rPr>
                <w:rFonts w:cs="Arial"/>
              </w:rPr>
            </w:pPr>
            <w:r>
              <w:rPr>
                <w:rFonts w:cs="Arial"/>
              </w:rPr>
              <w:t>Not Applicable</w:t>
            </w:r>
          </w:p>
        </w:tc>
        <w:tc>
          <w:tcPr>
            <w:tcW w:w="1800" w:type="dxa"/>
            <w:tcBorders>
              <w:top w:val="single" w:sz="6" w:space="0" w:color="auto"/>
              <w:left w:val="single" w:sz="6" w:space="0" w:color="auto"/>
              <w:bottom w:val="single" w:sz="6" w:space="0" w:color="auto"/>
              <w:right w:val="single" w:sz="6" w:space="0" w:color="auto"/>
            </w:tcBorders>
          </w:tcPr>
          <w:p w14:paraId="29B81ED0" w14:textId="1BDB0275" w:rsidR="001F6E41" w:rsidRDefault="001F6E41" w:rsidP="001F6E41">
            <w:pPr>
              <w:pStyle w:val="TableText"/>
              <w:rPr>
                <w:rFonts w:cs="Arial"/>
              </w:rPr>
            </w:pPr>
            <w:r>
              <w:rPr>
                <w:rFonts w:cs="Arial"/>
              </w:rPr>
              <w:t>Not Applicable</w:t>
            </w:r>
          </w:p>
        </w:tc>
        <w:tc>
          <w:tcPr>
            <w:tcW w:w="1214" w:type="dxa"/>
            <w:tcBorders>
              <w:top w:val="single" w:sz="6" w:space="0" w:color="auto"/>
              <w:left w:val="single" w:sz="6" w:space="0" w:color="auto"/>
              <w:bottom w:val="single" w:sz="6" w:space="0" w:color="auto"/>
              <w:right w:val="single" w:sz="6" w:space="0" w:color="auto"/>
            </w:tcBorders>
          </w:tcPr>
          <w:p w14:paraId="1782DF0B" w14:textId="3BFA0B09" w:rsidR="001F6E41" w:rsidRDefault="001F6E41" w:rsidP="001F6E41">
            <w:pPr>
              <w:pStyle w:val="TableText"/>
              <w:rPr>
                <w:rFonts w:cs="Arial"/>
              </w:rPr>
            </w:pPr>
            <w:r>
              <w:rPr>
                <w:rFonts w:cs="Arial"/>
              </w:rPr>
              <w:t>Not Applicable</w:t>
            </w:r>
          </w:p>
        </w:tc>
        <w:tc>
          <w:tcPr>
            <w:tcW w:w="2160" w:type="dxa"/>
            <w:tcBorders>
              <w:top w:val="single" w:sz="6" w:space="0" w:color="auto"/>
              <w:left w:val="single" w:sz="6" w:space="0" w:color="auto"/>
              <w:bottom w:val="single" w:sz="6" w:space="0" w:color="auto"/>
              <w:right w:val="single" w:sz="6" w:space="0" w:color="auto"/>
            </w:tcBorders>
          </w:tcPr>
          <w:p w14:paraId="12B3556F" w14:textId="77777777" w:rsidR="001F6E41" w:rsidRPr="00322CC7" w:rsidRDefault="001F6E41" w:rsidP="001F6E41">
            <w:pPr>
              <w:pStyle w:val="TableText"/>
              <w:rPr>
                <w:rFonts w:cs="Arial"/>
              </w:rPr>
            </w:pPr>
          </w:p>
        </w:tc>
        <w:tc>
          <w:tcPr>
            <w:tcW w:w="1620" w:type="dxa"/>
            <w:gridSpan w:val="2"/>
            <w:tcBorders>
              <w:top w:val="single" w:sz="6" w:space="0" w:color="auto"/>
              <w:left w:val="single" w:sz="6" w:space="0" w:color="auto"/>
              <w:bottom w:val="single" w:sz="6" w:space="0" w:color="auto"/>
              <w:right w:val="single" w:sz="12" w:space="0" w:color="auto"/>
            </w:tcBorders>
          </w:tcPr>
          <w:p w14:paraId="04E12BCA" w14:textId="34CA9B4F" w:rsidR="001F6E41" w:rsidRDefault="001F6E41" w:rsidP="001F6E41">
            <w:pPr>
              <w:pStyle w:val="TableText"/>
              <w:rPr>
                <w:rFonts w:cs="Arial"/>
              </w:rPr>
            </w:pPr>
            <w:r>
              <w:rPr>
                <w:rFonts w:cs="Arial"/>
              </w:rPr>
              <w:t>VARCHAR2(10)</w:t>
            </w:r>
          </w:p>
        </w:tc>
      </w:tr>
    </w:tbl>
    <w:p w14:paraId="46886A57" w14:textId="77777777" w:rsidR="00E32083" w:rsidRPr="004647D0" w:rsidRDefault="00E32083" w:rsidP="00B7253B">
      <w:pPr>
        <w:pStyle w:val="BodyText"/>
        <w:ind w:left="720"/>
      </w:pPr>
    </w:p>
    <w:p w14:paraId="20D06AD5" w14:textId="1B79475A" w:rsidR="00CD6F1E" w:rsidRPr="004647D0" w:rsidRDefault="00EA09AB" w:rsidP="00CD6F1E">
      <w:pPr>
        <w:pStyle w:val="Heading2"/>
        <w:rPr>
          <w:rFonts w:cs="Arial"/>
        </w:rPr>
      </w:pPr>
      <w:bookmarkStart w:id="47" w:name="_Toc354296719"/>
      <w:bookmarkStart w:id="48" w:name="_Toc223947284"/>
      <w:bookmarkStart w:id="49" w:name="_Toc479609607"/>
      <w:r>
        <w:rPr>
          <w:rFonts w:cs="Arial"/>
        </w:rPr>
        <w:lastRenderedPageBreak/>
        <w:t>Conversion</w:t>
      </w:r>
      <w:r w:rsidRPr="004647D0">
        <w:rPr>
          <w:rFonts w:cs="Arial"/>
        </w:rPr>
        <w:t xml:space="preserve"> </w:t>
      </w:r>
      <w:r w:rsidR="00CD6F1E" w:rsidRPr="004647D0">
        <w:rPr>
          <w:rFonts w:cs="Arial"/>
        </w:rPr>
        <w:t>Staging Table Creation Program Logic</w:t>
      </w:r>
      <w:bookmarkEnd w:id="47"/>
      <w:bookmarkEnd w:id="48"/>
      <w:bookmarkEnd w:id="49"/>
    </w:p>
    <w:p w14:paraId="769F3B00" w14:textId="65C9BE8E" w:rsidR="00CD6F1E" w:rsidRDefault="00322CC7" w:rsidP="00CD6F1E">
      <w:pPr>
        <w:pStyle w:val="BodyText"/>
        <w:ind w:left="0"/>
      </w:pPr>
      <w:r>
        <w:t xml:space="preserve">Data extracted from Legacy System </w:t>
      </w:r>
      <w:r w:rsidR="00DF7FC8">
        <w:t>must</w:t>
      </w:r>
      <w:r>
        <w:t xml:space="preserve"> be kept in </w:t>
      </w:r>
      <w:r w:rsidR="00774D56">
        <w:t>shared drive or database server.</w:t>
      </w:r>
    </w:p>
    <w:p w14:paraId="2DE03494" w14:textId="33AC2EB4" w:rsidR="00774D56" w:rsidRDefault="00774D56" w:rsidP="00CD6F1E">
      <w:pPr>
        <w:pStyle w:val="BodyText"/>
        <w:ind w:left="0"/>
      </w:pPr>
      <w:r>
        <w:t>SQL Loader program must be built to load data from csv file to staging table.</w:t>
      </w:r>
    </w:p>
    <w:p w14:paraId="569E5060" w14:textId="1FE5C430" w:rsidR="00774D56" w:rsidRDefault="00774D56" w:rsidP="00CD6F1E">
      <w:pPr>
        <w:pStyle w:val="BodyText"/>
        <w:ind w:left="0"/>
      </w:pPr>
      <w:r>
        <w:t xml:space="preserve">Common concurrent program which was built as part of Track -1 </w:t>
      </w:r>
      <w:r w:rsidR="00DD04EC">
        <w:t>must</w:t>
      </w:r>
      <w:r>
        <w:t xml:space="preserve"> be reused. As part of this conversion </w:t>
      </w:r>
      <w:r w:rsidR="008D1E3A">
        <w:t>control file must be created</w:t>
      </w:r>
      <w:r>
        <w:t>. Common loader concurrent program must take control file name a</w:t>
      </w:r>
      <w:r w:rsidR="00744A85">
        <w:t>nd path and data file name and path as parameter.</w:t>
      </w:r>
    </w:p>
    <w:p w14:paraId="2383CA9A" w14:textId="2F4417BD" w:rsidR="00744A85" w:rsidRDefault="00744A85" w:rsidP="00CD6F1E">
      <w:pPr>
        <w:pStyle w:val="BodyText"/>
        <w:ind w:left="0"/>
      </w:pPr>
      <w:r>
        <w:t>Data must be loaded into staging table.</w:t>
      </w:r>
    </w:p>
    <w:p w14:paraId="60553BCD" w14:textId="24ECEA9A" w:rsidR="00774D56" w:rsidRPr="004647D0" w:rsidRDefault="00744A85" w:rsidP="00CD6F1E">
      <w:pPr>
        <w:pStyle w:val="BodyText"/>
        <w:ind w:left="0"/>
      </w:pPr>
      <w:r>
        <w:t>Details of the staging table are as bellows.</w:t>
      </w:r>
    </w:p>
    <w:p w14:paraId="55A77618" w14:textId="77777777" w:rsidR="00CD6F1E" w:rsidRPr="004647D0" w:rsidRDefault="00CD6F1E" w:rsidP="002B3180">
      <w:pPr>
        <w:pStyle w:val="Note"/>
        <w:numPr>
          <w:ilvl w:val="0"/>
          <w:numId w:val="9"/>
        </w:numPr>
        <w:rPr>
          <w:rFonts w:cs="Arial"/>
        </w:rPr>
      </w:pPr>
      <w:r w:rsidRPr="004647D0">
        <w:rPr>
          <w:rFonts w:cs="Arial"/>
        </w:rPr>
        <w:t xml:space="preserve">Describe the program logic for the interface table creation program(s) used to convert the business object.  </w:t>
      </w:r>
      <w:r w:rsidRPr="004647D0">
        <w:rPr>
          <w:rFonts w:cs="Arial"/>
        </w:rPr>
        <w:br/>
      </w:r>
      <w:r w:rsidRPr="004647D0">
        <w:rPr>
          <w:rFonts w:cs="Arial"/>
        </w:rPr>
        <w:br/>
        <w:t>Include pseudo-code if appropriate.</w:t>
      </w:r>
    </w:p>
    <w:p w14:paraId="0B634C78" w14:textId="5CC0EB53" w:rsidR="00C17C3D" w:rsidRDefault="00C17C3D" w:rsidP="00C17C3D">
      <w:pPr>
        <w:pStyle w:val="BodyText"/>
        <w:ind w:left="0"/>
        <w:rPr>
          <w:rFonts w:cs="Arial"/>
        </w:rPr>
      </w:pPr>
      <w:r>
        <w:rPr>
          <w:rFonts w:cs="Arial"/>
        </w:rPr>
        <w:t xml:space="preserve">Schema: </w:t>
      </w:r>
      <w:r w:rsidR="00744A85" w:rsidRPr="00744A85">
        <w:rPr>
          <w:rFonts w:cs="Arial"/>
        </w:rPr>
        <w:t>ISPAPPS</w:t>
      </w:r>
    </w:p>
    <w:p w14:paraId="7B79558E" w14:textId="1EFC7975" w:rsidR="00C17C3D" w:rsidRPr="00524780" w:rsidRDefault="00C17C3D" w:rsidP="00C17C3D">
      <w:pPr>
        <w:pStyle w:val="BodyText"/>
        <w:ind w:left="0"/>
        <w:rPr>
          <w:rFonts w:cs="Arial"/>
          <w:i/>
        </w:rPr>
      </w:pPr>
      <w:r>
        <w:rPr>
          <w:rFonts w:cs="Arial"/>
        </w:rPr>
        <w:t xml:space="preserve">Table: </w:t>
      </w:r>
      <w:r w:rsidRPr="00524780">
        <w:rPr>
          <w:i/>
        </w:rPr>
        <w:t>SLC_</w:t>
      </w:r>
      <w:r w:rsidR="00744A85" w:rsidRPr="00744A85">
        <w:t xml:space="preserve"> </w:t>
      </w:r>
      <w:r w:rsidR="00744A85" w:rsidRPr="00744A85">
        <w:rPr>
          <w:i/>
        </w:rPr>
        <w:t>SLC_ISP_FAS_SUPPIER_CNV_STG</w:t>
      </w:r>
    </w:p>
    <w:p w14:paraId="146A63BE" w14:textId="56CC32DA" w:rsidR="00CD6F1E" w:rsidRDefault="00C17C3D" w:rsidP="00C17C3D">
      <w:pPr>
        <w:pStyle w:val="BodyText"/>
        <w:ind w:left="0"/>
      </w:pPr>
      <w:r w:rsidRPr="009E0204">
        <w:t xml:space="preserve">Staging table structure used for </w:t>
      </w:r>
      <w:r w:rsidR="00156B07" w:rsidRPr="004647D0">
        <w:t xml:space="preserve">of </w:t>
      </w:r>
      <w:r w:rsidRPr="009E0204">
        <w:t xml:space="preserve">conversion </w:t>
      </w:r>
      <w:r w:rsidR="00156B07">
        <w:t>logic</w:t>
      </w:r>
      <w:r w:rsidRPr="009E0204">
        <w:t>:</w:t>
      </w:r>
    </w:p>
    <w:p w14:paraId="4F6A1F8D" w14:textId="0169BC70" w:rsidR="006921A6" w:rsidRDefault="009C5027" w:rsidP="00C17C3D">
      <w:pPr>
        <w:pStyle w:val="BodyText"/>
        <w:ind w:left="0"/>
      </w:pPr>
      <w:r>
        <w:object w:dxaOrig="1376" w:dyaOrig="899" w14:anchorId="35493FDC">
          <v:shape id="_x0000_i1026" type="#_x0000_t75" style="width:1in;height:41.15pt" o:ole="">
            <v:imagedata r:id="rId19" o:title=""/>
          </v:shape>
          <o:OLEObject Type="Embed" ProgID="Package" ShapeID="_x0000_i1026" DrawAspect="Icon" ObjectID="_1556034241" r:id="rId20"/>
        </w:object>
      </w:r>
    </w:p>
    <w:tbl>
      <w:tblPr>
        <w:tblW w:w="9627" w:type="dxa"/>
        <w:tblInd w:w="-2" w:type="dxa"/>
        <w:tblLayout w:type="fixed"/>
        <w:tblCellMar>
          <w:left w:w="0" w:type="dxa"/>
          <w:right w:w="0" w:type="dxa"/>
        </w:tblCellMar>
        <w:tblLook w:val="0000" w:firstRow="0" w:lastRow="0" w:firstColumn="0" w:lastColumn="0" w:noHBand="0" w:noVBand="0"/>
      </w:tblPr>
      <w:tblGrid>
        <w:gridCol w:w="521"/>
        <w:gridCol w:w="2896"/>
        <w:gridCol w:w="1820"/>
        <w:gridCol w:w="1260"/>
        <w:gridCol w:w="3130"/>
      </w:tblGrid>
      <w:tr w:rsidR="00DB606D" w:rsidRPr="00DB606D" w14:paraId="352030F9" w14:textId="77777777" w:rsidTr="00DB606D">
        <w:trPr>
          <w:cantSplit/>
          <w:trHeight w:val="317"/>
        </w:trPr>
        <w:tc>
          <w:tcPr>
            <w:tcW w:w="521" w:type="dxa"/>
            <w:vMerge w:val="restart"/>
            <w:tcBorders>
              <w:top w:val="single" w:sz="4" w:space="0" w:color="auto"/>
              <w:left w:val="single" w:sz="4" w:space="0" w:color="auto"/>
              <w:bottom w:val="single" w:sz="4" w:space="0" w:color="auto"/>
              <w:right w:val="single" w:sz="4" w:space="0" w:color="auto"/>
            </w:tcBorders>
            <w:shd w:val="pct10" w:color="auto" w:fill="auto"/>
            <w:tcMar>
              <w:top w:w="15" w:type="dxa"/>
              <w:left w:w="15" w:type="dxa"/>
              <w:bottom w:w="0" w:type="dxa"/>
              <w:right w:w="15" w:type="dxa"/>
            </w:tcMar>
          </w:tcPr>
          <w:p w14:paraId="7EBE2E83" w14:textId="77777777" w:rsidR="00156B07" w:rsidRPr="00DB606D" w:rsidRDefault="00156B07" w:rsidP="00473F21">
            <w:pPr>
              <w:pStyle w:val="Tablehead1"/>
              <w:rPr>
                <w:rFonts w:ascii="Book Antiqua" w:hAnsi="Book Antiqua"/>
                <w:color w:val="auto"/>
                <w:sz w:val="16"/>
                <w:szCs w:val="16"/>
              </w:rPr>
            </w:pPr>
            <w:r w:rsidRPr="00DB606D">
              <w:rPr>
                <w:rFonts w:ascii="Book Antiqua" w:hAnsi="Book Antiqua"/>
                <w:color w:val="auto"/>
                <w:sz w:val="16"/>
                <w:szCs w:val="16"/>
              </w:rPr>
              <w:t>S No.</w:t>
            </w:r>
          </w:p>
        </w:tc>
        <w:tc>
          <w:tcPr>
            <w:tcW w:w="2896" w:type="dxa"/>
            <w:vMerge w:val="restart"/>
            <w:tcBorders>
              <w:top w:val="single" w:sz="4" w:space="0" w:color="auto"/>
              <w:left w:val="single" w:sz="4" w:space="0" w:color="auto"/>
              <w:bottom w:val="single" w:sz="4" w:space="0" w:color="auto"/>
              <w:right w:val="single" w:sz="4" w:space="0" w:color="auto"/>
            </w:tcBorders>
            <w:shd w:val="pct10" w:color="auto" w:fill="auto"/>
            <w:tcMar>
              <w:top w:w="15" w:type="dxa"/>
              <w:left w:w="15" w:type="dxa"/>
              <w:bottom w:w="0" w:type="dxa"/>
              <w:right w:w="15" w:type="dxa"/>
            </w:tcMar>
          </w:tcPr>
          <w:p w14:paraId="610B4D4D" w14:textId="77777777" w:rsidR="00156B07" w:rsidRPr="00DB606D" w:rsidRDefault="00156B07" w:rsidP="00473F21">
            <w:pPr>
              <w:pStyle w:val="Tablehead1"/>
              <w:rPr>
                <w:rFonts w:ascii="Book Antiqua" w:hAnsi="Book Antiqua"/>
                <w:color w:val="auto"/>
                <w:sz w:val="16"/>
                <w:szCs w:val="16"/>
              </w:rPr>
            </w:pPr>
            <w:r w:rsidRPr="00DB606D">
              <w:rPr>
                <w:rFonts w:ascii="Book Antiqua" w:hAnsi="Book Antiqua"/>
                <w:color w:val="auto"/>
                <w:sz w:val="16"/>
                <w:szCs w:val="16"/>
              </w:rPr>
              <w:t>Column Name</w:t>
            </w:r>
          </w:p>
        </w:tc>
        <w:tc>
          <w:tcPr>
            <w:tcW w:w="1820" w:type="dxa"/>
            <w:vMerge w:val="restart"/>
            <w:tcBorders>
              <w:top w:val="single" w:sz="4" w:space="0" w:color="auto"/>
              <w:left w:val="single" w:sz="4" w:space="0" w:color="auto"/>
              <w:bottom w:val="single" w:sz="4" w:space="0" w:color="auto"/>
              <w:right w:val="single" w:sz="4" w:space="0" w:color="auto"/>
            </w:tcBorders>
            <w:shd w:val="pct10" w:color="auto" w:fill="auto"/>
            <w:tcMar>
              <w:top w:w="15" w:type="dxa"/>
              <w:left w:w="15" w:type="dxa"/>
              <w:bottom w:w="0" w:type="dxa"/>
              <w:right w:w="15" w:type="dxa"/>
            </w:tcMar>
          </w:tcPr>
          <w:p w14:paraId="09A16A9A" w14:textId="77777777" w:rsidR="00156B07" w:rsidRPr="00DB606D" w:rsidRDefault="00156B07" w:rsidP="00473F21">
            <w:pPr>
              <w:pStyle w:val="Tablehead1"/>
              <w:rPr>
                <w:rFonts w:ascii="Book Antiqua" w:hAnsi="Book Antiqua"/>
                <w:color w:val="auto"/>
                <w:sz w:val="16"/>
                <w:szCs w:val="16"/>
              </w:rPr>
            </w:pPr>
            <w:r w:rsidRPr="00DB606D">
              <w:rPr>
                <w:rFonts w:ascii="Book Antiqua" w:hAnsi="Book Antiqua"/>
                <w:color w:val="auto"/>
                <w:sz w:val="16"/>
                <w:szCs w:val="16"/>
              </w:rPr>
              <w:t>Data type</w:t>
            </w:r>
          </w:p>
        </w:tc>
        <w:tc>
          <w:tcPr>
            <w:tcW w:w="1260" w:type="dxa"/>
            <w:vMerge w:val="restart"/>
            <w:tcBorders>
              <w:top w:val="single" w:sz="4" w:space="0" w:color="auto"/>
              <w:left w:val="single" w:sz="4" w:space="0" w:color="auto"/>
              <w:bottom w:val="single" w:sz="4" w:space="0" w:color="auto"/>
              <w:right w:val="single" w:sz="4" w:space="0" w:color="auto"/>
            </w:tcBorders>
            <w:shd w:val="pct10" w:color="auto" w:fill="auto"/>
            <w:tcMar>
              <w:top w:w="15" w:type="dxa"/>
              <w:left w:w="15" w:type="dxa"/>
              <w:bottom w:w="0" w:type="dxa"/>
              <w:right w:w="15" w:type="dxa"/>
            </w:tcMar>
          </w:tcPr>
          <w:p w14:paraId="10835171" w14:textId="77777777" w:rsidR="00156B07" w:rsidRPr="00DB606D" w:rsidRDefault="00156B07" w:rsidP="00473F21">
            <w:pPr>
              <w:pStyle w:val="Tablehead1"/>
              <w:rPr>
                <w:rFonts w:ascii="Book Antiqua" w:hAnsi="Book Antiqua"/>
                <w:color w:val="auto"/>
                <w:sz w:val="16"/>
                <w:szCs w:val="16"/>
              </w:rPr>
            </w:pPr>
            <w:r w:rsidRPr="00DB606D">
              <w:rPr>
                <w:rFonts w:ascii="Book Antiqua" w:hAnsi="Book Antiqua"/>
                <w:color w:val="auto"/>
                <w:sz w:val="16"/>
                <w:szCs w:val="16"/>
              </w:rPr>
              <w:t xml:space="preserve">Not Null? </w:t>
            </w:r>
          </w:p>
        </w:tc>
        <w:tc>
          <w:tcPr>
            <w:tcW w:w="3130" w:type="dxa"/>
            <w:vMerge w:val="restart"/>
            <w:tcBorders>
              <w:top w:val="single" w:sz="4" w:space="0" w:color="auto"/>
              <w:left w:val="single" w:sz="4" w:space="0" w:color="auto"/>
              <w:bottom w:val="single" w:sz="4" w:space="0" w:color="auto"/>
              <w:right w:val="single" w:sz="4" w:space="0" w:color="auto"/>
            </w:tcBorders>
            <w:shd w:val="pct10" w:color="auto" w:fill="auto"/>
            <w:tcMar>
              <w:top w:w="15" w:type="dxa"/>
              <w:left w:w="15" w:type="dxa"/>
              <w:bottom w:w="0" w:type="dxa"/>
              <w:right w:w="15" w:type="dxa"/>
            </w:tcMar>
          </w:tcPr>
          <w:p w14:paraId="18D81812" w14:textId="77777777" w:rsidR="00156B07" w:rsidRPr="00DB606D" w:rsidRDefault="00156B07" w:rsidP="00473F21">
            <w:pPr>
              <w:pStyle w:val="Tablehead1"/>
              <w:rPr>
                <w:rFonts w:ascii="Book Antiqua" w:hAnsi="Book Antiqua"/>
                <w:color w:val="auto"/>
                <w:sz w:val="16"/>
                <w:szCs w:val="16"/>
              </w:rPr>
            </w:pPr>
            <w:r w:rsidRPr="00DB606D">
              <w:rPr>
                <w:rFonts w:ascii="Book Antiqua" w:hAnsi="Book Antiqua"/>
                <w:color w:val="auto"/>
                <w:sz w:val="16"/>
                <w:szCs w:val="16"/>
              </w:rPr>
              <w:t>Default value</w:t>
            </w:r>
          </w:p>
        </w:tc>
      </w:tr>
      <w:tr w:rsidR="00156B07" w:rsidRPr="002667E8" w14:paraId="5FEF1DB6" w14:textId="77777777" w:rsidTr="00DB606D">
        <w:trPr>
          <w:cantSplit/>
          <w:trHeight w:val="217"/>
        </w:trPr>
        <w:tc>
          <w:tcPr>
            <w:tcW w:w="521" w:type="dxa"/>
            <w:vMerge/>
            <w:tcBorders>
              <w:top w:val="single" w:sz="4" w:space="0" w:color="auto"/>
              <w:left w:val="single" w:sz="4" w:space="0" w:color="auto"/>
              <w:bottom w:val="single" w:sz="4" w:space="0" w:color="auto"/>
              <w:right w:val="single" w:sz="4" w:space="0" w:color="auto"/>
            </w:tcBorders>
            <w:shd w:val="pct10" w:color="auto" w:fill="auto"/>
            <w:vAlign w:val="center"/>
          </w:tcPr>
          <w:p w14:paraId="2F039068" w14:textId="77777777" w:rsidR="00156B07" w:rsidRPr="002667E8" w:rsidRDefault="00156B07" w:rsidP="00473F21">
            <w:pPr>
              <w:rPr>
                <w:rFonts w:eastAsia="Arial Unicode MS" w:cs="Arial"/>
                <w:b/>
                <w:bCs/>
                <w:sz w:val="18"/>
                <w:szCs w:val="18"/>
              </w:rPr>
            </w:pPr>
          </w:p>
        </w:tc>
        <w:tc>
          <w:tcPr>
            <w:tcW w:w="2896" w:type="dxa"/>
            <w:vMerge/>
            <w:tcBorders>
              <w:top w:val="single" w:sz="4" w:space="0" w:color="auto"/>
              <w:left w:val="single" w:sz="4" w:space="0" w:color="auto"/>
              <w:bottom w:val="single" w:sz="4" w:space="0" w:color="auto"/>
              <w:right w:val="single" w:sz="4" w:space="0" w:color="auto"/>
            </w:tcBorders>
            <w:shd w:val="pct10" w:color="auto" w:fill="auto"/>
            <w:vAlign w:val="center"/>
          </w:tcPr>
          <w:p w14:paraId="36C7B85A" w14:textId="77777777" w:rsidR="00156B07" w:rsidRPr="002667E8" w:rsidRDefault="00156B07" w:rsidP="00473F21">
            <w:pPr>
              <w:rPr>
                <w:rFonts w:eastAsia="Arial Unicode MS" w:cs="Arial"/>
                <w:b/>
                <w:bCs/>
                <w:sz w:val="18"/>
                <w:szCs w:val="18"/>
              </w:rPr>
            </w:pPr>
          </w:p>
        </w:tc>
        <w:tc>
          <w:tcPr>
            <w:tcW w:w="1820" w:type="dxa"/>
            <w:vMerge/>
            <w:tcBorders>
              <w:top w:val="single" w:sz="4" w:space="0" w:color="auto"/>
              <w:left w:val="single" w:sz="4" w:space="0" w:color="auto"/>
              <w:bottom w:val="single" w:sz="4" w:space="0" w:color="auto"/>
              <w:right w:val="single" w:sz="4" w:space="0" w:color="auto"/>
            </w:tcBorders>
            <w:shd w:val="pct10" w:color="auto" w:fill="auto"/>
            <w:vAlign w:val="center"/>
          </w:tcPr>
          <w:p w14:paraId="26F834FB" w14:textId="77777777" w:rsidR="00156B07" w:rsidRPr="002667E8" w:rsidRDefault="00156B07" w:rsidP="00473F21">
            <w:pPr>
              <w:rPr>
                <w:rFonts w:eastAsia="Arial Unicode MS" w:cs="Arial"/>
                <w:b/>
                <w:bCs/>
                <w:sz w:val="18"/>
                <w:szCs w:val="18"/>
              </w:rPr>
            </w:pPr>
          </w:p>
        </w:tc>
        <w:tc>
          <w:tcPr>
            <w:tcW w:w="1260" w:type="dxa"/>
            <w:vMerge/>
            <w:tcBorders>
              <w:top w:val="single" w:sz="4" w:space="0" w:color="auto"/>
              <w:left w:val="single" w:sz="4" w:space="0" w:color="auto"/>
              <w:bottom w:val="single" w:sz="4" w:space="0" w:color="auto"/>
              <w:right w:val="single" w:sz="4" w:space="0" w:color="auto"/>
            </w:tcBorders>
            <w:shd w:val="pct10" w:color="auto" w:fill="auto"/>
            <w:vAlign w:val="center"/>
          </w:tcPr>
          <w:p w14:paraId="1B154452" w14:textId="77777777" w:rsidR="00156B07" w:rsidRPr="002667E8" w:rsidRDefault="00156B07" w:rsidP="00473F21">
            <w:pPr>
              <w:rPr>
                <w:rFonts w:eastAsia="Arial Unicode MS" w:cs="Arial"/>
                <w:b/>
                <w:bCs/>
                <w:sz w:val="18"/>
                <w:szCs w:val="18"/>
              </w:rPr>
            </w:pPr>
          </w:p>
        </w:tc>
        <w:tc>
          <w:tcPr>
            <w:tcW w:w="3130" w:type="dxa"/>
            <w:vMerge/>
            <w:tcBorders>
              <w:top w:val="single" w:sz="4" w:space="0" w:color="auto"/>
              <w:left w:val="single" w:sz="4" w:space="0" w:color="auto"/>
              <w:bottom w:val="single" w:sz="4" w:space="0" w:color="auto"/>
              <w:right w:val="single" w:sz="4" w:space="0" w:color="auto"/>
            </w:tcBorders>
            <w:shd w:val="pct10" w:color="auto" w:fill="auto"/>
            <w:vAlign w:val="center"/>
          </w:tcPr>
          <w:p w14:paraId="19EACE0A" w14:textId="77777777" w:rsidR="00156B07" w:rsidRPr="002667E8" w:rsidRDefault="00156B07" w:rsidP="00473F21">
            <w:pPr>
              <w:rPr>
                <w:rFonts w:eastAsia="Arial Unicode MS" w:cs="Arial"/>
                <w:b/>
                <w:bCs/>
                <w:sz w:val="18"/>
                <w:szCs w:val="18"/>
              </w:rPr>
            </w:pPr>
          </w:p>
        </w:tc>
      </w:tr>
      <w:tr w:rsidR="00D07E9F" w:rsidRPr="002667E8" w14:paraId="72AE8058"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353C547"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1</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6FC41FCA" w14:textId="1D52B358" w:rsidR="00D07E9F" w:rsidRPr="00524780" w:rsidRDefault="00D07E9F" w:rsidP="00D07E9F">
            <w:pPr>
              <w:rPr>
                <w:rFonts w:cs="Arial"/>
                <w:i/>
                <w:sz w:val="16"/>
                <w:szCs w:val="16"/>
              </w:rPr>
            </w:pPr>
            <w:r w:rsidRPr="00F04995">
              <w:t xml:space="preserve">RECORD_ID                 </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520470E8" w14:textId="01C8C2F2" w:rsidR="00D07E9F" w:rsidRPr="00524780" w:rsidRDefault="00D07E9F" w:rsidP="00D07E9F">
            <w:pPr>
              <w:rPr>
                <w:rFonts w:cs="Arial"/>
                <w:i/>
                <w:sz w:val="16"/>
                <w:szCs w:val="16"/>
              </w:rPr>
            </w:pPr>
            <w:r w:rsidRPr="00BB6C1F">
              <w:t>NUMBER P</w:t>
            </w:r>
          </w:p>
        </w:tc>
        <w:tc>
          <w:tcPr>
            <w:tcW w:w="1260" w:type="dxa"/>
            <w:tcBorders>
              <w:top w:val="nil"/>
              <w:left w:val="nil"/>
              <w:bottom w:val="single" w:sz="4" w:space="0" w:color="auto"/>
              <w:right w:val="single" w:sz="4" w:space="0" w:color="auto"/>
            </w:tcBorders>
            <w:tcMar>
              <w:top w:w="15" w:type="dxa"/>
              <w:left w:w="15" w:type="dxa"/>
              <w:bottom w:w="0" w:type="dxa"/>
              <w:right w:w="15" w:type="dxa"/>
            </w:tcMar>
            <w:vAlign w:val="bottom"/>
          </w:tcPr>
          <w:p w14:paraId="0F6C5D1C" w14:textId="21A3B98F" w:rsidR="00D07E9F" w:rsidRPr="00524780" w:rsidRDefault="00DE484F" w:rsidP="00D07E9F">
            <w:pPr>
              <w:rPr>
                <w:rFonts w:eastAsia="Arial Unicode MS" w:cs="Arial"/>
                <w:i/>
                <w:sz w:val="16"/>
                <w:szCs w:val="16"/>
              </w:rPr>
            </w:pPr>
            <w:r>
              <w:rPr>
                <w:rFonts w:eastAsia="Arial Unicode MS" w:cs="Arial"/>
                <w:i/>
                <w:sz w:val="16"/>
                <w:szCs w:val="16"/>
              </w:rPr>
              <w:t>Yes</w:t>
            </w: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4B3CB311" w14:textId="28C5BB74" w:rsidR="00D07E9F" w:rsidRPr="00524780" w:rsidRDefault="00DE484F" w:rsidP="00D07E9F">
            <w:pPr>
              <w:rPr>
                <w:rFonts w:eastAsia="Arial Unicode MS" w:cs="Arial"/>
                <w:i/>
                <w:sz w:val="16"/>
                <w:szCs w:val="16"/>
              </w:rPr>
            </w:pPr>
            <w:r w:rsidRPr="00DE484F">
              <w:rPr>
                <w:rFonts w:eastAsia="Arial Unicode MS" w:cs="Arial"/>
                <w:i/>
                <w:sz w:val="16"/>
                <w:szCs w:val="16"/>
              </w:rPr>
              <w:t>ISPAPPS.SLC_ISP_FASSUPP_RECORD_ID_S</w:t>
            </w:r>
          </w:p>
        </w:tc>
      </w:tr>
      <w:tr w:rsidR="00D07E9F" w:rsidRPr="002667E8" w14:paraId="756C957C"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B7EA2C3"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2</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3436D0CE" w14:textId="08B704BF" w:rsidR="00D07E9F" w:rsidRPr="00524780" w:rsidRDefault="00D07E9F" w:rsidP="00D07E9F">
            <w:pPr>
              <w:rPr>
                <w:rFonts w:cs="Arial"/>
                <w:i/>
                <w:sz w:val="16"/>
                <w:szCs w:val="16"/>
              </w:rPr>
            </w:pPr>
            <w:r w:rsidRPr="00F04995">
              <w:t xml:space="preserve">BATCH_ID                  </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35F550FE" w14:textId="0DEB616F" w:rsidR="00D07E9F" w:rsidRPr="00524780" w:rsidRDefault="00D07E9F" w:rsidP="00D07E9F">
            <w:pPr>
              <w:rPr>
                <w:rFonts w:cs="Arial"/>
                <w:i/>
                <w:sz w:val="16"/>
                <w:szCs w:val="16"/>
              </w:rPr>
            </w:pPr>
            <w:r w:rsidRPr="00BB6C1F">
              <w:t>NUMBER</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F30F82B" w14:textId="6F5810A8" w:rsidR="00D07E9F" w:rsidRPr="00524780" w:rsidRDefault="00D07E9F" w:rsidP="00D07E9F">
            <w:pPr>
              <w:rPr>
                <w:rFonts w:eastAsia="Arial Unicode M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34AD3F92" w14:textId="77777777" w:rsidR="00D07E9F" w:rsidRPr="00524780" w:rsidRDefault="00D07E9F" w:rsidP="00D07E9F">
            <w:pPr>
              <w:rPr>
                <w:rFonts w:eastAsia="Arial Unicode MS" w:cs="Arial"/>
                <w:i/>
                <w:sz w:val="16"/>
                <w:szCs w:val="16"/>
              </w:rPr>
            </w:pPr>
          </w:p>
        </w:tc>
      </w:tr>
      <w:tr w:rsidR="00D07E9F" w:rsidRPr="002667E8" w14:paraId="69C7E0A8"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1AFA0E5"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3</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29BC4BEE" w14:textId="703DDBB1" w:rsidR="00D07E9F" w:rsidRPr="00524780" w:rsidRDefault="00D07E9F" w:rsidP="00D07E9F">
            <w:pPr>
              <w:rPr>
                <w:rFonts w:cs="Arial"/>
                <w:i/>
                <w:sz w:val="16"/>
                <w:szCs w:val="16"/>
              </w:rPr>
            </w:pPr>
            <w:r w:rsidRPr="00F04995">
              <w:t>STORE_NUMBER</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37B9C207" w14:textId="1A05968D"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6C5554D7" w14:textId="116948C2" w:rsidR="00D07E9F" w:rsidRPr="00524780" w:rsidRDefault="00D07E9F" w:rsidP="00D07E9F">
            <w:pPr>
              <w:rPr>
                <w:rFonts w:eastAsia="Arial Unicode M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20A4B531" w14:textId="77777777" w:rsidR="00D07E9F" w:rsidRPr="00524780" w:rsidRDefault="00D07E9F" w:rsidP="00D07E9F">
            <w:pPr>
              <w:rPr>
                <w:rFonts w:eastAsia="Arial Unicode MS" w:cs="Arial"/>
                <w:i/>
                <w:sz w:val="16"/>
                <w:szCs w:val="16"/>
              </w:rPr>
            </w:pPr>
          </w:p>
        </w:tc>
      </w:tr>
      <w:tr w:rsidR="00D07E9F" w:rsidRPr="002667E8" w14:paraId="513ED531"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4026E4A"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4</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5C4DDDE1" w14:textId="1021FA02" w:rsidR="00D07E9F" w:rsidRPr="00524780" w:rsidRDefault="00D07E9F" w:rsidP="00D07E9F">
            <w:pPr>
              <w:rPr>
                <w:i/>
                <w:sz w:val="16"/>
                <w:szCs w:val="16"/>
              </w:rPr>
            </w:pPr>
            <w:r w:rsidRPr="00F04995">
              <w:t>STORE_LETTER_CODE</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3245E824" w14:textId="636D64AE"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EE77A08" w14:textId="19EFF076"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51414D49" w14:textId="77777777" w:rsidR="00D07E9F" w:rsidRPr="00524780" w:rsidRDefault="00D07E9F" w:rsidP="00D07E9F">
            <w:pPr>
              <w:rPr>
                <w:rFonts w:eastAsia="Arial Unicode MS" w:cs="Arial"/>
                <w:i/>
                <w:sz w:val="16"/>
                <w:szCs w:val="16"/>
              </w:rPr>
            </w:pPr>
          </w:p>
        </w:tc>
      </w:tr>
      <w:tr w:rsidR="00D07E9F" w:rsidRPr="002667E8" w14:paraId="5911D131"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2859350"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5</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09714E17" w14:textId="0280D700" w:rsidR="00D07E9F" w:rsidRPr="00524780" w:rsidRDefault="00D07E9F" w:rsidP="00D07E9F">
            <w:pPr>
              <w:rPr>
                <w:i/>
                <w:sz w:val="16"/>
                <w:szCs w:val="16"/>
              </w:rPr>
            </w:pPr>
            <w:r w:rsidRPr="00F04995">
              <w:t xml:space="preserve">STATUS                   </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5ACD7CBB" w14:textId="76BC4FA8" w:rsidR="00D07E9F" w:rsidRPr="00524780" w:rsidRDefault="00D07E9F" w:rsidP="00D07E9F">
            <w:pPr>
              <w:rPr>
                <w:i/>
                <w:sz w:val="16"/>
                <w:szCs w:val="16"/>
              </w:rPr>
            </w:pPr>
            <w:r w:rsidRPr="00BB6C1F">
              <w:t xml:space="preserve"> VARCHAR</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836EA80" w14:textId="22B99DEF"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0DCEFECE" w14:textId="37E3887A" w:rsidR="00D07E9F" w:rsidRPr="00524780" w:rsidRDefault="00D07E9F" w:rsidP="00D07E9F">
            <w:pPr>
              <w:rPr>
                <w:rFonts w:eastAsia="Arial Unicode MS" w:cs="Arial"/>
                <w:i/>
                <w:sz w:val="16"/>
                <w:szCs w:val="16"/>
              </w:rPr>
            </w:pPr>
          </w:p>
        </w:tc>
      </w:tr>
      <w:tr w:rsidR="00D07E9F" w:rsidRPr="002667E8" w14:paraId="41754347"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1B933306"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6</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79192812" w14:textId="23C4DE4A" w:rsidR="00D07E9F" w:rsidRPr="00524780" w:rsidRDefault="00D07E9F" w:rsidP="00D07E9F">
            <w:pPr>
              <w:rPr>
                <w:i/>
                <w:sz w:val="16"/>
                <w:szCs w:val="16"/>
              </w:rPr>
            </w:pPr>
            <w:r w:rsidRPr="00F04995">
              <w:t>INCORP_FLAG</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552331E6" w14:textId="3148E82D"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423E2C08" w14:textId="00FEA411"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662C02D3" w14:textId="77777777" w:rsidR="00D07E9F" w:rsidRPr="00524780" w:rsidRDefault="00D07E9F" w:rsidP="00D07E9F">
            <w:pPr>
              <w:rPr>
                <w:rFonts w:eastAsia="Arial Unicode MS" w:cs="Arial"/>
                <w:i/>
                <w:sz w:val="16"/>
                <w:szCs w:val="16"/>
              </w:rPr>
            </w:pPr>
          </w:p>
        </w:tc>
      </w:tr>
      <w:tr w:rsidR="00D07E9F" w:rsidRPr="002667E8" w14:paraId="1EE97927"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4AA2C07A" w14:textId="77777777" w:rsidR="00D07E9F" w:rsidRPr="00524780" w:rsidRDefault="00D07E9F" w:rsidP="00D07E9F">
            <w:pPr>
              <w:jc w:val="center"/>
              <w:rPr>
                <w:rFonts w:cs="Calibri"/>
                <w:i/>
                <w:color w:val="000000"/>
                <w:sz w:val="16"/>
                <w:szCs w:val="16"/>
              </w:rPr>
            </w:pPr>
            <w:r w:rsidRPr="00524780">
              <w:rPr>
                <w:rFonts w:cs="Calibri"/>
                <w:i/>
                <w:color w:val="000000"/>
                <w:sz w:val="16"/>
                <w:szCs w:val="16"/>
              </w:rPr>
              <w:t>7</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60BEDF4F" w14:textId="529074B5" w:rsidR="00D07E9F" w:rsidRPr="00524780" w:rsidRDefault="00D07E9F" w:rsidP="00D07E9F">
            <w:pPr>
              <w:rPr>
                <w:i/>
                <w:sz w:val="16"/>
                <w:szCs w:val="16"/>
              </w:rPr>
            </w:pPr>
            <w:r w:rsidRPr="00F04995">
              <w:t>INCORP_NAME</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1589D57C" w14:textId="54FFE1D6"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63CFAC38" w14:textId="7AA2DD26"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310EC6B2" w14:textId="4AB41BFF" w:rsidR="00D07E9F" w:rsidRPr="00524780" w:rsidRDefault="00D07E9F" w:rsidP="00D07E9F">
            <w:pPr>
              <w:rPr>
                <w:rFonts w:eastAsia="Arial Unicode MS" w:cs="Arial"/>
                <w:i/>
                <w:sz w:val="16"/>
                <w:szCs w:val="16"/>
              </w:rPr>
            </w:pPr>
          </w:p>
        </w:tc>
      </w:tr>
      <w:tr w:rsidR="00D07E9F" w:rsidRPr="002667E8" w14:paraId="35673A5F"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BD8B6F0" w14:textId="543726C7" w:rsidR="00D07E9F" w:rsidRPr="00524780" w:rsidRDefault="00D07E9F" w:rsidP="00D07E9F">
            <w:pPr>
              <w:jc w:val="center"/>
              <w:rPr>
                <w:rFonts w:cs="Calibri"/>
                <w:i/>
                <w:color w:val="000000"/>
                <w:sz w:val="16"/>
                <w:szCs w:val="16"/>
              </w:rPr>
            </w:pPr>
            <w:r w:rsidRPr="00524780">
              <w:rPr>
                <w:rFonts w:cs="Calibri"/>
                <w:i/>
                <w:color w:val="000000"/>
                <w:sz w:val="16"/>
                <w:szCs w:val="16"/>
              </w:rPr>
              <w:t>8</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03EEEE22" w14:textId="0ADA1A99" w:rsidR="00D07E9F" w:rsidRPr="00524780" w:rsidRDefault="00D07E9F" w:rsidP="00D07E9F">
            <w:pPr>
              <w:rPr>
                <w:i/>
                <w:sz w:val="16"/>
                <w:szCs w:val="16"/>
              </w:rPr>
            </w:pPr>
            <w:r w:rsidRPr="00F04995">
              <w:t>FRANCHISEE1_PARTY_ID</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003232C5" w14:textId="7787A043" w:rsidR="00D07E9F" w:rsidRPr="00524780" w:rsidRDefault="00D07E9F" w:rsidP="00D07E9F">
            <w:pPr>
              <w:rPr>
                <w:i/>
                <w:sz w:val="16"/>
                <w:szCs w:val="16"/>
              </w:rPr>
            </w:pPr>
            <w:r w:rsidRPr="00BB6C1F">
              <w:t>NUMBER</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20D26DAF" w14:textId="04432CC1" w:rsidR="00D07E9F" w:rsidRPr="00524780" w:rsidRDefault="00D07E9F" w:rsidP="00D07E9F">
            <w:pPr>
              <w:rPr>
                <w:rFonts w:eastAsia="Arial Unicode M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43C69C4E" w14:textId="7D461290" w:rsidR="00D07E9F" w:rsidRPr="00524780" w:rsidRDefault="00D07E9F" w:rsidP="00D07E9F">
            <w:pPr>
              <w:rPr>
                <w:rFonts w:eastAsia="Arial Unicode MS" w:cs="Arial"/>
                <w:i/>
                <w:sz w:val="16"/>
                <w:szCs w:val="16"/>
              </w:rPr>
            </w:pPr>
          </w:p>
        </w:tc>
      </w:tr>
      <w:tr w:rsidR="00D07E9F" w:rsidRPr="002667E8" w14:paraId="04A012A0"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DD98283" w14:textId="7F4CFDD5" w:rsidR="00D07E9F" w:rsidRPr="00524780" w:rsidRDefault="00D07E9F" w:rsidP="00D07E9F">
            <w:pPr>
              <w:jc w:val="center"/>
              <w:rPr>
                <w:rFonts w:cs="Calibri"/>
                <w:i/>
                <w:color w:val="000000"/>
                <w:sz w:val="16"/>
                <w:szCs w:val="16"/>
              </w:rPr>
            </w:pPr>
            <w:r w:rsidRPr="00524780">
              <w:rPr>
                <w:rFonts w:cs="Calibri"/>
                <w:i/>
                <w:color w:val="000000"/>
                <w:sz w:val="16"/>
                <w:szCs w:val="16"/>
              </w:rPr>
              <w:t>9</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1C70E862" w14:textId="6C3B2710" w:rsidR="00D07E9F" w:rsidRPr="00524780" w:rsidRDefault="00D07E9F" w:rsidP="00D07E9F">
            <w:pPr>
              <w:rPr>
                <w:i/>
                <w:sz w:val="16"/>
                <w:szCs w:val="16"/>
              </w:rPr>
            </w:pPr>
            <w:r w:rsidRPr="00F04995">
              <w:t>FRANCHISEE2_PARTY_ID</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328FB6C4" w14:textId="291C1C28" w:rsidR="00D07E9F" w:rsidRPr="00524780" w:rsidRDefault="00D07E9F" w:rsidP="00D07E9F">
            <w:pPr>
              <w:rPr>
                <w:i/>
                <w:sz w:val="16"/>
                <w:szCs w:val="16"/>
              </w:rPr>
            </w:pPr>
            <w:r w:rsidRPr="00BB6C1F">
              <w:t>NUMBER</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4E635BC3" w14:textId="1309E499"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54C42A85" w14:textId="77777777" w:rsidR="00D07E9F" w:rsidRPr="00524780" w:rsidRDefault="00D07E9F" w:rsidP="00D07E9F">
            <w:pPr>
              <w:rPr>
                <w:rFonts w:eastAsia="Arial Unicode MS" w:cs="Arial"/>
                <w:i/>
                <w:sz w:val="16"/>
                <w:szCs w:val="16"/>
              </w:rPr>
            </w:pPr>
          </w:p>
        </w:tc>
      </w:tr>
      <w:tr w:rsidR="00D07E9F" w:rsidRPr="002667E8" w14:paraId="22A5579C"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0BF74398" w14:textId="2FA6CB80" w:rsidR="00D07E9F" w:rsidRPr="00524780" w:rsidRDefault="00D07E9F" w:rsidP="00D07E9F">
            <w:pPr>
              <w:jc w:val="center"/>
              <w:rPr>
                <w:rFonts w:cs="Calibri"/>
                <w:i/>
                <w:color w:val="000000"/>
                <w:sz w:val="16"/>
                <w:szCs w:val="16"/>
              </w:rPr>
            </w:pPr>
            <w:r w:rsidRPr="00524780">
              <w:rPr>
                <w:rFonts w:cs="Calibri"/>
                <w:i/>
                <w:color w:val="000000"/>
                <w:sz w:val="16"/>
                <w:szCs w:val="16"/>
              </w:rPr>
              <w:t>10</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27E8CBED" w14:textId="34567598" w:rsidR="00D07E9F" w:rsidRPr="00524780" w:rsidRDefault="00D07E9F" w:rsidP="00D07E9F">
            <w:pPr>
              <w:rPr>
                <w:i/>
                <w:sz w:val="16"/>
                <w:szCs w:val="16"/>
              </w:rPr>
            </w:pPr>
            <w:r w:rsidRPr="00F04995">
              <w:t>INCORP_PARTY_ID</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28E4154C" w14:textId="36710113" w:rsidR="00D07E9F" w:rsidRPr="00524780" w:rsidRDefault="00D07E9F" w:rsidP="00D07E9F">
            <w:pPr>
              <w:rPr>
                <w:i/>
                <w:sz w:val="16"/>
                <w:szCs w:val="16"/>
              </w:rPr>
            </w:pPr>
            <w:r w:rsidRPr="00BB6C1F">
              <w:t>NUMBER</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5111C20D" w14:textId="03E591BA"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314E4477" w14:textId="39D38D6E" w:rsidR="00D07E9F" w:rsidRPr="00524780" w:rsidRDefault="00D07E9F" w:rsidP="00D07E9F">
            <w:pPr>
              <w:rPr>
                <w:rFonts w:eastAsia="Arial Unicode MS" w:cs="Arial"/>
                <w:i/>
                <w:sz w:val="16"/>
                <w:szCs w:val="16"/>
              </w:rPr>
            </w:pPr>
          </w:p>
        </w:tc>
      </w:tr>
      <w:tr w:rsidR="00D07E9F" w:rsidRPr="002667E8" w14:paraId="3193648B"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C1EAF00" w14:textId="3A53BFAF" w:rsidR="00D07E9F" w:rsidRPr="00524780" w:rsidRDefault="00D07E9F" w:rsidP="00D07E9F">
            <w:pPr>
              <w:jc w:val="center"/>
              <w:rPr>
                <w:rFonts w:cs="Calibri"/>
                <w:i/>
                <w:color w:val="000000"/>
                <w:sz w:val="16"/>
                <w:szCs w:val="16"/>
              </w:rPr>
            </w:pPr>
            <w:r w:rsidRPr="00524780">
              <w:rPr>
                <w:rFonts w:cs="Calibri"/>
                <w:i/>
                <w:color w:val="000000"/>
                <w:sz w:val="16"/>
                <w:szCs w:val="16"/>
              </w:rPr>
              <w:t>11</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002C56BD" w14:textId="73EA0788" w:rsidR="00D07E9F" w:rsidRPr="00524780" w:rsidRDefault="00D07E9F" w:rsidP="00D07E9F">
            <w:pPr>
              <w:rPr>
                <w:i/>
                <w:sz w:val="16"/>
                <w:szCs w:val="16"/>
              </w:rPr>
            </w:pPr>
            <w:r w:rsidRPr="00F04995">
              <w:t xml:space="preserve">FRANCHISEE1_BIRTH_DATE    </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40084BEE" w14:textId="284307E0"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955B6F1" w14:textId="10D06584"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0857F660" w14:textId="77777777" w:rsidR="00D07E9F" w:rsidRPr="00524780" w:rsidRDefault="00D07E9F" w:rsidP="00D07E9F">
            <w:pPr>
              <w:rPr>
                <w:rFonts w:eastAsia="Arial Unicode MS" w:cs="Arial"/>
                <w:i/>
                <w:sz w:val="16"/>
                <w:szCs w:val="16"/>
              </w:rPr>
            </w:pPr>
          </w:p>
        </w:tc>
      </w:tr>
      <w:tr w:rsidR="00D07E9F" w:rsidRPr="002667E8" w14:paraId="1102C4DA"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7E84EDA7" w14:textId="631312A3" w:rsidR="00D07E9F" w:rsidRPr="00524780" w:rsidRDefault="00D07E9F" w:rsidP="00D07E9F">
            <w:pPr>
              <w:jc w:val="center"/>
              <w:rPr>
                <w:rFonts w:cs="Calibri"/>
                <w:i/>
                <w:color w:val="000000"/>
                <w:sz w:val="16"/>
                <w:szCs w:val="16"/>
              </w:rPr>
            </w:pPr>
            <w:r w:rsidRPr="00524780">
              <w:rPr>
                <w:rFonts w:cs="Calibri"/>
                <w:i/>
                <w:color w:val="000000"/>
                <w:sz w:val="16"/>
                <w:szCs w:val="16"/>
              </w:rPr>
              <w:t>12</w:t>
            </w:r>
          </w:p>
        </w:tc>
        <w:tc>
          <w:tcPr>
            <w:tcW w:w="2896" w:type="dxa"/>
            <w:tcBorders>
              <w:top w:val="nil"/>
              <w:left w:val="nil"/>
              <w:bottom w:val="single" w:sz="4" w:space="0" w:color="auto"/>
              <w:right w:val="single" w:sz="4" w:space="0" w:color="auto"/>
            </w:tcBorders>
            <w:noWrap/>
            <w:tcMar>
              <w:top w:w="15" w:type="dxa"/>
              <w:left w:w="15" w:type="dxa"/>
              <w:bottom w:w="0" w:type="dxa"/>
              <w:right w:w="15" w:type="dxa"/>
            </w:tcMar>
          </w:tcPr>
          <w:p w14:paraId="4C9E129C" w14:textId="742FD8E6" w:rsidR="00D07E9F" w:rsidRPr="00524780" w:rsidRDefault="00D07E9F" w:rsidP="00D07E9F">
            <w:pPr>
              <w:rPr>
                <w:i/>
                <w:sz w:val="16"/>
                <w:szCs w:val="16"/>
              </w:rPr>
            </w:pPr>
            <w:r w:rsidRPr="00F04995">
              <w:t>FRANCHISEE2_BIRTH_DATE</w:t>
            </w:r>
          </w:p>
        </w:tc>
        <w:tc>
          <w:tcPr>
            <w:tcW w:w="1820" w:type="dxa"/>
            <w:tcBorders>
              <w:top w:val="nil"/>
              <w:left w:val="nil"/>
              <w:bottom w:val="single" w:sz="4" w:space="0" w:color="auto"/>
              <w:right w:val="single" w:sz="4" w:space="0" w:color="auto"/>
            </w:tcBorders>
            <w:tcMar>
              <w:top w:w="15" w:type="dxa"/>
              <w:left w:w="15" w:type="dxa"/>
              <w:bottom w:w="0" w:type="dxa"/>
              <w:right w:w="15" w:type="dxa"/>
            </w:tcMar>
          </w:tcPr>
          <w:p w14:paraId="673CB6B9" w14:textId="2E91EB47" w:rsidR="00D07E9F" w:rsidRPr="00524780" w:rsidRDefault="00D07E9F" w:rsidP="00D07E9F">
            <w:pPr>
              <w:rPr>
                <w:i/>
                <w:sz w:val="16"/>
                <w:szCs w:val="16"/>
              </w:rPr>
            </w:pPr>
            <w:r w:rsidRPr="00BB6C1F">
              <w:t>VARCHAR2</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1F3ABF0F" w14:textId="2DB97F3A" w:rsidR="00D07E9F" w:rsidRPr="00524780" w:rsidRDefault="00D07E9F" w:rsidP="00D07E9F">
            <w:pPr>
              <w:rPr>
                <w:rFonts w:cs="Arial"/>
                <w:i/>
                <w:sz w:val="16"/>
                <w:szCs w:val="16"/>
              </w:rPr>
            </w:pPr>
          </w:p>
        </w:tc>
        <w:tc>
          <w:tcPr>
            <w:tcW w:w="3130" w:type="dxa"/>
            <w:tcBorders>
              <w:top w:val="nil"/>
              <w:left w:val="nil"/>
              <w:bottom w:val="single" w:sz="4" w:space="0" w:color="auto"/>
              <w:right w:val="single" w:sz="4" w:space="0" w:color="auto"/>
            </w:tcBorders>
            <w:tcMar>
              <w:top w:w="15" w:type="dxa"/>
              <w:left w:w="15" w:type="dxa"/>
              <w:bottom w:w="0" w:type="dxa"/>
              <w:right w:w="15" w:type="dxa"/>
            </w:tcMar>
          </w:tcPr>
          <w:p w14:paraId="2BC072D9" w14:textId="5DEED04A" w:rsidR="00D07E9F" w:rsidRPr="00524780" w:rsidRDefault="00D07E9F" w:rsidP="00D07E9F">
            <w:pPr>
              <w:rPr>
                <w:rFonts w:eastAsia="Arial Unicode MS" w:cs="Arial"/>
                <w:i/>
                <w:sz w:val="16"/>
                <w:szCs w:val="16"/>
              </w:rPr>
            </w:pPr>
          </w:p>
        </w:tc>
      </w:tr>
      <w:tr w:rsidR="00D07E9F" w:rsidRPr="002667E8" w14:paraId="645E192A" w14:textId="77777777" w:rsidTr="00913B5F">
        <w:trPr>
          <w:trHeight w:val="270"/>
        </w:trPr>
        <w:tc>
          <w:tcPr>
            <w:tcW w:w="521"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246A6C1" w14:textId="51DEB8C6" w:rsidR="00D07E9F" w:rsidRPr="00524780" w:rsidRDefault="00D07E9F" w:rsidP="00D07E9F">
            <w:pPr>
              <w:jc w:val="center"/>
              <w:rPr>
                <w:rFonts w:cs="Calibri"/>
                <w:i/>
                <w:color w:val="000000"/>
                <w:sz w:val="16"/>
                <w:szCs w:val="16"/>
              </w:rPr>
            </w:pPr>
            <w:r w:rsidRPr="00524780">
              <w:rPr>
                <w:rFonts w:cs="Calibri"/>
                <w:i/>
                <w:color w:val="000000"/>
                <w:sz w:val="16"/>
                <w:szCs w:val="16"/>
              </w:rPr>
              <w:t>13</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B77FF7F" w14:textId="6AA0F05B" w:rsidR="00D07E9F" w:rsidRPr="00524780" w:rsidRDefault="00D07E9F" w:rsidP="00D07E9F">
            <w:pPr>
              <w:rPr>
                <w:i/>
                <w:sz w:val="16"/>
                <w:szCs w:val="16"/>
              </w:rPr>
            </w:pPr>
            <w:r w:rsidRPr="00F04995">
              <w:t>FRANCHISEE1_FIRST_NAME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918C9F" w14:textId="2EFBC089"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CC6F4D" w14:textId="29E20329"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CD6B803" w14:textId="77777777" w:rsidR="00D07E9F" w:rsidRPr="00524780" w:rsidRDefault="00D07E9F" w:rsidP="00D07E9F">
            <w:pPr>
              <w:rPr>
                <w:rFonts w:eastAsia="Arial Unicode MS" w:cs="Arial"/>
                <w:i/>
                <w:sz w:val="16"/>
                <w:szCs w:val="16"/>
              </w:rPr>
            </w:pPr>
          </w:p>
        </w:tc>
      </w:tr>
      <w:tr w:rsidR="00D07E9F" w:rsidRPr="002667E8" w14:paraId="1D5564F5"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6360739" w14:textId="5E339EB9" w:rsidR="00D07E9F" w:rsidRPr="00524780" w:rsidRDefault="00D07E9F" w:rsidP="00D07E9F">
            <w:pPr>
              <w:jc w:val="center"/>
              <w:rPr>
                <w:rFonts w:cs="Calibri"/>
                <w:i/>
                <w:color w:val="000000"/>
                <w:sz w:val="16"/>
                <w:szCs w:val="16"/>
              </w:rPr>
            </w:pPr>
            <w:r>
              <w:rPr>
                <w:rFonts w:cs="Calibri"/>
                <w:i/>
                <w:color w:val="000000"/>
                <w:sz w:val="16"/>
                <w:szCs w:val="16"/>
              </w:rPr>
              <w:t>14</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1C01C22" w14:textId="3B31B630" w:rsidR="00D07E9F" w:rsidRPr="00FC4FBB" w:rsidRDefault="00D07E9F" w:rsidP="00D07E9F">
            <w:r w:rsidRPr="00F04995">
              <w:t>FRANCHISEE2_FIRST_NAME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203F2BC" w14:textId="0B161506"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C83DA7B"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6185C3" w14:textId="77777777" w:rsidR="00D07E9F" w:rsidRPr="00524780" w:rsidRDefault="00D07E9F" w:rsidP="00D07E9F">
            <w:pPr>
              <w:rPr>
                <w:rFonts w:eastAsia="Arial Unicode MS" w:cs="Arial"/>
                <w:i/>
                <w:sz w:val="16"/>
                <w:szCs w:val="16"/>
              </w:rPr>
            </w:pPr>
          </w:p>
        </w:tc>
      </w:tr>
      <w:tr w:rsidR="00D07E9F" w:rsidRPr="002667E8" w14:paraId="1DDE8AA2"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CCCF14E" w14:textId="7D5D16CA" w:rsidR="00D07E9F" w:rsidRPr="00524780" w:rsidRDefault="00D07E9F" w:rsidP="00D07E9F">
            <w:pPr>
              <w:jc w:val="center"/>
              <w:rPr>
                <w:rFonts w:cs="Calibri"/>
                <w:i/>
                <w:color w:val="000000"/>
                <w:sz w:val="16"/>
                <w:szCs w:val="16"/>
              </w:rPr>
            </w:pPr>
            <w:r>
              <w:rPr>
                <w:rFonts w:cs="Calibri"/>
                <w:i/>
                <w:color w:val="000000"/>
                <w:sz w:val="16"/>
                <w:szCs w:val="16"/>
              </w:rPr>
              <w:t>15</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D52470D" w14:textId="7D273530" w:rsidR="00D07E9F" w:rsidRPr="00FC4FBB" w:rsidRDefault="00D07E9F" w:rsidP="00D07E9F">
            <w:r w:rsidRPr="00F04995">
              <w:t>FRANCHISEE1_MIDDLE_NAME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87CB888" w14:textId="69314511"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3C00815"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02DCD5" w14:textId="77777777" w:rsidR="00D07E9F" w:rsidRPr="00524780" w:rsidRDefault="00D07E9F" w:rsidP="00D07E9F">
            <w:pPr>
              <w:rPr>
                <w:rFonts w:eastAsia="Arial Unicode MS" w:cs="Arial"/>
                <w:i/>
                <w:sz w:val="16"/>
                <w:szCs w:val="16"/>
              </w:rPr>
            </w:pPr>
          </w:p>
        </w:tc>
      </w:tr>
      <w:tr w:rsidR="00D07E9F" w:rsidRPr="002667E8" w14:paraId="5B8A34FD"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487A751" w14:textId="77403FB0" w:rsidR="00D07E9F" w:rsidRPr="00524780" w:rsidRDefault="00D07E9F" w:rsidP="00D07E9F">
            <w:pPr>
              <w:jc w:val="center"/>
              <w:rPr>
                <w:rFonts w:cs="Calibri"/>
                <w:i/>
                <w:color w:val="000000"/>
                <w:sz w:val="16"/>
                <w:szCs w:val="16"/>
              </w:rPr>
            </w:pPr>
            <w:r>
              <w:rPr>
                <w:rFonts w:cs="Calibri"/>
                <w:i/>
                <w:color w:val="000000"/>
                <w:sz w:val="16"/>
                <w:szCs w:val="16"/>
              </w:rPr>
              <w:t>16</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32AA246" w14:textId="643065E6" w:rsidR="00D07E9F" w:rsidRPr="00FC4FBB" w:rsidRDefault="00D07E9F" w:rsidP="00D07E9F">
            <w:r w:rsidRPr="00F04995">
              <w:t>FRANCHISEE2_MIDDLE_NAME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5A014B9" w14:textId="22339EBB"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47C704"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1AAABB7" w14:textId="77777777" w:rsidR="00D07E9F" w:rsidRPr="00524780" w:rsidRDefault="00D07E9F" w:rsidP="00D07E9F">
            <w:pPr>
              <w:rPr>
                <w:rFonts w:eastAsia="Arial Unicode MS" w:cs="Arial"/>
                <w:i/>
                <w:sz w:val="16"/>
                <w:szCs w:val="16"/>
              </w:rPr>
            </w:pPr>
          </w:p>
        </w:tc>
      </w:tr>
      <w:tr w:rsidR="00D07E9F" w:rsidRPr="002667E8" w14:paraId="01BC9CC5"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FB69A0" w14:textId="76D829F6" w:rsidR="00D07E9F" w:rsidRPr="00524780" w:rsidRDefault="00D07E9F" w:rsidP="00D07E9F">
            <w:pPr>
              <w:jc w:val="center"/>
              <w:rPr>
                <w:rFonts w:cs="Calibri"/>
                <w:i/>
                <w:color w:val="000000"/>
                <w:sz w:val="16"/>
                <w:szCs w:val="16"/>
              </w:rPr>
            </w:pPr>
            <w:r>
              <w:rPr>
                <w:rFonts w:cs="Calibri"/>
                <w:i/>
                <w:color w:val="000000"/>
                <w:sz w:val="16"/>
                <w:szCs w:val="16"/>
              </w:rPr>
              <w:t>17</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E101BBB" w14:textId="2FC22550" w:rsidR="00D07E9F" w:rsidRPr="00FC4FBB" w:rsidRDefault="00D07E9F" w:rsidP="00D07E9F">
            <w:r w:rsidRPr="00F04995">
              <w:t>FRANCHISEE1_LAST_NAME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04B179" w14:textId="315D2195"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E192EF2"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2AD866" w14:textId="77777777" w:rsidR="00D07E9F" w:rsidRPr="00524780" w:rsidRDefault="00D07E9F" w:rsidP="00D07E9F">
            <w:pPr>
              <w:rPr>
                <w:rFonts w:eastAsia="Arial Unicode MS" w:cs="Arial"/>
                <w:i/>
                <w:sz w:val="16"/>
                <w:szCs w:val="16"/>
              </w:rPr>
            </w:pPr>
          </w:p>
        </w:tc>
      </w:tr>
      <w:tr w:rsidR="00D07E9F" w:rsidRPr="002667E8" w14:paraId="2AEA4A6A"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9F0A98" w14:textId="5DCEB947" w:rsidR="00D07E9F" w:rsidRPr="00524780" w:rsidRDefault="00D07E9F" w:rsidP="00D07E9F">
            <w:pPr>
              <w:jc w:val="center"/>
              <w:rPr>
                <w:rFonts w:cs="Calibri"/>
                <w:i/>
                <w:color w:val="000000"/>
                <w:sz w:val="16"/>
                <w:szCs w:val="16"/>
              </w:rPr>
            </w:pPr>
            <w:r>
              <w:rPr>
                <w:rFonts w:cs="Calibri"/>
                <w:i/>
                <w:color w:val="000000"/>
                <w:sz w:val="16"/>
                <w:szCs w:val="16"/>
              </w:rPr>
              <w:t>18</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7662072" w14:textId="461E3219" w:rsidR="00D07E9F" w:rsidRPr="00FC4FBB" w:rsidRDefault="00D07E9F" w:rsidP="00D07E9F">
            <w:r w:rsidRPr="00F04995">
              <w:t>FRANCHISEE2_LAST_NAME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3F763DE" w14:textId="5CDE2D11"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4BF2D29"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534854A" w14:textId="77777777" w:rsidR="00D07E9F" w:rsidRPr="00524780" w:rsidRDefault="00D07E9F" w:rsidP="00D07E9F">
            <w:pPr>
              <w:rPr>
                <w:rFonts w:eastAsia="Arial Unicode MS" w:cs="Arial"/>
                <w:i/>
                <w:sz w:val="16"/>
                <w:szCs w:val="16"/>
              </w:rPr>
            </w:pPr>
          </w:p>
        </w:tc>
      </w:tr>
      <w:tr w:rsidR="00D07E9F" w:rsidRPr="002667E8" w14:paraId="3963AE1D"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EA256F" w14:textId="5EA6BCD2" w:rsidR="00D07E9F" w:rsidRPr="00524780" w:rsidRDefault="00D07E9F" w:rsidP="00D07E9F">
            <w:pPr>
              <w:jc w:val="center"/>
              <w:rPr>
                <w:rFonts w:cs="Calibri"/>
                <w:i/>
                <w:color w:val="000000"/>
                <w:sz w:val="16"/>
                <w:szCs w:val="16"/>
              </w:rPr>
            </w:pPr>
            <w:r>
              <w:rPr>
                <w:rFonts w:cs="Calibri"/>
                <w:i/>
                <w:color w:val="000000"/>
                <w:sz w:val="16"/>
                <w:szCs w:val="16"/>
              </w:rPr>
              <w:t>19</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0AADB09" w14:textId="0F74C03A" w:rsidR="00D07E9F" w:rsidRPr="00FC4FBB" w:rsidRDefault="00D07E9F" w:rsidP="00D07E9F">
            <w:r w:rsidRPr="00F04995">
              <w:t>FRANCHISEE1_SSN</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A1AC39" w14:textId="5273BA25"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58C7A2"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6EF6788" w14:textId="77777777" w:rsidR="00D07E9F" w:rsidRPr="00524780" w:rsidRDefault="00D07E9F" w:rsidP="00D07E9F">
            <w:pPr>
              <w:rPr>
                <w:rFonts w:eastAsia="Arial Unicode MS" w:cs="Arial"/>
                <w:i/>
                <w:sz w:val="16"/>
                <w:szCs w:val="16"/>
              </w:rPr>
            </w:pPr>
          </w:p>
        </w:tc>
      </w:tr>
      <w:tr w:rsidR="00D07E9F" w:rsidRPr="002667E8" w14:paraId="0992DEB2"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25AE82" w14:textId="3DA6B0F0" w:rsidR="00D07E9F" w:rsidRPr="00524780" w:rsidRDefault="00D07E9F" w:rsidP="00D07E9F">
            <w:pPr>
              <w:jc w:val="center"/>
              <w:rPr>
                <w:rFonts w:cs="Calibri"/>
                <w:i/>
                <w:color w:val="000000"/>
                <w:sz w:val="16"/>
                <w:szCs w:val="16"/>
              </w:rPr>
            </w:pPr>
            <w:r>
              <w:rPr>
                <w:rFonts w:cs="Calibri"/>
                <w:i/>
                <w:color w:val="000000"/>
                <w:sz w:val="16"/>
                <w:szCs w:val="16"/>
              </w:rPr>
              <w:t>20</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2A47EB4" w14:textId="0CFF2E11" w:rsidR="00D07E9F" w:rsidRPr="00FC4FBB" w:rsidRDefault="00D07E9F" w:rsidP="00D07E9F">
            <w:r w:rsidRPr="00F04995">
              <w:t>FRANCHISEE2_SSN</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9D9231" w14:textId="3CB8F688"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FE0A43"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DC897A" w14:textId="77777777" w:rsidR="00D07E9F" w:rsidRPr="00524780" w:rsidRDefault="00D07E9F" w:rsidP="00D07E9F">
            <w:pPr>
              <w:rPr>
                <w:rFonts w:eastAsia="Arial Unicode MS" w:cs="Arial"/>
                <w:i/>
                <w:sz w:val="16"/>
                <w:szCs w:val="16"/>
              </w:rPr>
            </w:pPr>
          </w:p>
        </w:tc>
      </w:tr>
      <w:tr w:rsidR="00D07E9F" w:rsidRPr="002667E8" w14:paraId="5E75BE90"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571A48" w14:textId="7D18EE4A" w:rsidR="00D07E9F" w:rsidRDefault="00D07E9F" w:rsidP="00D07E9F">
            <w:pPr>
              <w:jc w:val="center"/>
              <w:rPr>
                <w:rFonts w:cs="Calibri"/>
                <w:i/>
                <w:color w:val="000000"/>
                <w:sz w:val="16"/>
                <w:szCs w:val="16"/>
              </w:rPr>
            </w:pPr>
            <w:r>
              <w:rPr>
                <w:rFonts w:cs="Calibri"/>
                <w:i/>
                <w:color w:val="000000"/>
                <w:sz w:val="16"/>
                <w:szCs w:val="16"/>
              </w:rPr>
              <w:t>21</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4897F0C1" w14:textId="3496F01C" w:rsidR="00D07E9F" w:rsidRPr="00FC4FBB" w:rsidRDefault="00D07E9F" w:rsidP="00D07E9F">
            <w:r w:rsidRPr="00F04995">
              <w:t>FRANCHISEE1_BKGRD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7FC0996" w14:textId="1ED69820"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B08816D"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05A2CCE" w14:textId="77777777" w:rsidR="00D07E9F" w:rsidRPr="00524780" w:rsidRDefault="00D07E9F" w:rsidP="00D07E9F">
            <w:pPr>
              <w:rPr>
                <w:rFonts w:eastAsia="Arial Unicode MS" w:cs="Arial"/>
                <w:i/>
                <w:sz w:val="16"/>
                <w:szCs w:val="16"/>
              </w:rPr>
            </w:pPr>
          </w:p>
        </w:tc>
      </w:tr>
      <w:tr w:rsidR="00D07E9F" w:rsidRPr="002667E8" w14:paraId="782AA50C"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B25187" w14:textId="407A934E" w:rsidR="00D07E9F" w:rsidRDefault="00D07E9F" w:rsidP="00D07E9F">
            <w:pPr>
              <w:jc w:val="center"/>
              <w:rPr>
                <w:rFonts w:cs="Calibri"/>
                <w:i/>
                <w:color w:val="000000"/>
                <w:sz w:val="16"/>
                <w:szCs w:val="16"/>
              </w:rPr>
            </w:pPr>
            <w:r>
              <w:rPr>
                <w:rFonts w:cs="Calibri"/>
                <w:i/>
                <w:color w:val="000000"/>
                <w:sz w:val="16"/>
                <w:szCs w:val="16"/>
              </w:rPr>
              <w:t>22</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BEE8C73" w14:textId="1D8622EA" w:rsidR="00D07E9F" w:rsidRPr="00FC4FBB" w:rsidRDefault="00D07E9F" w:rsidP="00D07E9F">
            <w:r w:rsidRPr="00F04995">
              <w:t>FRANCHISEE2_BKGRD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98EDA89" w14:textId="2996B980"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62B3E6"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9C81C0" w14:textId="77777777" w:rsidR="00D07E9F" w:rsidRPr="00524780" w:rsidRDefault="00D07E9F" w:rsidP="00D07E9F">
            <w:pPr>
              <w:rPr>
                <w:rFonts w:eastAsia="Arial Unicode MS" w:cs="Arial"/>
                <w:i/>
                <w:sz w:val="16"/>
                <w:szCs w:val="16"/>
              </w:rPr>
            </w:pPr>
          </w:p>
        </w:tc>
      </w:tr>
      <w:tr w:rsidR="00D07E9F" w:rsidRPr="002667E8" w14:paraId="568046FB"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A7350AC" w14:textId="3971EC15" w:rsidR="00D07E9F" w:rsidRDefault="00D07E9F" w:rsidP="00D07E9F">
            <w:pPr>
              <w:jc w:val="center"/>
              <w:rPr>
                <w:rFonts w:cs="Calibri"/>
                <w:i/>
                <w:color w:val="000000"/>
                <w:sz w:val="16"/>
                <w:szCs w:val="16"/>
              </w:rPr>
            </w:pPr>
            <w:r>
              <w:rPr>
                <w:rFonts w:cs="Calibri"/>
                <w:i/>
                <w:color w:val="000000"/>
                <w:sz w:val="16"/>
                <w:szCs w:val="16"/>
              </w:rPr>
              <w:t>23</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64EAC454" w14:textId="3DF61C16" w:rsidR="00D07E9F" w:rsidRPr="00FC4FBB" w:rsidRDefault="00D07E9F" w:rsidP="00D07E9F">
            <w:r w:rsidRPr="00F04995">
              <w:t>FRANCHISEE1_MARITAL</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7AAF4C" w14:textId="16572DFB"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6A3B5DA"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1842B5C" w14:textId="77777777" w:rsidR="00D07E9F" w:rsidRPr="00524780" w:rsidRDefault="00D07E9F" w:rsidP="00D07E9F">
            <w:pPr>
              <w:rPr>
                <w:rFonts w:eastAsia="Arial Unicode MS" w:cs="Arial"/>
                <w:i/>
                <w:sz w:val="16"/>
                <w:szCs w:val="16"/>
              </w:rPr>
            </w:pPr>
          </w:p>
        </w:tc>
      </w:tr>
      <w:tr w:rsidR="00D07E9F" w:rsidRPr="002667E8" w14:paraId="1F1C8274"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F1A3A84" w14:textId="627AA5D0" w:rsidR="00D07E9F" w:rsidRDefault="00D07E9F" w:rsidP="00D07E9F">
            <w:pPr>
              <w:jc w:val="center"/>
              <w:rPr>
                <w:rFonts w:cs="Calibri"/>
                <w:i/>
                <w:color w:val="000000"/>
                <w:sz w:val="16"/>
                <w:szCs w:val="16"/>
              </w:rPr>
            </w:pPr>
            <w:r>
              <w:rPr>
                <w:rFonts w:cs="Calibri"/>
                <w:i/>
                <w:color w:val="000000"/>
                <w:sz w:val="16"/>
                <w:szCs w:val="16"/>
              </w:rPr>
              <w:t>24</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C43D80F" w14:textId="25A050DC" w:rsidR="00D07E9F" w:rsidRPr="00FC4FBB" w:rsidRDefault="00D07E9F" w:rsidP="00D07E9F">
            <w:r w:rsidRPr="00F04995">
              <w:t>FRANCHISEE2_MARITAL</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1C49170" w14:textId="298BBECA"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0C554B"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D3115C2" w14:textId="77777777" w:rsidR="00D07E9F" w:rsidRPr="00524780" w:rsidRDefault="00D07E9F" w:rsidP="00D07E9F">
            <w:pPr>
              <w:rPr>
                <w:rFonts w:eastAsia="Arial Unicode MS" w:cs="Arial"/>
                <w:i/>
                <w:sz w:val="16"/>
                <w:szCs w:val="16"/>
              </w:rPr>
            </w:pPr>
          </w:p>
        </w:tc>
      </w:tr>
      <w:tr w:rsidR="00D07E9F" w:rsidRPr="002667E8" w14:paraId="4315E40E"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8C2CEC3" w14:textId="163801A5" w:rsidR="00D07E9F" w:rsidRDefault="00D07E9F" w:rsidP="00D07E9F">
            <w:pPr>
              <w:jc w:val="center"/>
              <w:rPr>
                <w:rFonts w:cs="Calibri"/>
                <w:i/>
                <w:color w:val="000000"/>
                <w:sz w:val="16"/>
                <w:szCs w:val="16"/>
              </w:rPr>
            </w:pPr>
            <w:r>
              <w:rPr>
                <w:rFonts w:cs="Calibri"/>
                <w:i/>
                <w:color w:val="000000"/>
                <w:sz w:val="16"/>
                <w:szCs w:val="16"/>
              </w:rPr>
              <w:t>25</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482D233" w14:textId="124ACBBC" w:rsidR="00D07E9F" w:rsidRPr="00FC4FBB" w:rsidRDefault="00D07E9F" w:rsidP="00D07E9F">
            <w:r w:rsidRPr="00F04995">
              <w:t>FRANCHISEE1_SEX</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C6D3AE" w14:textId="71232598"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BB39C4B"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47FBA2B" w14:textId="77777777" w:rsidR="00D07E9F" w:rsidRPr="00524780" w:rsidRDefault="00D07E9F" w:rsidP="00D07E9F">
            <w:pPr>
              <w:rPr>
                <w:rFonts w:eastAsia="Arial Unicode MS" w:cs="Arial"/>
                <w:i/>
                <w:sz w:val="16"/>
                <w:szCs w:val="16"/>
              </w:rPr>
            </w:pPr>
          </w:p>
        </w:tc>
      </w:tr>
      <w:tr w:rsidR="00D07E9F" w:rsidRPr="002667E8" w14:paraId="11339848"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258764E" w14:textId="7DA3CBB0" w:rsidR="00D07E9F" w:rsidRDefault="00D07E9F" w:rsidP="00D07E9F">
            <w:pPr>
              <w:jc w:val="center"/>
              <w:rPr>
                <w:rFonts w:cs="Calibri"/>
                <w:i/>
                <w:color w:val="000000"/>
                <w:sz w:val="16"/>
                <w:szCs w:val="16"/>
              </w:rPr>
            </w:pPr>
            <w:r>
              <w:rPr>
                <w:rFonts w:cs="Calibri"/>
                <w:i/>
                <w:color w:val="000000"/>
                <w:sz w:val="16"/>
                <w:szCs w:val="16"/>
              </w:rPr>
              <w:t>26</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76BF7D14" w14:textId="5A76AD88" w:rsidR="00D07E9F" w:rsidRPr="00FC4FBB" w:rsidRDefault="00D07E9F" w:rsidP="00D07E9F">
            <w:r w:rsidRPr="00F04995">
              <w:t>FRANCHISEE2_SEX</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2E53F0" w14:textId="6C662CBB"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B56F8C7"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292B4EC" w14:textId="77777777" w:rsidR="00D07E9F" w:rsidRPr="00524780" w:rsidRDefault="00D07E9F" w:rsidP="00D07E9F">
            <w:pPr>
              <w:rPr>
                <w:rFonts w:eastAsia="Arial Unicode MS" w:cs="Arial"/>
                <w:i/>
                <w:sz w:val="16"/>
                <w:szCs w:val="16"/>
              </w:rPr>
            </w:pPr>
          </w:p>
        </w:tc>
      </w:tr>
      <w:tr w:rsidR="00D07E9F" w:rsidRPr="002667E8" w14:paraId="35EA4537"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1E19D2" w14:textId="52C8FB02" w:rsidR="00D07E9F" w:rsidRDefault="00D07E9F" w:rsidP="00D07E9F">
            <w:pPr>
              <w:jc w:val="center"/>
              <w:rPr>
                <w:rFonts w:cs="Calibri"/>
                <w:i/>
                <w:color w:val="000000"/>
                <w:sz w:val="16"/>
                <w:szCs w:val="16"/>
              </w:rPr>
            </w:pPr>
            <w:r>
              <w:rPr>
                <w:rFonts w:cs="Calibri"/>
                <w:i/>
                <w:color w:val="000000"/>
                <w:sz w:val="16"/>
                <w:szCs w:val="16"/>
              </w:rPr>
              <w:lastRenderedPageBreak/>
              <w:t>28</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6AD14F26" w14:textId="15EC2A21" w:rsidR="00D07E9F" w:rsidRPr="00FC4FBB" w:rsidRDefault="00D07E9F" w:rsidP="00D07E9F">
            <w:r w:rsidRPr="00F04995">
              <w:t>FRANCHISEE1_ZID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AD6580B" w14:textId="26CEED28"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FC85ED"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AA862C" w14:textId="77777777" w:rsidR="00D07E9F" w:rsidRPr="00524780" w:rsidRDefault="00D07E9F" w:rsidP="00D07E9F">
            <w:pPr>
              <w:rPr>
                <w:rFonts w:eastAsia="Arial Unicode MS" w:cs="Arial"/>
                <w:i/>
                <w:sz w:val="16"/>
                <w:szCs w:val="16"/>
              </w:rPr>
            </w:pPr>
          </w:p>
        </w:tc>
      </w:tr>
      <w:tr w:rsidR="00D07E9F" w:rsidRPr="002667E8" w14:paraId="0D70BF0D"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7024738" w14:textId="03525439" w:rsidR="00D07E9F" w:rsidRDefault="00D07E9F" w:rsidP="00D07E9F">
            <w:pPr>
              <w:jc w:val="center"/>
              <w:rPr>
                <w:rFonts w:cs="Calibri"/>
                <w:i/>
                <w:color w:val="000000"/>
                <w:sz w:val="16"/>
                <w:szCs w:val="16"/>
              </w:rPr>
            </w:pPr>
            <w:r>
              <w:rPr>
                <w:rFonts w:cs="Calibri"/>
                <w:i/>
                <w:color w:val="000000"/>
                <w:sz w:val="16"/>
                <w:szCs w:val="16"/>
              </w:rPr>
              <w:t>29</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D730657" w14:textId="2018E0CC" w:rsidR="00D07E9F" w:rsidRPr="00FC4FBB" w:rsidRDefault="00D07E9F" w:rsidP="00D07E9F">
            <w:r w:rsidRPr="00F04995">
              <w:t>FRANCHISEE2_ZID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0C6E6AA" w14:textId="6B6CEEAC"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98BBDEF"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10239D0" w14:textId="77777777" w:rsidR="00D07E9F" w:rsidRPr="00524780" w:rsidRDefault="00D07E9F" w:rsidP="00D07E9F">
            <w:pPr>
              <w:rPr>
                <w:rFonts w:eastAsia="Arial Unicode MS" w:cs="Arial"/>
                <w:i/>
                <w:sz w:val="16"/>
                <w:szCs w:val="16"/>
              </w:rPr>
            </w:pPr>
          </w:p>
        </w:tc>
      </w:tr>
      <w:tr w:rsidR="00D07E9F" w:rsidRPr="002667E8" w14:paraId="6150EB10"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DD555C0" w14:textId="0875AFAE" w:rsidR="00D07E9F" w:rsidRDefault="00D07E9F" w:rsidP="00D07E9F">
            <w:pPr>
              <w:jc w:val="center"/>
              <w:rPr>
                <w:rFonts w:cs="Calibri"/>
                <w:i/>
                <w:color w:val="000000"/>
                <w:sz w:val="16"/>
                <w:szCs w:val="16"/>
              </w:rPr>
            </w:pPr>
            <w:r>
              <w:rPr>
                <w:rFonts w:cs="Calibri"/>
                <w:i/>
                <w:color w:val="000000"/>
                <w:sz w:val="16"/>
                <w:szCs w:val="16"/>
              </w:rPr>
              <w:t>30</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C478BFB" w14:textId="7574BD69" w:rsidR="00D07E9F" w:rsidRPr="00FC4FBB" w:rsidRDefault="00D07E9F" w:rsidP="00D07E9F">
            <w:r w:rsidRPr="00F04995">
              <w:t>FEDERAL_ID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FD1DEDF" w14:textId="4D0D1FD7"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15FDDD1"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CD555E" w14:textId="77777777" w:rsidR="00D07E9F" w:rsidRPr="00524780" w:rsidRDefault="00D07E9F" w:rsidP="00D07E9F">
            <w:pPr>
              <w:rPr>
                <w:rFonts w:eastAsia="Arial Unicode MS" w:cs="Arial"/>
                <w:i/>
                <w:sz w:val="16"/>
                <w:szCs w:val="16"/>
              </w:rPr>
            </w:pPr>
          </w:p>
        </w:tc>
      </w:tr>
      <w:tr w:rsidR="00D07E9F" w:rsidRPr="002667E8" w14:paraId="7E0AF0D5"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52A1A18" w14:textId="7A717F24" w:rsidR="00D07E9F" w:rsidRDefault="00D07E9F" w:rsidP="00D07E9F">
            <w:pPr>
              <w:jc w:val="center"/>
              <w:rPr>
                <w:rFonts w:cs="Calibri"/>
                <w:i/>
                <w:color w:val="000000"/>
                <w:sz w:val="16"/>
                <w:szCs w:val="16"/>
              </w:rPr>
            </w:pPr>
            <w:r>
              <w:rPr>
                <w:rFonts w:cs="Calibri"/>
                <w:i/>
                <w:color w:val="000000"/>
                <w:sz w:val="16"/>
                <w:szCs w:val="16"/>
              </w:rPr>
              <w:t>31</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B37C529" w14:textId="1A93540A" w:rsidR="00D07E9F" w:rsidRPr="00FC4FBB" w:rsidRDefault="00D07E9F" w:rsidP="00D07E9F">
            <w:r w:rsidRPr="00F04995">
              <w:t>FRANCHISEE1_ORIGINAL_DATE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93A9D0" w14:textId="0B8B4F8E"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CE643F7"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8CA256E" w14:textId="77777777" w:rsidR="00D07E9F" w:rsidRPr="00524780" w:rsidRDefault="00D07E9F" w:rsidP="00D07E9F">
            <w:pPr>
              <w:rPr>
                <w:rFonts w:eastAsia="Arial Unicode MS" w:cs="Arial"/>
                <w:i/>
                <w:sz w:val="16"/>
                <w:szCs w:val="16"/>
              </w:rPr>
            </w:pPr>
          </w:p>
        </w:tc>
      </w:tr>
      <w:tr w:rsidR="00D07E9F" w:rsidRPr="002667E8" w14:paraId="654F3571"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01F049" w14:textId="5C19B317" w:rsidR="00D07E9F" w:rsidRDefault="00D07E9F" w:rsidP="00D07E9F">
            <w:pPr>
              <w:jc w:val="center"/>
              <w:rPr>
                <w:rFonts w:cs="Calibri"/>
                <w:i/>
                <w:color w:val="000000"/>
                <w:sz w:val="16"/>
                <w:szCs w:val="16"/>
              </w:rPr>
            </w:pPr>
            <w:r>
              <w:rPr>
                <w:rFonts w:cs="Calibri"/>
                <w:i/>
                <w:color w:val="000000"/>
                <w:sz w:val="16"/>
                <w:szCs w:val="16"/>
              </w:rPr>
              <w:t>32</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56BF3FE" w14:textId="210BD6E1" w:rsidR="00D07E9F" w:rsidRPr="00FC4FBB" w:rsidRDefault="00D07E9F" w:rsidP="00D07E9F">
            <w:r w:rsidRPr="00F04995">
              <w:t>FRANCHISEE2_ORIGINAL_DATE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97C1817" w14:textId="7A77A2E5"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B4E267"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E5E5E29" w14:textId="77777777" w:rsidR="00D07E9F" w:rsidRPr="00524780" w:rsidRDefault="00D07E9F" w:rsidP="00D07E9F">
            <w:pPr>
              <w:rPr>
                <w:rFonts w:eastAsia="Arial Unicode MS" w:cs="Arial"/>
                <w:i/>
                <w:sz w:val="16"/>
                <w:szCs w:val="16"/>
              </w:rPr>
            </w:pPr>
          </w:p>
        </w:tc>
      </w:tr>
      <w:tr w:rsidR="00D07E9F" w:rsidRPr="002667E8" w14:paraId="22690317"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6C2AF0" w14:textId="60F85B23" w:rsidR="00D07E9F" w:rsidRDefault="00D07E9F" w:rsidP="00D07E9F">
            <w:pPr>
              <w:jc w:val="center"/>
              <w:rPr>
                <w:rFonts w:cs="Calibri"/>
                <w:i/>
                <w:color w:val="000000"/>
                <w:sz w:val="16"/>
                <w:szCs w:val="16"/>
              </w:rPr>
            </w:pPr>
            <w:r>
              <w:rPr>
                <w:rFonts w:cs="Calibri"/>
                <w:i/>
                <w:color w:val="000000"/>
                <w:sz w:val="16"/>
                <w:szCs w:val="16"/>
              </w:rPr>
              <w:t>33</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75B826E1" w14:textId="5E3F4802" w:rsidR="00D07E9F" w:rsidRPr="00FC4FBB" w:rsidRDefault="00D07E9F" w:rsidP="00D07E9F">
            <w:r w:rsidRPr="00F04995">
              <w:t>EFFECTIVE_BEGIN_DATE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4B882F2" w14:textId="5AB120C1"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844579"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E69F857" w14:textId="77777777" w:rsidR="00D07E9F" w:rsidRPr="00524780" w:rsidRDefault="00D07E9F" w:rsidP="00D07E9F">
            <w:pPr>
              <w:rPr>
                <w:rFonts w:eastAsia="Arial Unicode MS" w:cs="Arial"/>
                <w:i/>
                <w:sz w:val="16"/>
                <w:szCs w:val="16"/>
              </w:rPr>
            </w:pPr>
          </w:p>
        </w:tc>
      </w:tr>
      <w:tr w:rsidR="00D07E9F" w:rsidRPr="002667E8" w14:paraId="38A06A40"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E1A614" w14:textId="32CD2921" w:rsidR="00D07E9F" w:rsidRDefault="00D07E9F" w:rsidP="00D07E9F">
            <w:pPr>
              <w:jc w:val="center"/>
              <w:rPr>
                <w:rFonts w:cs="Calibri"/>
                <w:i/>
                <w:color w:val="000000"/>
                <w:sz w:val="16"/>
                <w:szCs w:val="16"/>
              </w:rPr>
            </w:pPr>
            <w:r>
              <w:rPr>
                <w:rFonts w:cs="Calibri"/>
                <w:i/>
                <w:color w:val="000000"/>
                <w:sz w:val="16"/>
                <w:szCs w:val="16"/>
              </w:rPr>
              <w:t>34</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63AD2BAC" w14:textId="3CBA5F80" w:rsidR="00D07E9F" w:rsidRPr="00FC4FBB" w:rsidRDefault="00D07E9F" w:rsidP="00D07E9F">
            <w:r w:rsidRPr="00F04995">
              <w:t>EFFECTIVE_END_DATE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5716098" w14:textId="584265CD"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9936B67"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78C337F" w14:textId="77777777" w:rsidR="00D07E9F" w:rsidRPr="00524780" w:rsidRDefault="00D07E9F" w:rsidP="00D07E9F">
            <w:pPr>
              <w:rPr>
                <w:rFonts w:eastAsia="Arial Unicode MS" w:cs="Arial"/>
                <w:i/>
                <w:sz w:val="16"/>
                <w:szCs w:val="16"/>
              </w:rPr>
            </w:pPr>
          </w:p>
        </w:tc>
      </w:tr>
      <w:tr w:rsidR="00D07E9F" w:rsidRPr="002667E8" w14:paraId="3CA2FC89"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65F806" w14:textId="02F5F247" w:rsidR="00D07E9F" w:rsidRDefault="00D07E9F" w:rsidP="00D07E9F">
            <w:pPr>
              <w:jc w:val="center"/>
              <w:rPr>
                <w:rFonts w:cs="Calibri"/>
                <w:i/>
                <w:color w:val="000000"/>
                <w:sz w:val="16"/>
                <w:szCs w:val="16"/>
              </w:rPr>
            </w:pPr>
            <w:r>
              <w:rPr>
                <w:rFonts w:cs="Calibri"/>
                <w:i/>
                <w:color w:val="000000"/>
                <w:sz w:val="16"/>
                <w:szCs w:val="16"/>
              </w:rPr>
              <w:t>35</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AE8F59D" w14:textId="54EE851E" w:rsidR="00D07E9F" w:rsidRPr="00C84F0A" w:rsidRDefault="00D07E9F" w:rsidP="00D07E9F">
            <w:r w:rsidRPr="00F04995">
              <w:t>ADDRESS1</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6237668" w14:textId="06485393"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9823C9D"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45C1BCA" w14:textId="77777777" w:rsidR="00D07E9F" w:rsidRPr="00524780" w:rsidRDefault="00D07E9F" w:rsidP="00D07E9F">
            <w:pPr>
              <w:rPr>
                <w:rFonts w:eastAsia="Arial Unicode MS" w:cs="Arial"/>
                <w:i/>
                <w:sz w:val="16"/>
                <w:szCs w:val="16"/>
              </w:rPr>
            </w:pPr>
          </w:p>
        </w:tc>
      </w:tr>
      <w:tr w:rsidR="00D07E9F" w:rsidRPr="002667E8" w14:paraId="52156821"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D62F94F" w14:textId="305C37FB" w:rsidR="00D07E9F" w:rsidRDefault="00D07E9F" w:rsidP="00D07E9F">
            <w:pPr>
              <w:jc w:val="center"/>
              <w:rPr>
                <w:rFonts w:cs="Calibri"/>
                <w:i/>
                <w:color w:val="000000"/>
                <w:sz w:val="16"/>
                <w:szCs w:val="16"/>
              </w:rPr>
            </w:pPr>
            <w:r>
              <w:rPr>
                <w:rFonts w:cs="Calibri"/>
                <w:i/>
                <w:color w:val="000000"/>
                <w:sz w:val="16"/>
                <w:szCs w:val="16"/>
              </w:rPr>
              <w:t>36</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9035365" w14:textId="5D75C503" w:rsidR="00D07E9F" w:rsidRPr="00C84F0A" w:rsidRDefault="00D07E9F" w:rsidP="00D07E9F">
            <w:r w:rsidRPr="00F04995">
              <w:t xml:space="preserve">CITY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FA321BB" w14:textId="1FBAE9AC"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051ED2E"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204ED6E" w14:textId="77777777" w:rsidR="00D07E9F" w:rsidRPr="00524780" w:rsidRDefault="00D07E9F" w:rsidP="00D07E9F">
            <w:pPr>
              <w:rPr>
                <w:rFonts w:eastAsia="Arial Unicode MS" w:cs="Arial"/>
                <w:i/>
                <w:sz w:val="16"/>
                <w:szCs w:val="16"/>
              </w:rPr>
            </w:pPr>
          </w:p>
        </w:tc>
      </w:tr>
      <w:tr w:rsidR="00D07E9F" w:rsidRPr="002667E8" w14:paraId="1AED68BB"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A84E65B" w14:textId="5CDC55C7" w:rsidR="00D07E9F" w:rsidRDefault="00D07E9F" w:rsidP="00D07E9F">
            <w:pPr>
              <w:jc w:val="center"/>
              <w:rPr>
                <w:rFonts w:cs="Calibri"/>
                <w:i/>
                <w:color w:val="000000"/>
                <w:sz w:val="16"/>
                <w:szCs w:val="16"/>
              </w:rPr>
            </w:pPr>
            <w:r>
              <w:rPr>
                <w:rFonts w:cs="Calibri"/>
                <w:i/>
                <w:color w:val="000000"/>
                <w:sz w:val="16"/>
                <w:szCs w:val="16"/>
              </w:rPr>
              <w:t>37</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47860308" w14:textId="0A13DA43" w:rsidR="00D07E9F" w:rsidRPr="00C84F0A" w:rsidRDefault="00D07E9F" w:rsidP="00D07E9F">
            <w:r w:rsidRPr="00F04995">
              <w:t xml:space="preserve">ZIP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2F18CD" w14:textId="60A338F5" w:rsidR="00D07E9F" w:rsidRPr="00524780" w:rsidRDefault="00D07E9F" w:rsidP="00D07E9F">
            <w:pPr>
              <w:rPr>
                <w:rFonts w:cs="Arial"/>
                <w:i/>
                <w:sz w:val="16"/>
                <w:szCs w:val="16"/>
              </w:rPr>
            </w:pPr>
            <w:r w:rsidRPr="00BB6C1F">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8D77AF0"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D943CCD" w14:textId="77777777" w:rsidR="00D07E9F" w:rsidRPr="00524780" w:rsidRDefault="00D07E9F" w:rsidP="00D07E9F">
            <w:pPr>
              <w:rPr>
                <w:rFonts w:eastAsia="Arial Unicode MS" w:cs="Arial"/>
                <w:i/>
                <w:sz w:val="16"/>
                <w:szCs w:val="16"/>
              </w:rPr>
            </w:pPr>
          </w:p>
        </w:tc>
      </w:tr>
      <w:tr w:rsidR="00D07E9F" w:rsidRPr="002667E8" w14:paraId="0BD24C04"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D769387" w14:textId="0BD3899D" w:rsidR="00D07E9F" w:rsidRDefault="00D07E9F" w:rsidP="00D07E9F">
            <w:pPr>
              <w:jc w:val="center"/>
              <w:rPr>
                <w:rFonts w:cs="Calibri"/>
                <w:i/>
                <w:color w:val="000000"/>
                <w:sz w:val="16"/>
                <w:szCs w:val="16"/>
              </w:rPr>
            </w:pPr>
            <w:r>
              <w:rPr>
                <w:rFonts w:cs="Calibri"/>
                <w:i/>
                <w:color w:val="000000"/>
                <w:sz w:val="16"/>
                <w:szCs w:val="16"/>
              </w:rPr>
              <w:t>38</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9067E49" w14:textId="36A8EB78" w:rsidR="00D07E9F" w:rsidRPr="00C84F0A" w:rsidRDefault="00D07E9F" w:rsidP="00D07E9F">
            <w:r w:rsidRPr="00F04995">
              <w:t xml:space="preserve">STATE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9275AA2" w14:textId="38F0B1BA" w:rsidR="00D07E9F" w:rsidRPr="00524780" w:rsidRDefault="00D07E9F" w:rsidP="00D07E9F">
            <w:pPr>
              <w:rPr>
                <w:rFonts w:cs="Arial"/>
                <w:i/>
                <w:sz w:val="16"/>
                <w:szCs w:val="16"/>
              </w:rPr>
            </w:pPr>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5CCE7D2"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0E63D81" w14:textId="77777777" w:rsidR="00D07E9F" w:rsidRPr="00524780" w:rsidRDefault="00D07E9F" w:rsidP="00D07E9F">
            <w:pPr>
              <w:rPr>
                <w:rFonts w:eastAsia="Arial Unicode MS" w:cs="Arial"/>
                <w:i/>
                <w:sz w:val="16"/>
                <w:szCs w:val="16"/>
              </w:rPr>
            </w:pPr>
          </w:p>
        </w:tc>
      </w:tr>
      <w:tr w:rsidR="00D07E9F" w:rsidRPr="002667E8" w14:paraId="4EACE63E"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7EC0BB" w14:textId="4D53091A" w:rsidR="00D07E9F" w:rsidRDefault="00D07E9F" w:rsidP="00D07E9F">
            <w:pPr>
              <w:jc w:val="center"/>
              <w:rPr>
                <w:rFonts w:cs="Calibri"/>
                <w:i/>
                <w:color w:val="000000"/>
                <w:sz w:val="16"/>
                <w:szCs w:val="16"/>
              </w:rPr>
            </w:pPr>
            <w:r>
              <w:rPr>
                <w:rFonts w:cs="Calibri"/>
                <w:i/>
                <w:color w:val="000000"/>
                <w:sz w:val="16"/>
                <w:szCs w:val="16"/>
              </w:rPr>
              <w:t>39</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BB48B3E" w14:textId="095E3E1A" w:rsidR="00D07E9F" w:rsidRPr="00C84F0A" w:rsidRDefault="00D07E9F" w:rsidP="00D07E9F">
            <w:r w:rsidRPr="00F04995">
              <w:t>PHONE_NUM</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4EA409" w14:textId="7873796E" w:rsidR="00D07E9F" w:rsidRPr="00524780" w:rsidRDefault="00D07E9F" w:rsidP="00D07E9F">
            <w:pPr>
              <w:rPr>
                <w:rFonts w:cs="Arial"/>
                <w:i/>
                <w:sz w:val="16"/>
                <w:szCs w:val="16"/>
              </w:rPr>
            </w:pPr>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BF7D74C"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E0B32E9" w14:textId="77777777" w:rsidR="00D07E9F" w:rsidRPr="00524780" w:rsidRDefault="00D07E9F" w:rsidP="00D07E9F">
            <w:pPr>
              <w:rPr>
                <w:rFonts w:eastAsia="Arial Unicode MS" w:cs="Arial"/>
                <w:i/>
                <w:sz w:val="16"/>
                <w:szCs w:val="16"/>
              </w:rPr>
            </w:pPr>
          </w:p>
        </w:tc>
      </w:tr>
      <w:tr w:rsidR="00D07E9F" w:rsidRPr="002667E8" w14:paraId="0FE9E250"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FFF613D" w14:textId="059105B6" w:rsidR="00D07E9F" w:rsidRDefault="00D07E9F" w:rsidP="00D07E9F">
            <w:pPr>
              <w:jc w:val="center"/>
              <w:rPr>
                <w:rFonts w:cs="Calibri"/>
                <w:i/>
                <w:color w:val="000000"/>
                <w:sz w:val="16"/>
                <w:szCs w:val="16"/>
              </w:rPr>
            </w:pPr>
            <w:r>
              <w:rPr>
                <w:rFonts w:cs="Calibri"/>
                <w:i/>
                <w:color w:val="000000"/>
                <w:sz w:val="16"/>
                <w:szCs w:val="16"/>
              </w:rPr>
              <w:t>40</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73421DED" w14:textId="7F81274F" w:rsidR="00D07E9F" w:rsidRPr="00C84F0A" w:rsidRDefault="00D07E9F" w:rsidP="00D07E9F">
            <w:r w:rsidRPr="00F04995">
              <w:t>EMAIL_ADDR</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A82F2DA" w14:textId="6CD1A537" w:rsidR="00D07E9F" w:rsidRPr="00524780" w:rsidRDefault="00D07E9F" w:rsidP="00D07E9F">
            <w:pPr>
              <w:rPr>
                <w:rFonts w:cs="Arial"/>
                <w:i/>
                <w:sz w:val="16"/>
                <w:szCs w:val="16"/>
              </w:rPr>
            </w:pPr>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CAB6273"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5EC93AA" w14:textId="77777777" w:rsidR="00D07E9F" w:rsidRPr="00524780" w:rsidRDefault="00D07E9F" w:rsidP="00D07E9F">
            <w:pPr>
              <w:rPr>
                <w:rFonts w:eastAsia="Arial Unicode MS" w:cs="Arial"/>
                <w:i/>
                <w:sz w:val="16"/>
                <w:szCs w:val="16"/>
              </w:rPr>
            </w:pPr>
          </w:p>
        </w:tc>
      </w:tr>
      <w:tr w:rsidR="00D07E9F" w:rsidRPr="002667E8" w14:paraId="1DE849EF"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2165B3" w14:textId="2794D3BC" w:rsidR="00D07E9F" w:rsidRDefault="00D07E9F" w:rsidP="00D07E9F">
            <w:pPr>
              <w:jc w:val="center"/>
              <w:rPr>
                <w:rFonts w:cs="Calibri"/>
                <w:i/>
                <w:color w:val="000000"/>
                <w:sz w:val="16"/>
                <w:szCs w:val="16"/>
              </w:rPr>
            </w:pPr>
            <w:r>
              <w:rPr>
                <w:rFonts w:cs="Calibri"/>
                <w:i/>
                <w:color w:val="000000"/>
                <w:sz w:val="16"/>
                <w:szCs w:val="16"/>
              </w:rPr>
              <w:t>41</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4474823" w14:textId="18CE06ED" w:rsidR="00D07E9F" w:rsidRPr="00C84F0A" w:rsidRDefault="00D07E9F" w:rsidP="00D07E9F">
            <w:r w:rsidRPr="00F04995">
              <w:t xml:space="preserve">ERROR_MSG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DA744D3" w14:textId="696E322C" w:rsidR="00D07E9F" w:rsidRPr="00524780" w:rsidRDefault="00D07E9F" w:rsidP="00D07E9F">
            <w:pPr>
              <w:rPr>
                <w:rFonts w:cs="Arial"/>
                <w:i/>
                <w:sz w:val="16"/>
                <w:szCs w:val="16"/>
              </w:rPr>
            </w:pPr>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0831E3"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66EA622" w14:textId="77777777" w:rsidR="00D07E9F" w:rsidRPr="00524780" w:rsidRDefault="00D07E9F" w:rsidP="00D07E9F">
            <w:pPr>
              <w:rPr>
                <w:rFonts w:eastAsia="Arial Unicode MS" w:cs="Arial"/>
                <w:i/>
                <w:sz w:val="16"/>
                <w:szCs w:val="16"/>
              </w:rPr>
            </w:pPr>
          </w:p>
        </w:tc>
      </w:tr>
      <w:tr w:rsidR="00D07E9F" w:rsidRPr="002667E8" w14:paraId="73BF5E79"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4F40150" w14:textId="138BAB1E" w:rsidR="00D07E9F" w:rsidRDefault="00D07E9F" w:rsidP="00D07E9F">
            <w:pPr>
              <w:jc w:val="center"/>
              <w:rPr>
                <w:rFonts w:cs="Calibri"/>
                <w:i/>
                <w:color w:val="000000"/>
                <w:sz w:val="16"/>
                <w:szCs w:val="16"/>
              </w:rPr>
            </w:pPr>
            <w:r>
              <w:rPr>
                <w:rFonts w:cs="Calibri"/>
                <w:i/>
                <w:color w:val="000000"/>
                <w:sz w:val="16"/>
                <w:szCs w:val="16"/>
              </w:rPr>
              <w:t>42</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FE337CD" w14:textId="32EC6413" w:rsidR="00D07E9F" w:rsidRPr="00C84F0A" w:rsidRDefault="00D07E9F" w:rsidP="00D07E9F">
            <w:r w:rsidRPr="00F04995">
              <w:t>REQUEST_ID</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AE06FDE" w14:textId="4A0C1ECA" w:rsidR="00D07E9F" w:rsidRPr="00524780" w:rsidRDefault="00D07E9F" w:rsidP="00D07E9F">
            <w:pPr>
              <w:rPr>
                <w:rFonts w:cs="Arial"/>
                <w:i/>
                <w:sz w:val="16"/>
                <w:szCs w:val="16"/>
              </w:rPr>
            </w:pPr>
            <w:r w:rsidRPr="00ED0F98">
              <w:t>NUMBER</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F305A90"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D0F01A7" w14:textId="77777777" w:rsidR="00D07E9F" w:rsidRPr="00524780" w:rsidRDefault="00D07E9F" w:rsidP="00D07E9F">
            <w:pPr>
              <w:rPr>
                <w:rFonts w:eastAsia="Arial Unicode MS" w:cs="Arial"/>
                <w:i/>
                <w:sz w:val="16"/>
                <w:szCs w:val="16"/>
              </w:rPr>
            </w:pPr>
          </w:p>
        </w:tc>
      </w:tr>
      <w:tr w:rsidR="00D07E9F" w:rsidRPr="002667E8" w14:paraId="701C264B"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2B5082D" w14:textId="70304CE0" w:rsidR="00D07E9F" w:rsidRDefault="00D07E9F" w:rsidP="00D07E9F">
            <w:pPr>
              <w:jc w:val="center"/>
              <w:rPr>
                <w:rFonts w:cs="Calibri"/>
                <w:i/>
                <w:color w:val="000000"/>
                <w:sz w:val="16"/>
                <w:szCs w:val="16"/>
              </w:rPr>
            </w:pPr>
            <w:r>
              <w:rPr>
                <w:rFonts w:cs="Calibri"/>
                <w:i/>
                <w:color w:val="000000"/>
                <w:sz w:val="16"/>
                <w:szCs w:val="16"/>
              </w:rPr>
              <w:t>43</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3607904C" w14:textId="31C80CA9" w:rsidR="00D07E9F" w:rsidRPr="00C84F0A" w:rsidRDefault="00D07E9F" w:rsidP="00D07E9F">
            <w:r w:rsidRPr="00F04995">
              <w:t>RECORD_TYPE</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B37874E" w14:textId="5A3973E7" w:rsidR="00D07E9F" w:rsidRPr="00524780" w:rsidRDefault="00D07E9F" w:rsidP="00D07E9F">
            <w:pPr>
              <w:rPr>
                <w:rFonts w:cs="Arial"/>
                <w:i/>
                <w:sz w:val="16"/>
                <w:szCs w:val="16"/>
              </w:rPr>
            </w:pPr>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C4E910D"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D1F9821" w14:textId="77777777" w:rsidR="00D07E9F" w:rsidRPr="00524780" w:rsidRDefault="00D07E9F" w:rsidP="00D07E9F">
            <w:pPr>
              <w:rPr>
                <w:rFonts w:eastAsia="Arial Unicode MS" w:cs="Arial"/>
                <w:i/>
                <w:sz w:val="16"/>
                <w:szCs w:val="16"/>
              </w:rPr>
            </w:pPr>
          </w:p>
        </w:tc>
      </w:tr>
      <w:tr w:rsidR="00D07E9F" w:rsidRPr="002667E8" w14:paraId="39BEB987"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93FDF4" w14:textId="0D0F925A" w:rsidR="00D07E9F" w:rsidRDefault="00D07E9F" w:rsidP="00D07E9F">
            <w:pPr>
              <w:jc w:val="center"/>
              <w:rPr>
                <w:rFonts w:cs="Calibri"/>
                <w:i/>
                <w:color w:val="000000"/>
                <w:sz w:val="16"/>
                <w:szCs w:val="16"/>
              </w:rPr>
            </w:pPr>
            <w:r>
              <w:rPr>
                <w:rFonts w:cs="Calibri"/>
                <w:i/>
                <w:color w:val="000000"/>
                <w:sz w:val="16"/>
                <w:szCs w:val="16"/>
              </w:rPr>
              <w:t>44</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76823A3A" w14:textId="629A8E7A" w:rsidR="00D07E9F" w:rsidRPr="00C84F0A" w:rsidRDefault="00D07E9F" w:rsidP="00D07E9F">
            <w:r w:rsidRPr="00F04995">
              <w:t xml:space="preserve">CREATION_DATE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00B2EF" w14:textId="69203816" w:rsidR="00D07E9F" w:rsidRPr="00524780" w:rsidRDefault="00D07E9F" w:rsidP="00D07E9F">
            <w:pPr>
              <w:rPr>
                <w:rFonts w:cs="Arial"/>
                <w:i/>
                <w:sz w:val="16"/>
                <w:szCs w:val="16"/>
              </w:rPr>
            </w:pPr>
            <w:r w:rsidRPr="00ED0F98">
              <w:t>DATE</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EDD825F"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2DF409E" w14:textId="77777777" w:rsidR="00D07E9F" w:rsidRPr="00524780" w:rsidRDefault="00D07E9F" w:rsidP="00D07E9F">
            <w:pPr>
              <w:rPr>
                <w:rFonts w:eastAsia="Arial Unicode MS" w:cs="Arial"/>
                <w:i/>
                <w:sz w:val="16"/>
                <w:szCs w:val="16"/>
              </w:rPr>
            </w:pPr>
          </w:p>
        </w:tc>
      </w:tr>
      <w:tr w:rsidR="00D07E9F" w:rsidRPr="002667E8" w14:paraId="3A9F3F62"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43B9EC" w14:textId="296E336E" w:rsidR="00D07E9F" w:rsidRDefault="00D07E9F" w:rsidP="00D07E9F">
            <w:pPr>
              <w:jc w:val="center"/>
              <w:rPr>
                <w:rFonts w:cs="Calibri"/>
                <w:i/>
                <w:color w:val="000000"/>
                <w:sz w:val="16"/>
                <w:szCs w:val="16"/>
              </w:rPr>
            </w:pPr>
            <w:r>
              <w:rPr>
                <w:rFonts w:cs="Calibri"/>
                <w:i/>
                <w:color w:val="000000"/>
                <w:sz w:val="16"/>
                <w:szCs w:val="16"/>
              </w:rPr>
              <w:t>45</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614052F2" w14:textId="2C7E08E1" w:rsidR="00D07E9F" w:rsidRPr="00F04995" w:rsidRDefault="00D07E9F" w:rsidP="00D07E9F">
            <w:r w:rsidRPr="00DF5502">
              <w:t xml:space="preserve">CREATED_BY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BBB014D" w14:textId="0F6EC42A" w:rsidR="00D07E9F" w:rsidRPr="00524780" w:rsidRDefault="00DE484F" w:rsidP="00D07E9F">
            <w:pPr>
              <w:rPr>
                <w:rFonts w:cs="Arial"/>
                <w:i/>
                <w:sz w:val="16"/>
                <w:szCs w:val="16"/>
              </w:rPr>
            </w:pPr>
            <w:r w:rsidRPr="00DE484F">
              <w:t>NUMBER</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02DDCAF"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A780D34" w14:textId="77777777" w:rsidR="00D07E9F" w:rsidRPr="00524780" w:rsidRDefault="00D07E9F" w:rsidP="00D07E9F">
            <w:pPr>
              <w:rPr>
                <w:rFonts w:eastAsia="Arial Unicode MS" w:cs="Arial"/>
                <w:i/>
                <w:sz w:val="16"/>
                <w:szCs w:val="16"/>
              </w:rPr>
            </w:pPr>
          </w:p>
        </w:tc>
      </w:tr>
      <w:tr w:rsidR="00D07E9F" w:rsidRPr="002667E8" w14:paraId="1A1E8AC2"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DE20F3" w14:textId="03B7C74D" w:rsidR="00D07E9F" w:rsidRDefault="00D07E9F" w:rsidP="00D07E9F">
            <w:pPr>
              <w:jc w:val="center"/>
              <w:rPr>
                <w:rFonts w:cs="Calibri"/>
                <w:i/>
                <w:color w:val="000000"/>
                <w:sz w:val="16"/>
                <w:szCs w:val="16"/>
              </w:rPr>
            </w:pPr>
            <w:r>
              <w:rPr>
                <w:rFonts w:cs="Calibri"/>
                <w:i/>
                <w:color w:val="000000"/>
                <w:sz w:val="16"/>
                <w:szCs w:val="16"/>
              </w:rPr>
              <w:t>46</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67A300E3" w14:textId="7A2758AE" w:rsidR="00D07E9F" w:rsidRPr="00F04995" w:rsidRDefault="00D07E9F" w:rsidP="00D07E9F">
            <w:r w:rsidRPr="00DF5502">
              <w:t xml:space="preserve">LAST_UPDATE_DATE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365F2E8" w14:textId="74BE3CEC" w:rsidR="00D07E9F" w:rsidRPr="00524780" w:rsidRDefault="00D07E9F" w:rsidP="00D07E9F">
            <w:pPr>
              <w:rPr>
                <w:rFonts w:cs="Arial"/>
                <w:i/>
                <w:sz w:val="16"/>
                <w:szCs w:val="16"/>
              </w:rPr>
            </w:pPr>
            <w:r w:rsidRPr="00ED0F98">
              <w:t>DATE</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924A472" w14:textId="77777777" w:rsidR="00D07E9F" w:rsidRPr="00524780" w:rsidRDefault="00D07E9F" w:rsidP="00D07E9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DC56E1F" w14:textId="77777777" w:rsidR="00D07E9F" w:rsidRPr="00524780" w:rsidRDefault="00D07E9F" w:rsidP="00D07E9F">
            <w:pPr>
              <w:rPr>
                <w:rFonts w:eastAsia="Arial Unicode MS" w:cs="Arial"/>
                <w:i/>
                <w:sz w:val="16"/>
                <w:szCs w:val="16"/>
              </w:rPr>
            </w:pPr>
          </w:p>
        </w:tc>
      </w:tr>
      <w:tr w:rsidR="00DE484F" w:rsidRPr="002667E8" w14:paraId="42C26B01"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8E0846B" w14:textId="3C657B43" w:rsidR="00DE484F" w:rsidRDefault="00DE484F" w:rsidP="00DE484F">
            <w:pPr>
              <w:jc w:val="center"/>
              <w:rPr>
                <w:rFonts w:cs="Calibri"/>
                <w:i/>
                <w:color w:val="000000"/>
                <w:sz w:val="16"/>
                <w:szCs w:val="16"/>
              </w:rPr>
            </w:pPr>
            <w:r>
              <w:rPr>
                <w:rFonts w:cs="Calibri"/>
                <w:i/>
                <w:color w:val="000000"/>
                <w:sz w:val="16"/>
                <w:szCs w:val="16"/>
              </w:rPr>
              <w:t>47</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8450550" w14:textId="52820D36" w:rsidR="00DE484F" w:rsidRPr="00F04995" w:rsidRDefault="00DE484F" w:rsidP="00DE484F">
            <w:r w:rsidRPr="00DF5502">
              <w:t xml:space="preserve">LAST_UPDATED_BY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AE9C56C" w14:textId="59FADA20" w:rsidR="00DE484F" w:rsidRPr="00524780" w:rsidRDefault="00DE484F" w:rsidP="00DE484F">
            <w:pPr>
              <w:rPr>
                <w:rFonts w:cs="Arial"/>
                <w:i/>
                <w:sz w:val="16"/>
                <w:szCs w:val="16"/>
              </w:rPr>
            </w:pPr>
            <w:r w:rsidRPr="0087544E">
              <w:t>NUMBER</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547A7A3" w14:textId="77777777" w:rsidR="00DE484F" w:rsidRPr="00524780" w:rsidRDefault="00DE484F" w:rsidP="00DE484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8F6E52A" w14:textId="77777777" w:rsidR="00DE484F" w:rsidRPr="00524780" w:rsidRDefault="00DE484F" w:rsidP="00DE484F">
            <w:pPr>
              <w:rPr>
                <w:rFonts w:eastAsia="Arial Unicode MS" w:cs="Arial"/>
                <w:i/>
                <w:sz w:val="16"/>
                <w:szCs w:val="16"/>
              </w:rPr>
            </w:pPr>
          </w:p>
        </w:tc>
      </w:tr>
      <w:tr w:rsidR="00DE484F" w:rsidRPr="002667E8" w14:paraId="756EEF7B"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15C2BC7" w14:textId="1C368C37" w:rsidR="00DE484F" w:rsidRDefault="00DE484F" w:rsidP="00DE484F">
            <w:pPr>
              <w:jc w:val="center"/>
              <w:rPr>
                <w:rFonts w:cs="Calibri"/>
                <w:i/>
                <w:color w:val="000000"/>
                <w:sz w:val="16"/>
                <w:szCs w:val="16"/>
              </w:rPr>
            </w:pPr>
            <w:r>
              <w:rPr>
                <w:rFonts w:cs="Calibri"/>
                <w:i/>
                <w:color w:val="000000"/>
                <w:sz w:val="16"/>
                <w:szCs w:val="16"/>
              </w:rPr>
              <w:t>48</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8086A01" w14:textId="6241B026" w:rsidR="00DE484F" w:rsidRPr="00F04995" w:rsidRDefault="00DE484F" w:rsidP="00DE484F">
            <w:r w:rsidRPr="00DF5502">
              <w:t xml:space="preserve">LAST_UPDATE_LOGIN        </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5D773BD" w14:textId="0D62C81D" w:rsidR="00DE484F" w:rsidRPr="00524780" w:rsidRDefault="00DE484F" w:rsidP="00DE484F">
            <w:pPr>
              <w:rPr>
                <w:rFonts w:cs="Arial"/>
                <w:i/>
                <w:sz w:val="16"/>
                <w:szCs w:val="16"/>
              </w:rPr>
            </w:pPr>
            <w:r w:rsidRPr="0087544E">
              <w:t>NUMBER</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5800F86" w14:textId="77777777" w:rsidR="00DE484F" w:rsidRPr="00524780" w:rsidRDefault="00DE484F" w:rsidP="00DE484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CE056CD" w14:textId="77777777" w:rsidR="00DE484F" w:rsidRPr="00524780" w:rsidRDefault="00DE484F" w:rsidP="00DE484F">
            <w:pPr>
              <w:rPr>
                <w:rFonts w:eastAsia="Arial Unicode MS" w:cs="Arial"/>
                <w:i/>
                <w:sz w:val="16"/>
                <w:szCs w:val="16"/>
              </w:rPr>
            </w:pPr>
          </w:p>
        </w:tc>
      </w:tr>
      <w:tr w:rsidR="00913B5F" w:rsidRPr="002667E8" w14:paraId="51BC7BCF"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1F2B8D" w14:textId="52B0293B" w:rsidR="00913B5F" w:rsidRDefault="00913B5F" w:rsidP="00DE484F">
            <w:pPr>
              <w:jc w:val="center"/>
              <w:rPr>
                <w:rFonts w:cs="Calibri"/>
                <w:i/>
                <w:color w:val="000000"/>
                <w:sz w:val="16"/>
                <w:szCs w:val="16"/>
              </w:rPr>
            </w:pPr>
            <w:r>
              <w:rPr>
                <w:rFonts w:cs="Calibri"/>
                <w:i/>
                <w:color w:val="000000"/>
                <w:sz w:val="16"/>
                <w:szCs w:val="16"/>
              </w:rPr>
              <w:t>49</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1D67726" w14:textId="5C02851B" w:rsidR="00913B5F" w:rsidRPr="00DF5502" w:rsidRDefault="00913B5F" w:rsidP="00DE484F">
            <w:r>
              <w:t>FRANCHISEE1_EXISTS_FLAG</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A5A5C0" w14:textId="0B0FFE02" w:rsidR="00913B5F" w:rsidRPr="0087544E" w:rsidRDefault="00913B5F" w:rsidP="00DE484F">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5CD49263" w14:textId="77777777" w:rsidR="00913B5F" w:rsidRPr="00524780" w:rsidRDefault="00913B5F" w:rsidP="00DE484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200BF6C" w14:textId="77777777" w:rsidR="00913B5F" w:rsidRPr="00524780" w:rsidRDefault="00913B5F" w:rsidP="00DE484F">
            <w:pPr>
              <w:rPr>
                <w:rFonts w:eastAsia="Arial Unicode MS" w:cs="Arial"/>
                <w:i/>
                <w:sz w:val="16"/>
                <w:szCs w:val="16"/>
              </w:rPr>
            </w:pPr>
          </w:p>
        </w:tc>
      </w:tr>
      <w:tr w:rsidR="00913B5F" w:rsidRPr="002667E8" w14:paraId="708A8020"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EDA689" w14:textId="4B2A9A05" w:rsidR="00913B5F" w:rsidRDefault="00913B5F" w:rsidP="00913B5F">
            <w:pPr>
              <w:jc w:val="center"/>
              <w:rPr>
                <w:rFonts w:cs="Calibri"/>
                <w:i/>
                <w:color w:val="000000"/>
                <w:sz w:val="16"/>
                <w:szCs w:val="16"/>
              </w:rPr>
            </w:pPr>
            <w:r>
              <w:rPr>
                <w:rFonts w:cs="Calibri"/>
                <w:i/>
                <w:color w:val="000000"/>
                <w:sz w:val="16"/>
                <w:szCs w:val="16"/>
              </w:rPr>
              <w:t>50</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5B1AC1D1" w14:textId="5641F2C4" w:rsidR="00913B5F" w:rsidRPr="00DF5502" w:rsidRDefault="00913B5F" w:rsidP="00913B5F">
            <w:r>
              <w:t>FRANCHISEE2_EXISTS_FLAG</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C8A4612" w14:textId="6402A33E" w:rsidR="00913B5F" w:rsidRPr="0087544E" w:rsidRDefault="00913B5F" w:rsidP="00913B5F">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FAEDD88" w14:textId="77777777" w:rsidR="00913B5F" w:rsidRPr="00524780" w:rsidRDefault="00913B5F" w:rsidP="00913B5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02757EB4" w14:textId="77777777" w:rsidR="00913B5F" w:rsidRPr="00524780" w:rsidRDefault="00913B5F" w:rsidP="00913B5F">
            <w:pPr>
              <w:rPr>
                <w:rFonts w:eastAsia="Arial Unicode MS" w:cs="Arial"/>
                <w:i/>
                <w:sz w:val="16"/>
                <w:szCs w:val="16"/>
              </w:rPr>
            </w:pPr>
          </w:p>
        </w:tc>
      </w:tr>
      <w:tr w:rsidR="00913B5F" w:rsidRPr="002667E8" w14:paraId="6AF9B68B"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83DC18C" w14:textId="3C6386A3" w:rsidR="00913B5F" w:rsidRDefault="00913B5F" w:rsidP="00913B5F">
            <w:pPr>
              <w:jc w:val="center"/>
              <w:rPr>
                <w:rFonts w:cs="Calibri"/>
                <w:i/>
                <w:color w:val="000000"/>
                <w:sz w:val="16"/>
                <w:szCs w:val="16"/>
              </w:rPr>
            </w:pPr>
            <w:r>
              <w:rPr>
                <w:rFonts w:cs="Calibri"/>
                <w:i/>
                <w:color w:val="000000"/>
                <w:sz w:val="16"/>
                <w:szCs w:val="16"/>
              </w:rPr>
              <w:t>51</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0436E74A" w14:textId="6C6BE2E9" w:rsidR="00913B5F" w:rsidRPr="00DF5502" w:rsidRDefault="00913B5F" w:rsidP="00913B5F">
            <w:r>
              <w:t>INCORP_EXISTS_FLAG</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4953A3AD" w14:textId="21DF935B" w:rsidR="00913B5F" w:rsidRPr="0087544E" w:rsidRDefault="00913B5F" w:rsidP="00913B5F">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8BAFA9E" w14:textId="77777777" w:rsidR="00913B5F" w:rsidRPr="00524780" w:rsidRDefault="00913B5F" w:rsidP="00913B5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82D3FEA" w14:textId="77777777" w:rsidR="00913B5F" w:rsidRPr="00524780" w:rsidRDefault="00913B5F" w:rsidP="00913B5F">
            <w:pPr>
              <w:rPr>
                <w:rFonts w:eastAsia="Arial Unicode MS" w:cs="Arial"/>
                <w:i/>
                <w:sz w:val="16"/>
                <w:szCs w:val="16"/>
              </w:rPr>
            </w:pPr>
          </w:p>
        </w:tc>
      </w:tr>
      <w:tr w:rsidR="00913B5F" w:rsidRPr="002667E8" w14:paraId="44C4F322" w14:textId="77777777" w:rsidTr="00913B5F">
        <w:trPr>
          <w:trHeight w:val="270"/>
        </w:trPr>
        <w:tc>
          <w:tcPr>
            <w:tcW w:w="5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A0D9C4" w14:textId="5130E65E" w:rsidR="00913B5F" w:rsidRDefault="00913B5F" w:rsidP="00913B5F">
            <w:pPr>
              <w:jc w:val="center"/>
              <w:rPr>
                <w:rFonts w:cs="Calibri"/>
                <w:i/>
                <w:color w:val="000000"/>
                <w:sz w:val="16"/>
                <w:szCs w:val="16"/>
              </w:rPr>
            </w:pPr>
            <w:r>
              <w:rPr>
                <w:rFonts w:cs="Calibri"/>
                <w:i/>
                <w:color w:val="000000"/>
                <w:sz w:val="16"/>
                <w:szCs w:val="16"/>
              </w:rPr>
              <w:t>521</w:t>
            </w:r>
          </w:p>
        </w:tc>
        <w:tc>
          <w:tcPr>
            <w:tcW w:w="2896"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7CCF3719" w14:textId="4A01BCAB" w:rsidR="00913B5F" w:rsidRPr="00DF5502" w:rsidRDefault="00913B5F" w:rsidP="00913B5F">
            <w:r>
              <w:t>SITE_EXISTS_FLAG</w:t>
            </w:r>
          </w:p>
        </w:tc>
        <w:tc>
          <w:tcPr>
            <w:tcW w:w="182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481C6E0" w14:textId="27C43212" w:rsidR="00913B5F" w:rsidRPr="0087544E" w:rsidRDefault="00913B5F" w:rsidP="00913B5F">
            <w:r w:rsidRPr="00ED0F98">
              <w:t>VARCHAR2</w:t>
            </w:r>
          </w:p>
        </w:tc>
        <w:tc>
          <w:tcPr>
            <w:tcW w:w="12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71B73E89" w14:textId="77777777" w:rsidR="00913B5F" w:rsidRPr="00524780" w:rsidRDefault="00913B5F" w:rsidP="00913B5F">
            <w:pPr>
              <w:rPr>
                <w:rFonts w:cs="Arial"/>
                <w:i/>
                <w:sz w:val="16"/>
                <w:szCs w:val="16"/>
              </w:rPr>
            </w:pPr>
          </w:p>
        </w:tc>
        <w:tc>
          <w:tcPr>
            <w:tcW w:w="313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DE712B2" w14:textId="77777777" w:rsidR="00913B5F" w:rsidRPr="00524780" w:rsidRDefault="00913B5F" w:rsidP="00913B5F">
            <w:pPr>
              <w:rPr>
                <w:rFonts w:eastAsia="Arial Unicode MS" w:cs="Arial"/>
                <w:i/>
                <w:sz w:val="16"/>
                <w:szCs w:val="16"/>
              </w:rPr>
            </w:pPr>
          </w:p>
        </w:tc>
      </w:tr>
    </w:tbl>
    <w:p w14:paraId="66D0E269" w14:textId="77777777" w:rsidR="00156B07" w:rsidRDefault="00156B07" w:rsidP="00156B07">
      <w:pPr>
        <w:pStyle w:val="BodyText"/>
        <w:ind w:left="0"/>
        <w:rPr>
          <w:rFonts w:cs="Arial"/>
        </w:rPr>
      </w:pPr>
    </w:p>
    <w:p w14:paraId="06E2442A" w14:textId="77777777" w:rsidR="00CD6F1E" w:rsidRDefault="00CD6F1E" w:rsidP="00CD6F1E">
      <w:pPr>
        <w:pStyle w:val="Heading2"/>
        <w:rPr>
          <w:rFonts w:cs="Arial"/>
        </w:rPr>
      </w:pPr>
      <w:bookmarkStart w:id="50" w:name="_Toc354296718"/>
      <w:bookmarkStart w:id="51" w:name="_Toc223947285"/>
      <w:bookmarkStart w:id="52" w:name="_Toc479609608"/>
      <w:r w:rsidRPr="004647D0">
        <w:rPr>
          <w:rFonts w:cs="Arial"/>
        </w:rPr>
        <w:lastRenderedPageBreak/>
        <w:t>Extract Program Logic</w:t>
      </w:r>
      <w:bookmarkEnd w:id="50"/>
      <w:bookmarkEnd w:id="51"/>
      <w:bookmarkEnd w:id="52"/>
    </w:p>
    <w:p w14:paraId="633B6E81" w14:textId="464B7315" w:rsidR="00EB0DE6" w:rsidRDefault="00EB0DE6" w:rsidP="00EB0DE6">
      <w:pPr>
        <w:pStyle w:val="BodyText"/>
        <w:ind w:left="0"/>
      </w:pPr>
      <w:r>
        <w:t xml:space="preserve">Extraction logic from Source System </w:t>
      </w:r>
      <w:r w:rsidR="00512E77">
        <w:t>i.e.</w:t>
      </w:r>
      <w:r>
        <w:t xml:space="preserve"> FAS is not in scope of this document.</w:t>
      </w:r>
    </w:p>
    <w:p w14:paraId="7A0B2C57" w14:textId="0F49358D" w:rsidR="00EB0DE6" w:rsidRDefault="00EB0DE6" w:rsidP="00A17B17">
      <w:pPr>
        <w:pStyle w:val="BodyText"/>
        <w:numPr>
          <w:ilvl w:val="0"/>
          <w:numId w:val="17"/>
        </w:numPr>
      </w:pPr>
      <w:r>
        <w:t>Data must be extracted in common delimited file.</w:t>
      </w:r>
    </w:p>
    <w:p w14:paraId="048A8711" w14:textId="43FA513D" w:rsidR="001D7BD9" w:rsidRPr="001D7BD9" w:rsidRDefault="00EB0DE6" w:rsidP="00A17B17">
      <w:pPr>
        <w:pStyle w:val="BodyText"/>
        <w:numPr>
          <w:ilvl w:val="0"/>
          <w:numId w:val="17"/>
        </w:numPr>
        <w:rPr>
          <w:color w:val="000000"/>
          <w:szCs w:val="36"/>
          <w:lang w:val="en-GB" w:eastAsia="en-GB"/>
        </w:rPr>
      </w:pPr>
      <w:r>
        <w:t xml:space="preserve">All Franchisee’s (Active and Inactive) </w:t>
      </w:r>
      <w:r w:rsidR="00DE6820">
        <w:t>must</w:t>
      </w:r>
      <w:r>
        <w:t xml:space="preserve"> be extracted.</w:t>
      </w:r>
      <w:r w:rsidR="001D7BD9">
        <w:br/>
      </w:r>
    </w:p>
    <w:p w14:paraId="179088F0" w14:textId="4FE0AB58" w:rsidR="001D7BD9" w:rsidRDefault="001D7BD9" w:rsidP="00A17B17">
      <w:pPr>
        <w:pStyle w:val="BodyText"/>
        <w:numPr>
          <w:ilvl w:val="0"/>
          <w:numId w:val="17"/>
        </w:numPr>
        <w:rPr>
          <w:color w:val="000000"/>
          <w:szCs w:val="36"/>
          <w:lang w:val="en-GB" w:eastAsia="en-GB"/>
        </w:rPr>
      </w:pPr>
      <w:r w:rsidRPr="001D7BD9">
        <w:t xml:space="preserve">The extract from FAS </w:t>
      </w:r>
      <w:r w:rsidR="00E16A44">
        <w:t>must</w:t>
      </w:r>
      <w:r w:rsidR="00DE6820">
        <w:t xml:space="preserve"> contain 2 files as below</w:t>
      </w:r>
    </w:p>
    <w:p w14:paraId="1EE22313" w14:textId="77777777" w:rsidR="001D7BD9" w:rsidRDefault="001D7BD9" w:rsidP="001D7BD9">
      <w:pPr>
        <w:pStyle w:val="BodyText"/>
        <w:numPr>
          <w:ilvl w:val="1"/>
          <w:numId w:val="11"/>
        </w:numPr>
        <w:rPr>
          <w:color w:val="000000"/>
          <w:szCs w:val="36"/>
          <w:lang w:val="en-GB" w:eastAsia="en-GB"/>
        </w:rPr>
      </w:pPr>
      <w:r>
        <w:rPr>
          <w:color w:val="000000"/>
          <w:szCs w:val="36"/>
          <w:lang w:val="en-GB" w:eastAsia="en-GB"/>
        </w:rPr>
        <w:t>The current/most updated  Franchisee details for all store letter codes/ operators (Franchisee letter codes only and not applicants)</w:t>
      </w:r>
    </w:p>
    <w:p w14:paraId="6468591B" w14:textId="4C7B3D26" w:rsidR="001D7BD9" w:rsidRPr="0071468C" w:rsidRDefault="001D7BD9" w:rsidP="001D7BD9">
      <w:pPr>
        <w:pStyle w:val="BodyText"/>
        <w:numPr>
          <w:ilvl w:val="2"/>
          <w:numId w:val="11"/>
        </w:numPr>
        <w:rPr>
          <w:color w:val="000000"/>
          <w:szCs w:val="36"/>
          <w:lang w:val="en-GB" w:eastAsia="en-GB"/>
        </w:rPr>
      </w:pPr>
      <w:r w:rsidRPr="00EE4F45">
        <w:rPr>
          <w:color w:val="000000"/>
          <w:szCs w:val="36"/>
          <w:lang w:val="en-GB" w:eastAsia="en-GB"/>
        </w:rPr>
        <w:t xml:space="preserve">File Name format </w:t>
      </w:r>
      <w:r w:rsidR="00E16A44">
        <w:rPr>
          <w:color w:val="000000"/>
          <w:szCs w:val="36"/>
          <w:lang w:val="en-GB" w:eastAsia="en-GB"/>
        </w:rPr>
        <w:t>must</w:t>
      </w:r>
      <w:r w:rsidRPr="00EE4F45">
        <w:rPr>
          <w:color w:val="000000"/>
          <w:szCs w:val="36"/>
          <w:lang w:val="en-GB" w:eastAsia="en-GB"/>
        </w:rPr>
        <w:t xml:space="preserve"> be </w:t>
      </w:r>
      <w:r>
        <w:rPr>
          <w:color w:val="000000"/>
          <w:szCs w:val="36"/>
          <w:lang w:val="en-GB" w:eastAsia="en-GB"/>
        </w:rPr>
        <w:t>ISPFAS_CURRENT</w:t>
      </w:r>
      <w:r w:rsidRPr="00EE4F45">
        <w:rPr>
          <w:color w:val="000000"/>
          <w:szCs w:val="36"/>
          <w:lang w:val="en-GB" w:eastAsia="en-GB"/>
        </w:rPr>
        <w:t>_&lt;</w:t>
      </w:r>
      <w:r>
        <w:rPr>
          <w:color w:val="000000"/>
          <w:szCs w:val="36"/>
          <w:lang w:val="en-GB" w:eastAsia="en-GB"/>
        </w:rPr>
        <w:t>DD</w:t>
      </w:r>
      <w:r w:rsidRPr="00EE4F45">
        <w:rPr>
          <w:color w:val="000000"/>
          <w:szCs w:val="36"/>
          <w:lang w:val="en-GB" w:eastAsia="en-GB"/>
        </w:rPr>
        <w:t>MMYYYY</w:t>
      </w:r>
      <w:r>
        <w:rPr>
          <w:color w:val="000000"/>
          <w:szCs w:val="36"/>
          <w:lang w:val="en-GB" w:eastAsia="en-GB"/>
        </w:rPr>
        <w:t>HH</w:t>
      </w:r>
      <w:r w:rsidRPr="00EE4F45">
        <w:rPr>
          <w:color w:val="000000"/>
          <w:szCs w:val="36"/>
          <w:lang w:val="en-GB" w:eastAsia="en-GB"/>
        </w:rPr>
        <w:t>&gt;</w:t>
      </w:r>
      <w:r>
        <w:rPr>
          <w:color w:val="000000"/>
          <w:szCs w:val="36"/>
          <w:lang w:val="en-GB" w:eastAsia="en-GB"/>
        </w:rPr>
        <w:t xml:space="preserve">    (Day, month, year and Hour)</w:t>
      </w:r>
    </w:p>
    <w:p w14:paraId="122F4C69" w14:textId="77777777" w:rsidR="001D7BD9" w:rsidRDefault="001D7BD9" w:rsidP="001D7BD9">
      <w:pPr>
        <w:pStyle w:val="BodyText"/>
        <w:numPr>
          <w:ilvl w:val="1"/>
          <w:numId w:val="11"/>
        </w:numPr>
        <w:rPr>
          <w:color w:val="000000"/>
          <w:szCs w:val="36"/>
          <w:lang w:val="en-GB" w:eastAsia="en-GB"/>
        </w:rPr>
      </w:pPr>
      <w:r>
        <w:rPr>
          <w:color w:val="000000"/>
          <w:szCs w:val="36"/>
          <w:lang w:val="en-GB" w:eastAsia="en-GB"/>
        </w:rPr>
        <w:t>History of Franchisee records (changes made to the Franchisee’s during the life of a store letter code/operator  and not applicants)</w:t>
      </w:r>
    </w:p>
    <w:p w14:paraId="3B930554" w14:textId="7C0C178A" w:rsidR="001D7BD9" w:rsidRPr="0071468C" w:rsidRDefault="001D7BD9" w:rsidP="001D7BD9">
      <w:pPr>
        <w:pStyle w:val="BodyText"/>
        <w:numPr>
          <w:ilvl w:val="2"/>
          <w:numId w:val="11"/>
        </w:numPr>
        <w:rPr>
          <w:color w:val="000000"/>
          <w:szCs w:val="36"/>
          <w:lang w:val="en-GB" w:eastAsia="en-GB"/>
        </w:rPr>
      </w:pPr>
      <w:r w:rsidRPr="00EE4F45">
        <w:rPr>
          <w:color w:val="000000"/>
          <w:szCs w:val="36"/>
          <w:lang w:val="en-GB" w:eastAsia="en-GB"/>
        </w:rPr>
        <w:t xml:space="preserve">File Name format </w:t>
      </w:r>
      <w:r w:rsidR="00E16A44">
        <w:rPr>
          <w:color w:val="000000"/>
          <w:szCs w:val="36"/>
          <w:lang w:val="en-GB" w:eastAsia="en-GB"/>
        </w:rPr>
        <w:t>must</w:t>
      </w:r>
      <w:r w:rsidRPr="00EE4F45">
        <w:rPr>
          <w:color w:val="000000"/>
          <w:szCs w:val="36"/>
          <w:lang w:val="en-GB" w:eastAsia="en-GB"/>
        </w:rPr>
        <w:t xml:space="preserve"> be </w:t>
      </w:r>
      <w:r>
        <w:rPr>
          <w:color w:val="000000"/>
          <w:szCs w:val="36"/>
          <w:lang w:val="en-GB" w:eastAsia="en-GB"/>
        </w:rPr>
        <w:t>ISPFAS_HISTORY</w:t>
      </w:r>
      <w:r w:rsidRPr="00EE4F45">
        <w:rPr>
          <w:color w:val="000000"/>
          <w:szCs w:val="36"/>
          <w:lang w:val="en-GB" w:eastAsia="en-GB"/>
        </w:rPr>
        <w:t>_&lt;</w:t>
      </w:r>
      <w:r>
        <w:rPr>
          <w:color w:val="000000"/>
          <w:szCs w:val="36"/>
          <w:lang w:val="en-GB" w:eastAsia="en-GB"/>
        </w:rPr>
        <w:t>DD</w:t>
      </w:r>
      <w:r w:rsidRPr="00EE4F45">
        <w:rPr>
          <w:color w:val="000000"/>
          <w:szCs w:val="36"/>
          <w:lang w:val="en-GB" w:eastAsia="en-GB"/>
        </w:rPr>
        <w:t>MMYYYY</w:t>
      </w:r>
      <w:r>
        <w:rPr>
          <w:color w:val="000000"/>
          <w:szCs w:val="36"/>
          <w:lang w:val="en-GB" w:eastAsia="en-GB"/>
        </w:rPr>
        <w:t>HH</w:t>
      </w:r>
      <w:r w:rsidRPr="00EE4F45">
        <w:rPr>
          <w:color w:val="000000"/>
          <w:szCs w:val="36"/>
          <w:lang w:val="en-GB" w:eastAsia="en-GB"/>
        </w:rPr>
        <w:t>&gt;</w:t>
      </w:r>
      <w:r>
        <w:rPr>
          <w:color w:val="000000"/>
          <w:szCs w:val="36"/>
          <w:lang w:val="en-GB" w:eastAsia="en-GB"/>
        </w:rPr>
        <w:t xml:space="preserve">    (Day, month, year and Hour)</w:t>
      </w:r>
    </w:p>
    <w:p w14:paraId="505C27C5" w14:textId="3DCE681F" w:rsidR="00EB0DE6" w:rsidRPr="00787BB5" w:rsidRDefault="00EB0DE6" w:rsidP="00796DC7">
      <w:pPr>
        <w:pStyle w:val="BodyText"/>
        <w:numPr>
          <w:ilvl w:val="0"/>
          <w:numId w:val="11"/>
        </w:numPr>
        <w:rPr>
          <w:color w:val="000000"/>
          <w:szCs w:val="36"/>
          <w:lang w:val="en-GB" w:eastAsia="en-GB"/>
        </w:rPr>
      </w:pPr>
      <w:r>
        <w:rPr>
          <w:color w:val="000000"/>
          <w:szCs w:val="36"/>
          <w:lang w:val="en-GB" w:eastAsia="en-GB"/>
        </w:rPr>
        <w:t xml:space="preserve">All dates </w:t>
      </w:r>
      <w:r w:rsidR="00DD04EC">
        <w:rPr>
          <w:color w:val="000000"/>
          <w:szCs w:val="36"/>
          <w:lang w:val="en-GB" w:eastAsia="en-GB"/>
        </w:rPr>
        <w:t>must</w:t>
      </w:r>
      <w:r>
        <w:rPr>
          <w:color w:val="000000"/>
          <w:szCs w:val="36"/>
          <w:lang w:val="en-GB" w:eastAsia="en-GB"/>
        </w:rPr>
        <w:t xml:space="preserve"> be in </w:t>
      </w:r>
      <w:r w:rsidR="00796DC7" w:rsidRPr="00796DC7">
        <w:rPr>
          <w:color w:val="000000"/>
          <w:szCs w:val="36"/>
          <w:lang w:val="en-GB" w:eastAsia="en-GB"/>
        </w:rPr>
        <w:t>YYMMDD</w:t>
      </w:r>
      <w:r w:rsidR="000D0238">
        <w:rPr>
          <w:color w:val="000000"/>
          <w:szCs w:val="36"/>
          <w:lang w:val="en-GB" w:eastAsia="en-GB"/>
        </w:rPr>
        <w:t xml:space="preserve"> </w:t>
      </w:r>
      <w:r>
        <w:rPr>
          <w:color w:val="000000"/>
          <w:szCs w:val="36"/>
          <w:lang w:val="en-GB" w:eastAsia="en-GB"/>
        </w:rPr>
        <w:t>format</w:t>
      </w:r>
    </w:p>
    <w:p w14:paraId="3116BCF7" w14:textId="191244F1" w:rsidR="00EB0DE6" w:rsidRDefault="00EB0DE6" w:rsidP="002B3180">
      <w:pPr>
        <w:pStyle w:val="BodyText"/>
        <w:numPr>
          <w:ilvl w:val="0"/>
          <w:numId w:val="11"/>
        </w:numPr>
        <w:rPr>
          <w:color w:val="000000"/>
          <w:szCs w:val="36"/>
          <w:lang w:val="en-GB" w:eastAsia="en-GB"/>
        </w:rPr>
      </w:pPr>
      <w:r>
        <w:rPr>
          <w:color w:val="000000"/>
          <w:szCs w:val="36"/>
          <w:lang w:val="en-GB" w:eastAsia="en-GB"/>
        </w:rPr>
        <w:t>Data must be extracted in attached format.</w:t>
      </w:r>
    </w:p>
    <w:p w14:paraId="5C7AABE8" w14:textId="44D61D7A" w:rsidR="00EB0DE6" w:rsidRDefault="005856B9" w:rsidP="00EB0DE6">
      <w:pPr>
        <w:pStyle w:val="BodyText"/>
        <w:ind w:left="720"/>
        <w:rPr>
          <w:color w:val="000000"/>
          <w:szCs w:val="36"/>
          <w:lang w:val="en-GB" w:eastAsia="en-GB"/>
        </w:rPr>
      </w:pPr>
      <w:r>
        <w:rPr>
          <w:color w:val="000000"/>
          <w:szCs w:val="36"/>
          <w:lang w:val="en-GB" w:eastAsia="en-GB"/>
        </w:rPr>
        <w:object w:dxaOrig="1508" w:dyaOrig="984" w14:anchorId="6535BA11">
          <v:shape id="_x0000_i1027" type="#_x0000_t75" style="width:77.15pt;height:56.55pt" o:ole="">
            <v:imagedata r:id="rId21" o:title=""/>
          </v:shape>
          <o:OLEObject Type="Embed" ProgID="Excel.Sheet.12" ShapeID="_x0000_i1027" DrawAspect="Icon" ObjectID="_1556034242" r:id="rId22"/>
        </w:object>
      </w:r>
    </w:p>
    <w:p w14:paraId="2EBAFEC1" w14:textId="237D8228" w:rsidR="00EB0DE6" w:rsidRPr="00EE4F45" w:rsidRDefault="00EB0DE6" w:rsidP="00A17B17">
      <w:pPr>
        <w:pStyle w:val="BodyText"/>
        <w:numPr>
          <w:ilvl w:val="0"/>
          <w:numId w:val="42"/>
        </w:numPr>
        <w:rPr>
          <w:color w:val="000000"/>
          <w:szCs w:val="36"/>
          <w:lang w:val="en-GB" w:eastAsia="en-GB"/>
        </w:rPr>
      </w:pPr>
      <w:r>
        <w:rPr>
          <w:color w:val="000000"/>
          <w:szCs w:val="36"/>
          <w:lang w:val="en-GB" w:eastAsia="en-GB"/>
        </w:rPr>
        <w:t>CSV file must be placed in shared drive.</w:t>
      </w:r>
    </w:p>
    <w:p w14:paraId="09286E98" w14:textId="410A3AF4" w:rsidR="00EB0DE6" w:rsidRPr="00EB0DE6" w:rsidRDefault="00EB0DE6" w:rsidP="00EB0DE6">
      <w:pPr>
        <w:pStyle w:val="BodyText"/>
        <w:ind w:left="0"/>
      </w:pPr>
    </w:p>
    <w:p w14:paraId="6BBFDF72" w14:textId="77777777" w:rsidR="00B840C8" w:rsidRPr="00B840C8" w:rsidRDefault="00B840C8" w:rsidP="002B3180">
      <w:pPr>
        <w:pStyle w:val="Note"/>
        <w:numPr>
          <w:ilvl w:val="0"/>
          <w:numId w:val="10"/>
        </w:numPr>
        <w:rPr>
          <w:rFonts w:cs="Arial"/>
        </w:rPr>
      </w:pPr>
    </w:p>
    <w:p w14:paraId="73C0FAE7" w14:textId="77777777" w:rsidR="00CD6F1E" w:rsidRPr="004647D0" w:rsidRDefault="00CD6F1E" w:rsidP="002B3180">
      <w:pPr>
        <w:pStyle w:val="Note"/>
        <w:numPr>
          <w:ilvl w:val="0"/>
          <w:numId w:val="10"/>
        </w:numPr>
        <w:rPr>
          <w:rFonts w:cs="Arial"/>
        </w:rPr>
      </w:pPr>
      <w:r w:rsidRPr="004647D0">
        <w:rPr>
          <w:rFonts w:cs="Arial"/>
        </w:rPr>
        <w:t xml:space="preserve">Describe the program logic for the upload program(s) used to convert the business object.  </w:t>
      </w:r>
      <w:r w:rsidRPr="004647D0">
        <w:rPr>
          <w:rFonts w:cs="Arial"/>
        </w:rPr>
        <w:br/>
      </w:r>
      <w:r w:rsidRPr="004647D0">
        <w:rPr>
          <w:rFonts w:cs="Arial"/>
        </w:rPr>
        <w:br/>
        <w:t>Include pseudo-code if appropriate.</w:t>
      </w:r>
    </w:p>
    <w:p w14:paraId="4D667571" w14:textId="77777777" w:rsidR="00CD6F1E" w:rsidRPr="004647D0" w:rsidRDefault="00CD6F1E" w:rsidP="00CD6F1E">
      <w:pPr>
        <w:pStyle w:val="BodyText"/>
        <w:rPr>
          <w:rFonts w:cs="Arial"/>
        </w:rPr>
      </w:pPr>
      <w:bookmarkStart w:id="53" w:name="_Toc354296721"/>
    </w:p>
    <w:p w14:paraId="6EB43DE6" w14:textId="77777777" w:rsidR="00CD6F1E" w:rsidRPr="004647D0" w:rsidRDefault="00CD6F1E" w:rsidP="00CD6F1E">
      <w:pPr>
        <w:pStyle w:val="Heading2"/>
        <w:rPr>
          <w:rFonts w:cs="Arial"/>
        </w:rPr>
      </w:pPr>
      <w:bookmarkStart w:id="54" w:name="_Toc223947286"/>
      <w:bookmarkStart w:id="55" w:name="_Toc479609609"/>
      <w:r w:rsidRPr="004647D0">
        <w:rPr>
          <w:rFonts w:cs="Arial"/>
        </w:rPr>
        <w:lastRenderedPageBreak/>
        <w:t>Translation Program Logic</w:t>
      </w:r>
      <w:bookmarkEnd w:id="53"/>
      <w:bookmarkEnd w:id="54"/>
      <w:bookmarkEnd w:id="55"/>
    </w:p>
    <w:p w14:paraId="514EA227" w14:textId="0F3E7D18" w:rsidR="0015025F" w:rsidRDefault="00196A80" w:rsidP="007C6104">
      <w:pPr>
        <w:pStyle w:val="BodyText"/>
        <w:ind w:left="1930" w:firstLine="965"/>
      </w:pPr>
      <w:r>
        <w:t>Not Applicable</w:t>
      </w:r>
    </w:p>
    <w:p w14:paraId="003DC8CE" w14:textId="5B3D545C" w:rsidR="0015025F" w:rsidRPr="004647D0" w:rsidRDefault="0015025F" w:rsidP="00CD6F1E">
      <w:pPr>
        <w:pStyle w:val="BodyText"/>
        <w:ind w:left="0"/>
      </w:pPr>
    </w:p>
    <w:p w14:paraId="2F420C60" w14:textId="73A917B9" w:rsidR="00F005BA" w:rsidRPr="004647D0" w:rsidRDefault="00F005BA" w:rsidP="00F005BA">
      <w:pPr>
        <w:pStyle w:val="Heading2"/>
        <w:rPr>
          <w:rFonts w:cs="Arial"/>
        </w:rPr>
      </w:pPr>
      <w:bookmarkStart w:id="56" w:name="_Toc479609610"/>
      <w:r>
        <w:rPr>
          <w:rFonts w:cs="Arial"/>
        </w:rPr>
        <w:lastRenderedPageBreak/>
        <w:t>Load</w:t>
      </w:r>
      <w:r w:rsidRPr="004647D0">
        <w:rPr>
          <w:rFonts w:cs="Arial"/>
        </w:rPr>
        <w:t xml:space="preserve"> Program Logic</w:t>
      </w:r>
      <w:bookmarkEnd w:id="56"/>
    </w:p>
    <w:p w14:paraId="4AD7914F" w14:textId="77777777" w:rsidR="00196A80" w:rsidRDefault="00196A80" w:rsidP="00A17B17">
      <w:pPr>
        <w:pStyle w:val="BodyText"/>
        <w:numPr>
          <w:ilvl w:val="0"/>
          <w:numId w:val="43"/>
        </w:numPr>
      </w:pPr>
      <w:r>
        <w:t>SQL Loader program must be built to load data from csv file to staging table.</w:t>
      </w:r>
    </w:p>
    <w:p w14:paraId="4AEE5765" w14:textId="780FE5C4" w:rsidR="00196A80" w:rsidRDefault="00196A80" w:rsidP="00A17B17">
      <w:pPr>
        <w:pStyle w:val="BodyText"/>
        <w:numPr>
          <w:ilvl w:val="0"/>
          <w:numId w:val="43"/>
        </w:numPr>
      </w:pPr>
      <w:r>
        <w:t xml:space="preserve">Common concurrent program which was built as part of Track -1 </w:t>
      </w:r>
      <w:r w:rsidR="007504FC">
        <w:t>must</w:t>
      </w:r>
      <w:r>
        <w:t xml:space="preserve"> be reused. As part of this conversion </w:t>
      </w:r>
      <w:r w:rsidR="00485A2D">
        <w:t>create</w:t>
      </w:r>
      <w:r>
        <w:t xml:space="preserve"> control file. Common loader concurrent program must take control file name and path and data file name and path as parameter.</w:t>
      </w:r>
    </w:p>
    <w:p w14:paraId="349B9369" w14:textId="77777777" w:rsidR="00196A80" w:rsidRDefault="00196A80" w:rsidP="00A17B17">
      <w:pPr>
        <w:pStyle w:val="BodyText"/>
        <w:numPr>
          <w:ilvl w:val="0"/>
          <w:numId w:val="43"/>
        </w:numPr>
      </w:pPr>
      <w:r>
        <w:t>Data must be loaded into staging table.</w:t>
      </w:r>
    </w:p>
    <w:p w14:paraId="2B35158A" w14:textId="66026A47" w:rsidR="00CD6F1E" w:rsidRDefault="00196A80" w:rsidP="00A17B17">
      <w:pPr>
        <w:pStyle w:val="BodyText"/>
        <w:numPr>
          <w:ilvl w:val="0"/>
          <w:numId w:val="43"/>
        </w:numPr>
        <w:rPr>
          <w:rFonts w:cs="Arial"/>
        </w:rPr>
      </w:pPr>
      <w:r>
        <w:rPr>
          <w:rFonts w:cs="Arial"/>
        </w:rPr>
        <w:t xml:space="preserve">Details of the staging table is mentioned in </w:t>
      </w:r>
      <w:r w:rsidRPr="00196A80">
        <w:rPr>
          <w:rFonts w:cs="Arial"/>
          <w:i/>
        </w:rPr>
        <w:t>Conversion Staging Table Creation Program Logic</w:t>
      </w:r>
      <w:r>
        <w:rPr>
          <w:rFonts w:cs="Arial"/>
        </w:rPr>
        <w:t xml:space="preserve"> section</w:t>
      </w:r>
    </w:p>
    <w:p w14:paraId="5A3B89D9" w14:textId="5BD4B8E3" w:rsidR="000F2583" w:rsidRPr="000F2583" w:rsidRDefault="000F2583" w:rsidP="00A17B17">
      <w:pPr>
        <w:pStyle w:val="BodyText"/>
        <w:numPr>
          <w:ilvl w:val="0"/>
          <w:numId w:val="43"/>
        </w:numPr>
        <w:rPr>
          <w:rFonts w:cs="Arial"/>
        </w:rPr>
      </w:pPr>
      <w:r>
        <w:rPr>
          <w:rFonts w:cs="Arial"/>
        </w:rPr>
        <w:t xml:space="preserve">Concurrent Program Name which must be used for loading data into control file is </w:t>
      </w:r>
      <w:r w:rsidRPr="000F2583">
        <w:rPr>
          <w:rFonts w:cs="Arial"/>
          <w:i/>
        </w:rPr>
        <w:t>SLCUTIL Common Data Loader Conversion Program</w:t>
      </w:r>
    </w:p>
    <w:p w14:paraId="5EE5A279" w14:textId="2A2215EF" w:rsidR="000F2583" w:rsidRPr="005F4DA1" w:rsidRDefault="000F2583" w:rsidP="00A17B17">
      <w:pPr>
        <w:pStyle w:val="BodyText"/>
        <w:numPr>
          <w:ilvl w:val="0"/>
          <w:numId w:val="43"/>
        </w:numPr>
        <w:rPr>
          <w:rFonts w:cs="Arial"/>
        </w:rPr>
      </w:pPr>
      <w:r>
        <w:rPr>
          <w:rFonts w:cs="Arial"/>
        </w:rPr>
        <w:t xml:space="preserve">Control File must be created. Control File Name must be </w:t>
      </w:r>
      <w:r w:rsidR="00F91247" w:rsidRPr="00F91247">
        <w:rPr>
          <w:rFonts w:cs="Arial"/>
        </w:rPr>
        <w:t>ISPCNV_SLC_CURRENT_FASSUPPLIER.ctl</w:t>
      </w:r>
      <w:r w:rsidR="00F91247">
        <w:rPr>
          <w:rFonts w:cs="Arial"/>
        </w:rPr>
        <w:t xml:space="preserve"> and ISPCNV_SLC_HISTORY</w:t>
      </w:r>
      <w:r w:rsidR="00F91247" w:rsidRPr="00F91247">
        <w:rPr>
          <w:rFonts w:cs="Arial"/>
        </w:rPr>
        <w:t>_FASSUPPLIER.ctl</w:t>
      </w:r>
    </w:p>
    <w:p w14:paraId="779B625F" w14:textId="3486C46D" w:rsidR="005F4DA1" w:rsidRDefault="005F4DA1" w:rsidP="00A17B17">
      <w:pPr>
        <w:pStyle w:val="BodyText"/>
        <w:numPr>
          <w:ilvl w:val="0"/>
          <w:numId w:val="43"/>
        </w:numPr>
        <w:rPr>
          <w:rFonts w:cs="Arial"/>
        </w:rPr>
      </w:pPr>
      <w:r w:rsidRPr="005F4DA1">
        <w:rPr>
          <w:rFonts w:cs="Arial"/>
        </w:rPr>
        <w:t xml:space="preserve">In control file the mode in which data is loaded is in APPEND mode </w:t>
      </w:r>
      <w:r w:rsidR="00485A2D">
        <w:rPr>
          <w:rFonts w:cs="Arial"/>
        </w:rPr>
        <w:t>as history of the data loaded is necessary.</w:t>
      </w:r>
    </w:p>
    <w:p w14:paraId="1DBF984A" w14:textId="52397036" w:rsidR="005F4DA1" w:rsidRPr="004647D0" w:rsidRDefault="005F4DA1" w:rsidP="00A17B17">
      <w:pPr>
        <w:pStyle w:val="BodyText"/>
        <w:numPr>
          <w:ilvl w:val="0"/>
          <w:numId w:val="43"/>
        </w:numPr>
        <w:rPr>
          <w:rFonts w:cs="Arial"/>
        </w:rPr>
      </w:pPr>
      <w:r>
        <w:rPr>
          <w:rFonts w:cs="Arial"/>
        </w:rPr>
        <w:t xml:space="preserve">Control file is designed to skip 1 </w:t>
      </w:r>
      <w:r w:rsidR="0023484B">
        <w:rPr>
          <w:rFonts w:cs="Arial"/>
        </w:rPr>
        <w:t xml:space="preserve">i.e. first </w:t>
      </w:r>
      <w:r>
        <w:rPr>
          <w:rFonts w:cs="Arial"/>
        </w:rPr>
        <w:t xml:space="preserve">record which is the header </w:t>
      </w:r>
      <w:r w:rsidR="00F041BE">
        <w:rPr>
          <w:rFonts w:cs="Arial"/>
        </w:rPr>
        <w:t>line</w:t>
      </w:r>
      <w:r>
        <w:rPr>
          <w:rFonts w:cs="Arial"/>
        </w:rPr>
        <w:t xml:space="preserve"> of the csv file.</w:t>
      </w:r>
    </w:p>
    <w:p w14:paraId="632CEA92" w14:textId="1D44CC18" w:rsidR="00D46E95" w:rsidRPr="004647D0" w:rsidRDefault="00EA09AB" w:rsidP="00D46E95">
      <w:pPr>
        <w:pStyle w:val="Heading2"/>
      </w:pPr>
      <w:bookmarkStart w:id="57" w:name="_Toc479609611"/>
      <w:r>
        <w:lastRenderedPageBreak/>
        <w:t>Conversion</w:t>
      </w:r>
      <w:r w:rsidR="00D46E95" w:rsidRPr="004647D0">
        <w:t>/Validation Program Logic</w:t>
      </w:r>
      <w:bookmarkEnd w:id="57"/>
    </w:p>
    <w:p w14:paraId="755F2587" w14:textId="460F8DFA" w:rsidR="00CD6F1E" w:rsidRDefault="00CD6F1E" w:rsidP="00CD6F1E">
      <w:pPr>
        <w:pStyle w:val="BodyText"/>
        <w:ind w:left="0"/>
      </w:pPr>
      <w:r w:rsidRPr="004647D0">
        <w:t xml:space="preserve">This section describes the logic for the conversion interface/validation programs that </w:t>
      </w:r>
      <w:r w:rsidR="00771450">
        <w:t>must</w:t>
      </w:r>
      <w:r w:rsidR="00771450" w:rsidRPr="004647D0">
        <w:t xml:space="preserve"> </w:t>
      </w:r>
      <w:r w:rsidRPr="004647D0">
        <w:t xml:space="preserve">be built to support the conversion of </w:t>
      </w:r>
      <w:r w:rsidR="0071529D">
        <w:t xml:space="preserve">Franchisee and </w:t>
      </w:r>
      <w:r w:rsidR="00512E77">
        <w:t>its</w:t>
      </w:r>
      <w:r w:rsidR="0071529D">
        <w:t xml:space="preserve"> site from FAS to Supplier Hub</w:t>
      </w:r>
      <w:r w:rsidRPr="004647D0">
        <w:t>.</w:t>
      </w:r>
    </w:p>
    <w:p w14:paraId="0705801B" w14:textId="77777777" w:rsidR="00196A80" w:rsidRPr="00F92734" w:rsidRDefault="00196A80" w:rsidP="00A17B17">
      <w:pPr>
        <w:pStyle w:val="BodyText"/>
        <w:numPr>
          <w:ilvl w:val="0"/>
          <w:numId w:val="44"/>
        </w:numPr>
        <w:spacing w:line="256" w:lineRule="auto"/>
        <w:rPr>
          <w:rFonts w:cs="Arial"/>
        </w:rPr>
      </w:pPr>
      <w:r>
        <w:t>PLSQL Store Procedure type Concurrent Program must be built. Concurrent program details with the parameter list is mentioned below.</w:t>
      </w:r>
    </w:p>
    <w:tbl>
      <w:tblPr>
        <w:tblW w:w="108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170"/>
        <w:gridCol w:w="180"/>
        <w:gridCol w:w="810"/>
        <w:gridCol w:w="900"/>
        <w:gridCol w:w="90"/>
        <w:gridCol w:w="180"/>
        <w:gridCol w:w="810"/>
        <w:gridCol w:w="90"/>
        <w:gridCol w:w="1440"/>
        <w:gridCol w:w="180"/>
        <w:gridCol w:w="270"/>
        <w:gridCol w:w="1080"/>
        <w:gridCol w:w="270"/>
        <w:gridCol w:w="630"/>
        <w:gridCol w:w="630"/>
        <w:gridCol w:w="360"/>
        <w:gridCol w:w="270"/>
        <w:gridCol w:w="1440"/>
      </w:tblGrid>
      <w:tr w:rsidR="006D69E7" w:rsidRPr="004647D0" w14:paraId="53F9F259" w14:textId="77777777" w:rsidTr="009C5027">
        <w:trPr>
          <w:trHeight w:val="277"/>
          <w:tblHeader/>
        </w:trPr>
        <w:tc>
          <w:tcPr>
            <w:tcW w:w="1350" w:type="dxa"/>
            <w:gridSpan w:val="2"/>
            <w:tcBorders>
              <w:top w:val="single" w:sz="12" w:space="0" w:color="auto"/>
              <w:bottom w:val="nil"/>
              <w:right w:val="nil"/>
            </w:tcBorders>
            <w:shd w:val="pct10" w:color="auto" w:fill="auto"/>
          </w:tcPr>
          <w:p w14:paraId="7FBD300B" w14:textId="77777777" w:rsidR="00F92734" w:rsidRPr="006D69E7" w:rsidRDefault="00F92734" w:rsidP="00BA29BF">
            <w:pPr>
              <w:pStyle w:val="TableHeading"/>
            </w:pPr>
            <w:r w:rsidRPr="006D69E7">
              <w:t>Concurrent Program Short Name</w:t>
            </w:r>
          </w:p>
        </w:tc>
        <w:tc>
          <w:tcPr>
            <w:tcW w:w="810" w:type="dxa"/>
            <w:tcBorders>
              <w:top w:val="single" w:sz="12" w:space="0" w:color="auto"/>
              <w:left w:val="nil"/>
              <w:bottom w:val="nil"/>
              <w:right w:val="nil"/>
            </w:tcBorders>
            <w:shd w:val="pct10" w:color="auto" w:fill="auto"/>
          </w:tcPr>
          <w:p w14:paraId="17E906B1" w14:textId="77777777" w:rsidR="00F92734" w:rsidRPr="006D69E7" w:rsidRDefault="00F92734" w:rsidP="00BA29BF">
            <w:pPr>
              <w:pStyle w:val="TableHeading"/>
            </w:pPr>
            <w:r w:rsidRPr="006D69E7">
              <w:t>Sequence</w:t>
            </w:r>
          </w:p>
        </w:tc>
        <w:tc>
          <w:tcPr>
            <w:tcW w:w="900" w:type="dxa"/>
            <w:tcBorders>
              <w:top w:val="single" w:sz="12" w:space="0" w:color="auto"/>
              <w:left w:val="nil"/>
              <w:bottom w:val="nil"/>
              <w:right w:val="nil"/>
            </w:tcBorders>
            <w:shd w:val="pct10" w:color="auto" w:fill="auto"/>
          </w:tcPr>
          <w:p w14:paraId="61B26EF8" w14:textId="77777777" w:rsidR="00F92734" w:rsidRPr="006D69E7" w:rsidRDefault="00F92734" w:rsidP="00BA29BF">
            <w:pPr>
              <w:pStyle w:val="TableHeading"/>
              <w:ind w:left="241" w:hanging="241"/>
            </w:pPr>
            <w:r w:rsidRPr="006D69E7">
              <w:t>Parameter</w:t>
            </w:r>
          </w:p>
        </w:tc>
        <w:tc>
          <w:tcPr>
            <w:tcW w:w="1170" w:type="dxa"/>
            <w:gridSpan w:val="4"/>
            <w:tcBorders>
              <w:top w:val="single" w:sz="12" w:space="0" w:color="auto"/>
              <w:left w:val="nil"/>
              <w:bottom w:val="nil"/>
              <w:right w:val="nil"/>
            </w:tcBorders>
            <w:shd w:val="pct10" w:color="auto" w:fill="auto"/>
          </w:tcPr>
          <w:p w14:paraId="1558028D" w14:textId="77777777" w:rsidR="00F92734" w:rsidRPr="006D69E7" w:rsidRDefault="00F92734" w:rsidP="00BA29BF">
            <w:pPr>
              <w:pStyle w:val="TableHeading"/>
            </w:pPr>
            <w:r w:rsidRPr="006D69E7">
              <w:t>Description</w:t>
            </w:r>
          </w:p>
        </w:tc>
        <w:tc>
          <w:tcPr>
            <w:tcW w:w="1620" w:type="dxa"/>
            <w:gridSpan w:val="2"/>
            <w:tcBorders>
              <w:top w:val="single" w:sz="12" w:space="0" w:color="auto"/>
              <w:left w:val="nil"/>
              <w:bottom w:val="nil"/>
              <w:right w:val="nil"/>
            </w:tcBorders>
            <w:shd w:val="pct10" w:color="auto" w:fill="auto"/>
          </w:tcPr>
          <w:p w14:paraId="6C66A89F" w14:textId="77777777" w:rsidR="00F92734" w:rsidRPr="006D69E7" w:rsidRDefault="00F92734" w:rsidP="00BA29BF">
            <w:pPr>
              <w:pStyle w:val="TableHeading"/>
            </w:pPr>
            <w:r w:rsidRPr="006D69E7">
              <w:t>Value Set</w:t>
            </w:r>
          </w:p>
        </w:tc>
        <w:tc>
          <w:tcPr>
            <w:tcW w:w="1350" w:type="dxa"/>
            <w:gridSpan w:val="2"/>
            <w:tcBorders>
              <w:top w:val="single" w:sz="12" w:space="0" w:color="auto"/>
              <w:left w:val="nil"/>
              <w:bottom w:val="nil"/>
              <w:right w:val="nil"/>
            </w:tcBorders>
            <w:shd w:val="pct10" w:color="auto" w:fill="auto"/>
          </w:tcPr>
          <w:p w14:paraId="395FCDF4" w14:textId="77777777" w:rsidR="00F92734" w:rsidRPr="006D69E7" w:rsidRDefault="00F92734" w:rsidP="00BA29BF">
            <w:pPr>
              <w:pStyle w:val="TableHeading"/>
            </w:pPr>
            <w:r w:rsidRPr="006D69E7">
              <w:t>Default Value</w:t>
            </w:r>
            <w:r>
              <w:rPr>
                <w:rFonts w:cs="Arial"/>
              </w:rPr>
              <w:t xml:space="preserve"> </w:t>
            </w:r>
          </w:p>
        </w:tc>
        <w:tc>
          <w:tcPr>
            <w:tcW w:w="900" w:type="dxa"/>
            <w:gridSpan w:val="2"/>
            <w:tcBorders>
              <w:top w:val="single" w:sz="12" w:space="0" w:color="auto"/>
              <w:left w:val="nil"/>
              <w:bottom w:val="nil"/>
              <w:right w:val="nil"/>
            </w:tcBorders>
            <w:shd w:val="pct10" w:color="auto" w:fill="auto"/>
          </w:tcPr>
          <w:p w14:paraId="2B6CDC96" w14:textId="77777777" w:rsidR="00F92734" w:rsidRPr="006D69E7" w:rsidRDefault="00F92734" w:rsidP="00BA29BF">
            <w:pPr>
              <w:pStyle w:val="TableHeading"/>
              <w:ind w:left="151"/>
            </w:pPr>
            <w:r w:rsidRPr="006D69E7">
              <w:t>Display Size</w:t>
            </w:r>
          </w:p>
        </w:tc>
        <w:tc>
          <w:tcPr>
            <w:tcW w:w="1260" w:type="dxa"/>
            <w:gridSpan w:val="3"/>
            <w:tcBorders>
              <w:top w:val="single" w:sz="12" w:space="0" w:color="auto"/>
              <w:left w:val="nil"/>
              <w:bottom w:val="nil"/>
              <w:right w:val="nil"/>
            </w:tcBorders>
            <w:shd w:val="pct10" w:color="auto" w:fill="auto"/>
          </w:tcPr>
          <w:p w14:paraId="0A574342" w14:textId="77777777" w:rsidR="00F92734" w:rsidRPr="006D69E7" w:rsidRDefault="00F92734" w:rsidP="00BA29BF">
            <w:pPr>
              <w:pStyle w:val="TableHeading"/>
              <w:ind w:left="151"/>
            </w:pPr>
            <w:r w:rsidRPr="006D69E7">
              <w:t>Concatenated Description Size</w:t>
            </w:r>
          </w:p>
        </w:tc>
        <w:tc>
          <w:tcPr>
            <w:tcW w:w="1440" w:type="dxa"/>
            <w:tcBorders>
              <w:top w:val="single" w:sz="12" w:space="0" w:color="auto"/>
              <w:left w:val="nil"/>
              <w:bottom w:val="nil"/>
            </w:tcBorders>
            <w:shd w:val="pct10" w:color="auto" w:fill="auto"/>
          </w:tcPr>
          <w:p w14:paraId="50BBE982" w14:textId="77777777" w:rsidR="00F92734" w:rsidRPr="006D69E7" w:rsidRDefault="00F92734" w:rsidP="00BA29BF">
            <w:pPr>
              <w:pStyle w:val="TableHeading"/>
              <w:ind w:left="151"/>
            </w:pPr>
            <w:r w:rsidRPr="006D69E7">
              <w:t>Prompt</w:t>
            </w:r>
          </w:p>
        </w:tc>
      </w:tr>
      <w:tr w:rsidR="00F92734" w:rsidRPr="004647D0" w14:paraId="167C0056" w14:textId="77777777" w:rsidTr="009C5027">
        <w:trPr>
          <w:trHeight w:hRule="exact" w:val="67"/>
          <w:tblHeader/>
        </w:trPr>
        <w:tc>
          <w:tcPr>
            <w:tcW w:w="2160" w:type="dxa"/>
            <w:gridSpan w:val="3"/>
            <w:tcBorders>
              <w:top w:val="single" w:sz="6" w:space="0" w:color="auto"/>
              <w:left w:val="nil"/>
              <w:bottom w:val="single" w:sz="4" w:space="0" w:color="auto"/>
              <w:right w:val="nil"/>
            </w:tcBorders>
            <w:shd w:val="pct50" w:color="auto" w:fill="auto"/>
          </w:tcPr>
          <w:p w14:paraId="36D31D2B" w14:textId="77777777" w:rsidR="00F92734" w:rsidRPr="004647D0" w:rsidRDefault="00F92734" w:rsidP="009C5027">
            <w:pPr>
              <w:pStyle w:val="TableText"/>
              <w:rPr>
                <w:rFonts w:cs="Arial"/>
                <w:sz w:val="8"/>
              </w:rPr>
            </w:pPr>
          </w:p>
        </w:tc>
        <w:tc>
          <w:tcPr>
            <w:tcW w:w="990" w:type="dxa"/>
            <w:gridSpan w:val="2"/>
            <w:tcBorders>
              <w:top w:val="single" w:sz="6" w:space="0" w:color="auto"/>
              <w:left w:val="nil"/>
              <w:bottom w:val="single" w:sz="4" w:space="0" w:color="auto"/>
              <w:right w:val="nil"/>
            </w:tcBorders>
            <w:shd w:val="pct50" w:color="auto" w:fill="auto"/>
          </w:tcPr>
          <w:p w14:paraId="5C12D67B" w14:textId="77777777" w:rsidR="00F92734" w:rsidRPr="004647D0" w:rsidRDefault="00F92734" w:rsidP="009C5027">
            <w:pPr>
              <w:pStyle w:val="TableText"/>
              <w:rPr>
                <w:rFonts w:cs="Arial"/>
                <w:sz w:val="8"/>
              </w:rPr>
            </w:pPr>
          </w:p>
        </w:tc>
        <w:tc>
          <w:tcPr>
            <w:tcW w:w="180" w:type="dxa"/>
            <w:tcBorders>
              <w:top w:val="single" w:sz="6" w:space="0" w:color="auto"/>
              <w:left w:val="nil"/>
              <w:bottom w:val="single" w:sz="4" w:space="0" w:color="auto"/>
              <w:right w:val="nil"/>
            </w:tcBorders>
            <w:shd w:val="pct50" w:color="auto" w:fill="auto"/>
          </w:tcPr>
          <w:p w14:paraId="59BB210C" w14:textId="77777777" w:rsidR="00F92734" w:rsidRPr="004647D0" w:rsidRDefault="00F92734" w:rsidP="009C5027">
            <w:pPr>
              <w:pStyle w:val="TableText"/>
              <w:rPr>
                <w:rFonts w:cs="Arial"/>
                <w:sz w:val="8"/>
              </w:rPr>
            </w:pPr>
          </w:p>
        </w:tc>
        <w:tc>
          <w:tcPr>
            <w:tcW w:w="810" w:type="dxa"/>
            <w:tcBorders>
              <w:top w:val="single" w:sz="6" w:space="0" w:color="auto"/>
              <w:left w:val="nil"/>
              <w:bottom w:val="single" w:sz="4" w:space="0" w:color="auto"/>
              <w:right w:val="nil"/>
            </w:tcBorders>
            <w:shd w:val="pct50" w:color="auto" w:fill="auto"/>
          </w:tcPr>
          <w:p w14:paraId="7AEFA691" w14:textId="77777777" w:rsidR="00F92734" w:rsidRPr="004647D0" w:rsidRDefault="00F92734" w:rsidP="009C5027">
            <w:pPr>
              <w:pStyle w:val="TableText"/>
              <w:rPr>
                <w:rFonts w:cs="Arial"/>
                <w:sz w:val="8"/>
              </w:rPr>
            </w:pPr>
          </w:p>
        </w:tc>
        <w:tc>
          <w:tcPr>
            <w:tcW w:w="1980" w:type="dxa"/>
            <w:gridSpan w:val="4"/>
            <w:tcBorders>
              <w:top w:val="single" w:sz="6" w:space="0" w:color="auto"/>
              <w:left w:val="nil"/>
              <w:bottom w:val="single" w:sz="4" w:space="0" w:color="auto"/>
              <w:right w:val="nil"/>
            </w:tcBorders>
            <w:shd w:val="pct50" w:color="auto" w:fill="auto"/>
          </w:tcPr>
          <w:p w14:paraId="56D60761" w14:textId="77777777" w:rsidR="00F92734" w:rsidRPr="004647D0" w:rsidRDefault="00F92734" w:rsidP="009C5027">
            <w:pPr>
              <w:pStyle w:val="TableText"/>
              <w:rPr>
                <w:rFonts w:cs="Arial"/>
                <w:sz w:val="8"/>
              </w:rPr>
            </w:pPr>
          </w:p>
        </w:tc>
        <w:tc>
          <w:tcPr>
            <w:tcW w:w="1350" w:type="dxa"/>
            <w:gridSpan w:val="2"/>
            <w:tcBorders>
              <w:top w:val="single" w:sz="6" w:space="0" w:color="auto"/>
              <w:left w:val="nil"/>
              <w:bottom w:val="single" w:sz="4" w:space="0" w:color="auto"/>
              <w:right w:val="nil"/>
            </w:tcBorders>
            <w:shd w:val="pct50" w:color="auto" w:fill="auto"/>
          </w:tcPr>
          <w:p w14:paraId="6BE5F412" w14:textId="77777777" w:rsidR="00F92734" w:rsidRPr="004647D0" w:rsidRDefault="00F92734" w:rsidP="009C5027">
            <w:pPr>
              <w:pStyle w:val="TableText"/>
              <w:rPr>
                <w:rFonts w:cs="Arial"/>
                <w:sz w:val="8"/>
              </w:rPr>
            </w:pPr>
          </w:p>
        </w:tc>
        <w:tc>
          <w:tcPr>
            <w:tcW w:w="630" w:type="dxa"/>
            <w:tcBorders>
              <w:top w:val="single" w:sz="6" w:space="0" w:color="auto"/>
              <w:left w:val="nil"/>
              <w:bottom w:val="single" w:sz="4" w:space="0" w:color="auto"/>
              <w:right w:val="nil"/>
            </w:tcBorders>
            <w:shd w:val="pct50" w:color="auto" w:fill="auto"/>
          </w:tcPr>
          <w:p w14:paraId="6FD13C97" w14:textId="77777777" w:rsidR="00F92734" w:rsidRPr="004647D0" w:rsidRDefault="00F92734" w:rsidP="009C5027">
            <w:pPr>
              <w:pStyle w:val="TableText"/>
              <w:rPr>
                <w:rFonts w:cs="Arial"/>
                <w:sz w:val="8"/>
              </w:rPr>
            </w:pPr>
          </w:p>
        </w:tc>
        <w:tc>
          <w:tcPr>
            <w:tcW w:w="630" w:type="dxa"/>
            <w:tcBorders>
              <w:top w:val="single" w:sz="6" w:space="0" w:color="auto"/>
              <w:left w:val="nil"/>
              <w:bottom w:val="single" w:sz="4" w:space="0" w:color="auto"/>
              <w:right w:val="nil"/>
            </w:tcBorders>
            <w:shd w:val="pct50" w:color="auto" w:fill="auto"/>
          </w:tcPr>
          <w:p w14:paraId="490E55FB" w14:textId="77777777" w:rsidR="00F92734" w:rsidRPr="004647D0" w:rsidRDefault="00F92734"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46055207" w14:textId="77777777" w:rsidR="00F92734" w:rsidRPr="004647D0" w:rsidRDefault="00F92734" w:rsidP="009C5027">
            <w:pPr>
              <w:pStyle w:val="TableText"/>
              <w:rPr>
                <w:rFonts w:cs="Arial"/>
                <w:sz w:val="8"/>
              </w:rPr>
            </w:pPr>
          </w:p>
        </w:tc>
        <w:tc>
          <w:tcPr>
            <w:tcW w:w="1710" w:type="dxa"/>
            <w:gridSpan w:val="2"/>
            <w:tcBorders>
              <w:top w:val="single" w:sz="6" w:space="0" w:color="auto"/>
              <w:left w:val="nil"/>
              <w:bottom w:val="single" w:sz="4" w:space="0" w:color="auto"/>
              <w:right w:val="nil"/>
            </w:tcBorders>
            <w:shd w:val="pct50" w:color="auto" w:fill="auto"/>
          </w:tcPr>
          <w:p w14:paraId="5528BA32" w14:textId="77777777" w:rsidR="00F92734" w:rsidRPr="004647D0" w:rsidRDefault="00F92734" w:rsidP="009C5027">
            <w:pPr>
              <w:pStyle w:val="TableText"/>
              <w:rPr>
                <w:rFonts w:cs="Arial"/>
                <w:sz w:val="8"/>
              </w:rPr>
            </w:pPr>
          </w:p>
        </w:tc>
      </w:tr>
      <w:tr w:rsidR="006D69E7" w:rsidRPr="006F4FA5" w14:paraId="741F3442" w14:textId="77777777" w:rsidTr="009C5027">
        <w:trPr>
          <w:trHeight w:val="268"/>
        </w:trPr>
        <w:tc>
          <w:tcPr>
            <w:tcW w:w="1170" w:type="dxa"/>
            <w:tcBorders>
              <w:top w:val="single" w:sz="4" w:space="0" w:color="auto"/>
              <w:left w:val="single" w:sz="4" w:space="0" w:color="auto"/>
              <w:bottom w:val="single" w:sz="4" w:space="0" w:color="auto"/>
              <w:right w:val="single" w:sz="4" w:space="0" w:color="auto"/>
            </w:tcBorders>
          </w:tcPr>
          <w:p w14:paraId="2E25937F" w14:textId="77777777" w:rsidR="00F92734" w:rsidRPr="00BA29BF" w:rsidRDefault="00F92734"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72984813" w14:textId="77777777" w:rsidR="00F92734" w:rsidRPr="00BA29BF" w:rsidRDefault="00F92734" w:rsidP="00BA29BF">
            <w:pPr>
              <w:pStyle w:val="TableText"/>
              <w:jc w:val="center"/>
            </w:pPr>
            <w:r w:rsidRPr="006D69E7">
              <w:rPr>
                <w:i/>
                <w:color w:val="000000" w:themeColor="text1"/>
              </w:rPr>
              <w:t>10</w:t>
            </w:r>
          </w:p>
        </w:tc>
        <w:tc>
          <w:tcPr>
            <w:tcW w:w="900" w:type="dxa"/>
            <w:tcBorders>
              <w:top w:val="single" w:sz="4" w:space="0" w:color="auto"/>
              <w:left w:val="single" w:sz="4" w:space="0" w:color="auto"/>
              <w:bottom w:val="single" w:sz="4" w:space="0" w:color="auto"/>
              <w:right w:val="single" w:sz="4" w:space="0" w:color="auto"/>
            </w:tcBorders>
          </w:tcPr>
          <w:p w14:paraId="5711F20B" w14:textId="77777777" w:rsidR="00F92734" w:rsidRPr="006D69E7" w:rsidRDefault="00F92734" w:rsidP="00BA29BF">
            <w:pPr>
              <w:pStyle w:val="TableText"/>
              <w:jc w:val="center"/>
              <w:rPr>
                <w:i/>
                <w:color w:val="000000" w:themeColor="text1"/>
              </w:rPr>
            </w:pPr>
            <w:r w:rsidRPr="006D69E7">
              <w:rPr>
                <w:i/>
                <w:color w:val="000000" w:themeColor="text1"/>
              </w:rPr>
              <w:t>P_PROCESSING_MODE</w:t>
            </w:r>
          </w:p>
        </w:tc>
        <w:tc>
          <w:tcPr>
            <w:tcW w:w="1170" w:type="dxa"/>
            <w:gridSpan w:val="4"/>
            <w:tcBorders>
              <w:top w:val="single" w:sz="4" w:space="0" w:color="auto"/>
              <w:left w:val="single" w:sz="4" w:space="0" w:color="auto"/>
              <w:bottom w:val="single" w:sz="4" w:space="0" w:color="auto"/>
              <w:right w:val="single" w:sz="4" w:space="0" w:color="auto"/>
            </w:tcBorders>
          </w:tcPr>
          <w:p w14:paraId="667F749F" w14:textId="77777777" w:rsidR="00F92734" w:rsidRPr="00BA29BF" w:rsidRDefault="00F92734" w:rsidP="00BA29BF">
            <w:pPr>
              <w:pStyle w:val="TableText"/>
              <w:jc w:val="center"/>
            </w:pPr>
            <w:r w:rsidRPr="006D69E7">
              <w:rPr>
                <w:i/>
                <w:color w:val="000000" w:themeColor="text1"/>
              </w:rPr>
              <w:t>This must decide in which mode conversion program must be run</w:t>
            </w:r>
          </w:p>
        </w:tc>
        <w:tc>
          <w:tcPr>
            <w:tcW w:w="1440" w:type="dxa"/>
            <w:tcBorders>
              <w:top w:val="single" w:sz="4" w:space="0" w:color="auto"/>
              <w:left w:val="single" w:sz="4" w:space="0" w:color="auto"/>
              <w:bottom w:val="single" w:sz="4" w:space="0" w:color="auto"/>
              <w:right w:val="single" w:sz="4" w:space="0" w:color="auto"/>
            </w:tcBorders>
          </w:tcPr>
          <w:p w14:paraId="42A9F5CB" w14:textId="77777777" w:rsidR="00F92734" w:rsidRPr="006D69E7" w:rsidRDefault="00F92734" w:rsidP="00BA29BF">
            <w:pPr>
              <w:pStyle w:val="TableText"/>
              <w:jc w:val="center"/>
              <w:rPr>
                <w:i/>
                <w:color w:val="000000" w:themeColor="text1"/>
              </w:rPr>
            </w:pPr>
            <w:r w:rsidRPr="006D69E7">
              <w:rPr>
                <w:i/>
                <w:color w:val="000000" w:themeColor="text1"/>
              </w:rPr>
              <w:t>SLCISP_CONVMODE</w:t>
            </w:r>
          </w:p>
        </w:tc>
        <w:tc>
          <w:tcPr>
            <w:tcW w:w="1530" w:type="dxa"/>
            <w:gridSpan w:val="3"/>
            <w:tcBorders>
              <w:top w:val="single" w:sz="4" w:space="0" w:color="auto"/>
              <w:left w:val="single" w:sz="4" w:space="0" w:color="auto"/>
              <w:bottom w:val="single" w:sz="4" w:space="0" w:color="auto"/>
              <w:right w:val="single" w:sz="4" w:space="0" w:color="auto"/>
            </w:tcBorders>
          </w:tcPr>
          <w:p w14:paraId="0D473428" w14:textId="77777777" w:rsidR="00F92734" w:rsidRPr="006D69E7" w:rsidRDefault="00F92734" w:rsidP="00BA29BF">
            <w:pPr>
              <w:pStyle w:val="TableText"/>
              <w:jc w:val="center"/>
              <w:rPr>
                <w:i/>
                <w:color w:val="000000" w:themeColor="text1"/>
              </w:rPr>
            </w:pPr>
          </w:p>
        </w:tc>
        <w:tc>
          <w:tcPr>
            <w:tcW w:w="900" w:type="dxa"/>
            <w:gridSpan w:val="2"/>
            <w:tcBorders>
              <w:top w:val="single" w:sz="4" w:space="0" w:color="auto"/>
              <w:left w:val="single" w:sz="4" w:space="0" w:color="auto"/>
              <w:bottom w:val="single" w:sz="4" w:space="0" w:color="auto"/>
              <w:right w:val="single" w:sz="4" w:space="0" w:color="auto"/>
            </w:tcBorders>
          </w:tcPr>
          <w:p w14:paraId="7FA899FA" w14:textId="77777777" w:rsidR="00F92734" w:rsidRPr="006D69E7" w:rsidRDefault="00F92734" w:rsidP="00BA29BF">
            <w:pPr>
              <w:pStyle w:val="TableText"/>
              <w:jc w:val="center"/>
              <w:rPr>
                <w:i/>
                <w:color w:val="000000" w:themeColor="text1"/>
              </w:rPr>
            </w:pPr>
            <w:r w:rsidRPr="006D69E7">
              <w:rPr>
                <w:i/>
                <w:color w:val="000000" w:themeColor="text1"/>
              </w:rPr>
              <w:t>25</w:t>
            </w:r>
          </w:p>
        </w:tc>
        <w:tc>
          <w:tcPr>
            <w:tcW w:w="1260" w:type="dxa"/>
            <w:gridSpan w:val="3"/>
            <w:tcBorders>
              <w:top w:val="single" w:sz="4" w:space="0" w:color="auto"/>
              <w:left w:val="single" w:sz="4" w:space="0" w:color="auto"/>
              <w:bottom w:val="single" w:sz="4" w:space="0" w:color="auto"/>
              <w:right w:val="single" w:sz="4" w:space="0" w:color="auto"/>
            </w:tcBorders>
          </w:tcPr>
          <w:p w14:paraId="0227F58C" w14:textId="77777777" w:rsidR="00F92734" w:rsidRPr="006D69E7" w:rsidRDefault="00F92734"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5203BAB9" w14:textId="77777777" w:rsidR="00F92734" w:rsidRPr="00BA29BF" w:rsidRDefault="00F92734" w:rsidP="00BA29BF">
            <w:pPr>
              <w:pStyle w:val="TableText"/>
              <w:jc w:val="center"/>
              <w:rPr>
                <w:i/>
              </w:rPr>
            </w:pPr>
            <w:r w:rsidRPr="006D69E7">
              <w:rPr>
                <w:i/>
                <w:color w:val="000000" w:themeColor="text1"/>
              </w:rPr>
              <w:t>Mode</w:t>
            </w:r>
          </w:p>
        </w:tc>
      </w:tr>
      <w:tr w:rsidR="006D69E7" w:rsidRPr="006F4FA5" w14:paraId="08B22F41" w14:textId="77777777" w:rsidTr="009C5027">
        <w:trPr>
          <w:trHeight w:val="268"/>
        </w:trPr>
        <w:tc>
          <w:tcPr>
            <w:tcW w:w="1170" w:type="dxa"/>
            <w:tcBorders>
              <w:top w:val="single" w:sz="4" w:space="0" w:color="auto"/>
              <w:left w:val="single" w:sz="4" w:space="0" w:color="auto"/>
              <w:bottom w:val="single" w:sz="4" w:space="0" w:color="auto"/>
              <w:right w:val="single" w:sz="4" w:space="0" w:color="auto"/>
            </w:tcBorders>
          </w:tcPr>
          <w:p w14:paraId="6C24ABC7" w14:textId="77777777" w:rsidR="00F92734" w:rsidRPr="00BA29BF" w:rsidRDefault="00F92734"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55DEEF65" w14:textId="77777777" w:rsidR="00F92734" w:rsidRPr="00BA29BF" w:rsidRDefault="00F92734" w:rsidP="00BA29BF">
            <w:pPr>
              <w:pStyle w:val="TableText"/>
              <w:jc w:val="center"/>
            </w:pPr>
            <w:r w:rsidRPr="006D69E7">
              <w:rPr>
                <w:i/>
                <w:color w:val="000000" w:themeColor="text1"/>
              </w:rPr>
              <w:t>20</w:t>
            </w:r>
          </w:p>
        </w:tc>
        <w:tc>
          <w:tcPr>
            <w:tcW w:w="900" w:type="dxa"/>
            <w:tcBorders>
              <w:top w:val="single" w:sz="4" w:space="0" w:color="auto"/>
              <w:left w:val="single" w:sz="4" w:space="0" w:color="auto"/>
              <w:bottom w:val="single" w:sz="4" w:space="0" w:color="auto"/>
              <w:right w:val="single" w:sz="4" w:space="0" w:color="auto"/>
            </w:tcBorders>
          </w:tcPr>
          <w:p w14:paraId="6492EA81" w14:textId="77777777" w:rsidR="00F92734" w:rsidRPr="006D69E7" w:rsidRDefault="00F92734" w:rsidP="00BA29BF">
            <w:pPr>
              <w:pStyle w:val="TableText"/>
              <w:jc w:val="center"/>
              <w:rPr>
                <w:i/>
                <w:color w:val="000000" w:themeColor="text1"/>
              </w:rPr>
            </w:pPr>
            <w:r w:rsidRPr="006D69E7">
              <w:rPr>
                <w:i/>
                <w:color w:val="000000" w:themeColor="text1"/>
              </w:rPr>
              <w:t>P_BATCH_SIZE</w:t>
            </w:r>
          </w:p>
        </w:tc>
        <w:tc>
          <w:tcPr>
            <w:tcW w:w="1170" w:type="dxa"/>
            <w:gridSpan w:val="4"/>
            <w:tcBorders>
              <w:top w:val="single" w:sz="4" w:space="0" w:color="auto"/>
              <w:left w:val="single" w:sz="4" w:space="0" w:color="auto"/>
              <w:bottom w:val="single" w:sz="4" w:space="0" w:color="auto"/>
              <w:right w:val="single" w:sz="4" w:space="0" w:color="auto"/>
            </w:tcBorders>
          </w:tcPr>
          <w:p w14:paraId="733B3785" w14:textId="77777777" w:rsidR="00F92734" w:rsidRPr="00BA29BF" w:rsidRDefault="00F92734" w:rsidP="00BA29BF">
            <w:pPr>
              <w:pStyle w:val="TableText"/>
              <w:jc w:val="center"/>
            </w:pPr>
            <w:r w:rsidRPr="006D69E7">
              <w:rPr>
                <w:i/>
                <w:color w:val="000000" w:themeColor="text1"/>
              </w:rPr>
              <w:t>Batch Size</w:t>
            </w:r>
          </w:p>
        </w:tc>
        <w:tc>
          <w:tcPr>
            <w:tcW w:w="1440" w:type="dxa"/>
            <w:tcBorders>
              <w:top w:val="single" w:sz="4" w:space="0" w:color="auto"/>
              <w:left w:val="single" w:sz="4" w:space="0" w:color="auto"/>
              <w:bottom w:val="single" w:sz="4" w:space="0" w:color="auto"/>
              <w:right w:val="single" w:sz="4" w:space="0" w:color="auto"/>
            </w:tcBorders>
          </w:tcPr>
          <w:p w14:paraId="41CDCF4B" w14:textId="77777777" w:rsidR="00F92734" w:rsidRPr="006D69E7" w:rsidRDefault="00F92734" w:rsidP="00BA29BF">
            <w:pPr>
              <w:pStyle w:val="TableText"/>
              <w:jc w:val="center"/>
              <w:rPr>
                <w:i/>
                <w:color w:val="000000" w:themeColor="text1"/>
              </w:rPr>
            </w:pPr>
            <w:r w:rsidRPr="006D69E7">
              <w:rPr>
                <w:i/>
                <w:color w:val="000000" w:themeColor="text1"/>
              </w:rPr>
              <w:t>NUMBER_15</w:t>
            </w:r>
          </w:p>
        </w:tc>
        <w:tc>
          <w:tcPr>
            <w:tcW w:w="1530" w:type="dxa"/>
            <w:gridSpan w:val="3"/>
            <w:tcBorders>
              <w:top w:val="single" w:sz="4" w:space="0" w:color="auto"/>
              <w:left w:val="single" w:sz="4" w:space="0" w:color="auto"/>
              <w:bottom w:val="single" w:sz="4" w:space="0" w:color="auto"/>
              <w:right w:val="single" w:sz="4" w:space="0" w:color="auto"/>
            </w:tcBorders>
          </w:tcPr>
          <w:p w14:paraId="0F965255" w14:textId="77777777" w:rsidR="00F92734" w:rsidRPr="006D69E7" w:rsidRDefault="00F92734" w:rsidP="00BA29BF">
            <w:pPr>
              <w:pStyle w:val="TableText"/>
              <w:jc w:val="center"/>
              <w:rPr>
                <w:i/>
                <w:color w:val="000000" w:themeColor="text1"/>
              </w:rPr>
            </w:pPr>
            <w:r w:rsidRPr="006D69E7">
              <w:rPr>
                <w:i/>
                <w:color w:val="000000" w:themeColor="text1"/>
              </w:rPr>
              <w:t>50000</w:t>
            </w:r>
          </w:p>
        </w:tc>
        <w:tc>
          <w:tcPr>
            <w:tcW w:w="900" w:type="dxa"/>
            <w:gridSpan w:val="2"/>
            <w:tcBorders>
              <w:top w:val="single" w:sz="4" w:space="0" w:color="auto"/>
              <w:left w:val="single" w:sz="4" w:space="0" w:color="auto"/>
              <w:bottom w:val="single" w:sz="4" w:space="0" w:color="auto"/>
              <w:right w:val="single" w:sz="4" w:space="0" w:color="auto"/>
            </w:tcBorders>
          </w:tcPr>
          <w:p w14:paraId="14E13171" w14:textId="77777777" w:rsidR="00F92734" w:rsidRPr="006D69E7" w:rsidRDefault="00F92734" w:rsidP="00BA29BF">
            <w:pPr>
              <w:pStyle w:val="TableText"/>
              <w:jc w:val="center"/>
              <w:rPr>
                <w:i/>
                <w:color w:val="000000" w:themeColor="text1"/>
              </w:rPr>
            </w:pPr>
            <w:r w:rsidRPr="006D69E7">
              <w:rPr>
                <w:i/>
                <w:color w:val="000000" w:themeColor="text1"/>
              </w:rPr>
              <w:t>15</w:t>
            </w:r>
          </w:p>
        </w:tc>
        <w:tc>
          <w:tcPr>
            <w:tcW w:w="1260" w:type="dxa"/>
            <w:gridSpan w:val="3"/>
            <w:tcBorders>
              <w:top w:val="single" w:sz="4" w:space="0" w:color="auto"/>
              <w:left w:val="single" w:sz="4" w:space="0" w:color="auto"/>
              <w:bottom w:val="single" w:sz="4" w:space="0" w:color="auto"/>
              <w:right w:val="single" w:sz="4" w:space="0" w:color="auto"/>
            </w:tcBorders>
          </w:tcPr>
          <w:p w14:paraId="1E32761F" w14:textId="77777777" w:rsidR="00F92734" w:rsidRPr="006D69E7" w:rsidRDefault="00F92734"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10EA5456" w14:textId="77777777" w:rsidR="00F92734" w:rsidRPr="00BA29BF" w:rsidRDefault="00F92734" w:rsidP="00BA29BF">
            <w:pPr>
              <w:pStyle w:val="TableText"/>
              <w:jc w:val="center"/>
              <w:rPr>
                <w:i/>
              </w:rPr>
            </w:pPr>
            <w:r w:rsidRPr="006D69E7">
              <w:rPr>
                <w:i/>
                <w:color w:val="000000" w:themeColor="text1"/>
              </w:rPr>
              <w:t>Batch Size</w:t>
            </w:r>
          </w:p>
        </w:tc>
      </w:tr>
      <w:tr w:rsidR="006D69E7" w:rsidRPr="006F4FA5" w14:paraId="33CEFFC5" w14:textId="77777777" w:rsidTr="009C5027">
        <w:trPr>
          <w:trHeight w:val="268"/>
        </w:trPr>
        <w:tc>
          <w:tcPr>
            <w:tcW w:w="1170" w:type="dxa"/>
            <w:tcBorders>
              <w:top w:val="single" w:sz="4" w:space="0" w:color="auto"/>
              <w:left w:val="single" w:sz="4" w:space="0" w:color="auto"/>
              <w:bottom w:val="single" w:sz="4" w:space="0" w:color="auto"/>
              <w:right w:val="single" w:sz="4" w:space="0" w:color="auto"/>
            </w:tcBorders>
          </w:tcPr>
          <w:p w14:paraId="36CB7315" w14:textId="77777777" w:rsidR="00F92734" w:rsidRPr="00BA29BF" w:rsidRDefault="00F92734"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360AB563" w14:textId="77777777" w:rsidR="00F92734" w:rsidRPr="00BA29BF" w:rsidRDefault="00F92734" w:rsidP="00BA29BF">
            <w:pPr>
              <w:pStyle w:val="TableText"/>
              <w:jc w:val="center"/>
            </w:pPr>
            <w:r w:rsidRPr="006D69E7">
              <w:rPr>
                <w:i/>
                <w:color w:val="000000" w:themeColor="text1"/>
              </w:rPr>
              <w:t>30</w:t>
            </w:r>
          </w:p>
        </w:tc>
        <w:tc>
          <w:tcPr>
            <w:tcW w:w="900" w:type="dxa"/>
            <w:tcBorders>
              <w:top w:val="single" w:sz="4" w:space="0" w:color="auto"/>
              <w:left w:val="single" w:sz="4" w:space="0" w:color="auto"/>
              <w:bottom w:val="single" w:sz="4" w:space="0" w:color="auto"/>
              <w:right w:val="single" w:sz="4" w:space="0" w:color="auto"/>
            </w:tcBorders>
          </w:tcPr>
          <w:p w14:paraId="53DD58C0" w14:textId="77777777" w:rsidR="00F92734" w:rsidRPr="006D69E7" w:rsidRDefault="00F92734" w:rsidP="00BA29BF">
            <w:pPr>
              <w:pStyle w:val="TableText"/>
              <w:jc w:val="center"/>
              <w:rPr>
                <w:i/>
                <w:color w:val="000000" w:themeColor="text1"/>
              </w:rPr>
            </w:pPr>
            <w:r w:rsidRPr="006D69E7">
              <w:rPr>
                <w:i/>
                <w:color w:val="000000" w:themeColor="text1"/>
              </w:rPr>
              <w:t>P_DEBUG_FLAG</w:t>
            </w:r>
          </w:p>
        </w:tc>
        <w:tc>
          <w:tcPr>
            <w:tcW w:w="1170" w:type="dxa"/>
            <w:gridSpan w:val="4"/>
            <w:tcBorders>
              <w:top w:val="single" w:sz="4" w:space="0" w:color="auto"/>
              <w:left w:val="single" w:sz="4" w:space="0" w:color="auto"/>
              <w:bottom w:val="single" w:sz="4" w:space="0" w:color="auto"/>
              <w:right w:val="single" w:sz="4" w:space="0" w:color="auto"/>
            </w:tcBorders>
          </w:tcPr>
          <w:p w14:paraId="6DA2AA05" w14:textId="77777777" w:rsidR="00F92734" w:rsidRPr="00BA29BF" w:rsidRDefault="00F92734" w:rsidP="00BA29BF">
            <w:pPr>
              <w:pStyle w:val="TableText"/>
              <w:jc w:val="center"/>
            </w:pPr>
            <w:r w:rsidRPr="006D69E7">
              <w:rPr>
                <w:i/>
                <w:color w:val="000000" w:themeColor="text1"/>
              </w:rPr>
              <w:t>Debug Flag</w:t>
            </w:r>
          </w:p>
        </w:tc>
        <w:tc>
          <w:tcPr>
            <w:tcW w:w="1440" w:type="dxa"/>
            <w:tcBorders>
              <w:top w:val="single" w:sz="4" w:space="0" w:color="auto"/>
              <w:left w:val="single" w:sz="4" w:space="0" w:color="auto"/>
              <w:bottom w:val="single" w:sz="4" w:space="0" w:color="auto"/>
              <w:right w:val="single" w:sz="4" w:space="0" w:color="auto"/>
            </w:tcBorders>
          </w:tcPr>
          <w:p w14:paraId="14616DB7" w14:textId="77777777" w:rsidR="00F92734" w:rsidRPr="006D69E7" w:rsidRDefault="00F92734" w:rsidP="00BA29BF">
            <w:pPr>
              <w:pStyle w:val="TableText"/>
              <w:jc w:val="center"/>
              <w:rPr>
                <w:i/>
                <w:color w:val="000000" w:themeColor="text1"/>
              </w:rPr>
            </w:pPr>
            <w:r w:rsidRPr="006D69E7">
              <w:rPr>
                <w:i/>
                <w:color w:val="000000" w:themeColor="text1"/>
              </w:rPr>
              <w:t>YES_NO</w:t>
            </w:r>
          </w:p>
        </w:tc>
        <w:tc>
          <w:tcPr>
            <w:tcW w:w="1530" w:type="dxa"/>
            <w:gridSpan w:val="3"/>
            <w:tcBorders>
              <w:top w:val="single" w:sz="4" w:space="0" w:color="auto"/>
              <w:left w:val="single" w:sz="4" w:space="0" w:color="auto"/>
              <w:bottom w:val="single" w:sz="4" w:space="0" w:color="auto"/>
              <w:right w:val="single" w:sz="4" w:space="0" w:color="auto"/>
            </w:tcBorders>
          </w:tcPr>
          <w:p w14:paraId="78BACE88" w14:textId="77777777" w:rsidR="00F92734" w:rsidRPr="006D69E7" w:rsidRDefault="00F92734" w:rsidP="00BA29BF">
            <w:pPr>
              <w:pStyle w:val="TableText"/>
              <w:jc w:val="center"/>
              <w:rPr>
                <w:i/>
                <w:color w:val="000000" w:themeColor="text1"/>
              </w:rPr>
            </w:pPr>
            <w:r w:rsidRPr="006D69E7">
              <w:rPr>
                <w:i/>
                <w:color w:val="000000" w:themeColor="text1"/>
              </w:rPr>
              <w:t>NO</w:t>
            </w:r>
          </w:p>
        </w:tc>
        <w:tc>
          <w:tcPr>
            <w:tcW w:w="900" w:type="dxa"/>
            <w:gridSpan w:val="2"/>
            <w:tcBorders>
              <w:top w:val="single" w:sz="4" w:space="0" w:color="auto"/>
              <w:left w:val="single" w:sz="4" w:space="0" w:color="auto"/>
              <w:bottom w:val="single" w:sz="4" w:space="0" w:color="auto"/>
              <w:right w:val="single" w:sz="4" w:space="0" w:color="auto"/>
            </w:tcBorders>
          </w:tcPr>
          <w:p w14:paraId="31923B6E" w14:textId="77777777" w:rsidR="00F92734" w:rsidRPr="006D69E7" w:rsidRDefault="00F92734" w:rsidP="00BA29BF">
            <w:pPr>
              <w:pStyle w:val="TableText"/>
              <w:jc w:val="center"/>
              <w:rPr>
                <w:i/>
                <w:color w:val="000000" w:themeColor="text1"/>
              </w:rPr>
            </w:pPr>
            <w:r w:rsidRPr="006D69E7">
              <w:rPr>
                <w:i/>
                <w:color w:val="000000" w:themeColor="text1"/>
              </w:rPr>
              <w:t>15</w:t>
            </w:r>
          </w:p>
        </w:tc>
        <w:tc>
          <w:tcPr>
            <w:tcW w:w="1260" w:type="dxa"/>
            <w:gridSpan w:val="3"/>
            <w:tcBorders>
              <w:top w:val="single" w:sz="4" w:space="0" w:color="auto"/>
              <w:left w:val="single" w:sz="4" w:space="0" w:color="auto"/>
              <w:bottom w:val="single" w:sz="4" w:space="0" w:color="auto"/>
              <w:right w:val="single" w:sz="4" w:space="0" w:color="auto"/>
            </w:tcBorders>
          </w:tcPr>
          <w:p w14:paraId="51FEC6E6" w14:textId="77777777" w:rsidR="00F92734" w:rsidRPr="006D69E7" w:rsidRDefault="00F92734"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36213A86" w14:textId="77777777" w:rsidR="00F92734" w:rsidRPr="00BA29BF" w:rsidRDefault="00F92734" w:rsidP="00BA29BF">
            <w:pPr>
              <w:pStyle w:val="TableText"/>
              <w:jc w:val="center"/>
              <w:rPr>
                <w:i/>
              </w:rPr>
            </w:pPr>
            <w:r w:rsidRPr="006D69E7">
              <w:rPr>
                <w:i/>
                <w:color w:val="000000" w:themeColor="text1"/>
              </w:rPr>
              <w:t>Debug Flag</w:t>
            </w:r>
          </w:p>
        </w:tc>
      </w:tr>
    </w:tbl>
    <w:p w14:paraId="5F74ACC7" w14:textId="77777777" w:rsidR="008D4373" w:rsidRDefault="008D4373" w:rsidP="00B735F5">
      <w:pPr>
        <w:pStyle w:val="BodyText"/>
        <w:ind w:left="0"/>
      </w:pPr>
    </w:p>
    <w:p w14:paraId="4172FDB1" w14:textId="77777777" w:rsidR="00B735F5" w:rsidRPr="00B67B57" w:rsidRDefault="00B735F5" w:rsidP="00B735F5">
      <w:pPr>
        <w:pStyle w:val="BodyText"/>
        <w:ind w:left="0"/>
      </w:pPr>
      <w:r w:rsidRPr="00B67B57">
        <w:t>Value Set Definition:</w:t>
      </w:r>
      <w:r w:rsidRPr="00B67B57">
        <w:tab/>
      </w: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170"/>
        <w:gridCol w:w="180"/>
        <w:gridCol w:w="810"/>
        <w:gridCol w:w="360"/>
        <w:gridCol w:w="360"/>
        <w:gridCol w:w="900"/>
        <w:gridCol w:w="180"/>
        <w:gridCol w:w="90"/>
        <w:gridCol w:w="180"/>
        <w:gridCol w:w="1080"/>
        <w:gridCol w:w="90"/>
        <w:gridCol w:w="1170"/>
        <w:gridCol w:w="90"/>
        <w:gridCol w:w="270"/>
        <w:gridCol w:w="1350"/>
        <w:gridCol w:w="90"/>
        <w:gridCol w:w="360"/>
        <w:gridCol w:w="1170"/>
      </w:tblGrid>
      <w:tr w:rsidR="006D69E7" w:rsidRPr="004647D0" w14:paraId="03B90D0D" w14:textId="77777777" w:rsidTr="009C5027">
        <w:trPr>
          <w:trHeight w:val="277"/>
          <w:tblHeader/>
        </w:trPr>
        <w:tc>
          <w:tcPr>
            <w:tcW w:w="1350" w:type="dxa"/>
            <w:gridSpan w:val="2"/>
            <w:tcBorders>
              <w:top w:val="single" w:sz="12" w:space="0" w:color="auto"/>
              <w:bottom w:val="nil"/>
              <w:right w:val="nil"/>
            </w:tcBorders>
            <w:shd w:val="pct10" w:color="auto" w:fill="auto"/>
          </w:tcPr>
          <w:p w14:paraId="737B3BCD" w14:textId="77777777" w:rsidR="00B735F5" w:rsidRPr="006D69E7" w:rsidRDefault="00B735F5" w:rsidP="00BA29BF">
            <w:pPr>
              <w:pStyle w:val="TableHeading"/>
            </w:pPr>
            <w:r w:rsidRPr="006D69E7">
              <w:t>Value Set Name</w:t>
            </w:r>
          </w:p>
        </w:tc>
        <w:tc>
          <w:tcPr>
            <w:tcW w:w="1530" w:type="dxa"/>
            <w:gridSpan w:val="3"/>
            <w:tcBorders>
              <w:top w:val="single" w:sz="12" w:space="0" w:color="auto"/>
              <w:left w:val="nil"/>
              <w:bottom w:val="nil"/>
              <w:right w:val="nil"/>
            </w:tcBorders>
            <w:shd w:val="pct10" w:color="auto" w:fill="auto"/>
          </w:tcPr>
          <w:p w14:paraId="59B212C5" w14:textId="77777777" w:rsidR="00B735F5" w:rsidRPr="006D69E7" w:rsidRDefault="00B735F5" w:rsidP="00BA29BF">
            <w:pPr>
              <w:pStyle w:val="TableHeading"/>
            </w:pPr>
            <w:r w:rsidRPr="006D69E7">
              <w:t>Description</w:t>
            </w:r>
          </w:p>
        </w:tc>
        <w:tc>
          <w:tcPr>
            <w:tcW w:w="1080" w:type="dxa"/>
            <w:gridSpan w:val="2"/>
            <w:tcBorders>
              <w:top w:val="single" w:sz="12" w:space="0" w:color="auto"/>
              <w:left w:val="nil"/>
              <w:bottom w:val="nil"/>
              <w:right w:val="nil"/>
            </w:tcBorders>
            <w:shd w:val="pct10" w:color="auto" w:fill="auto"/>
          </w:tcPr>
          <w:p w14:paraId="1F86ED9B" w14:textId="77777777" w:rsidR="00B735F5" w:rsidRPr="006D69E7" w:rsidRDefault="00B735F5" w:rsidP="00BA29BF">
            <w:pPr>
              <w:pStyle w:val="TableHeading"/>
              <w:ind w:left="241" w:hanging="241"/>
            </w:pPr>
            <w:r w:rsidRPr="006D69E7">
              <w:t>List Type</w:t>
            </w:r>
          </w:p>
        </w:tc>
        <w:tc>
          <w:tcPr>
            <w:tcW w:w="1350" w:type="dxa"/>
            <w:gridSpan w:val="3"/>
            <w:tcBorders>
              <w:top w:val="single" w:sz="12" w:space="0" w:color="auto"/>
              <w:left w:val="nil"/>
              <w:bottom w:val="nil"/>
              <w:right w:val="nil"/>
            </w:tcBorders>
            <w:shd w:val="pct10" w:color="auto" w:fill="auto"/>
          </w:tcPr>
          <w:p w14:paraId="16560537" w14:textId="77777777" w:rsidR="00B735F5" w:rsidRPr="006D69E7" w:rsidRDefault="00B735F5" w:rsidP="00BA29BF">
            <w:pPr>
              <w:pStyle w:val="TableHeading"/>
            </w:pPr>
            <w:r w:rsidRPr="006D69E7">
              <w:t>Security Type</w:t>
            </w:r>
          </w:p>
        </w:tc>
        <w:tc>
          <w:tcPr>
            <w:tcW w:w="1350" w:type="dxa"/>
            <w:gridSpan w:val="3"/>
            <w:tcBorders>
              <w:top w:val="single" w:sz="12" w:space="0" w:color="auto"/>
              <w:left w:val="nil"/>
              <w:bottom w:val="nil"/>
              <w:right w:val="nil"/>
            </w:tcBorders>
            <w:shd w:val="pct10" w:color="auto" w:fill="auto"/>
          </w:tcPr>
          <w:p w14:paraId="7D12C167" w14:textId="77777777" w:rsidR="00B735F5" w:rsidRPr="006D69E7" w:rsidRDefault="00B735F5" w:rsidP="00BA29BF">
            <w:pPr>
              <w:pStyle w:val="TableHeading"/>
            </w:pPr>
            <w:r w:rsidRPr="006D69E7">
              <w:t>Format Type</w:t>
            </w:r>
          </w:p>
        </w:tc>
        <w:tc>
          <w:tcPr>
            <w:tcW w:w="1620" w:type="dxa"/>
            <w:gridSpan w:val="2"/>
            <w:tcBorders>
              <w:top w:val="single" w:sz="12" w:space="0" w:color="auto"/>
              <w:left w:val="nil"/>
              <w:bottom w:val="nil"/>
              <w:right w:val="nil"/>
            </w:tcBorders>
            <w:shd w:val="pct10" w:color="auto" w:fill="auto"/>
          </w:tcPr>
          <w:p w14:paraId="539295FC" w14:textId="77777777" w:rsidR="00B735F5" w:rsidRPr="006D69E7" w:rsidRDefault="00B735F5" w:rsidP="00BA29BF">
            <w:pPr>
              <w:pStyle w:val="TableHeading"/>
            </w:pPr>
            <w:r w:rsidRPr="006D69E7">
              <w:t>Maximum Size</w:t>
            </w:r>
          </w:p>
        </w:tc>
        <w:tc>
          <w:tcPr>
            <w:tcW w:w="1620" w:type="dxa"/>
            <w:gridSpan w:val="3"/>
            <w:tcBorders>
              <w:top w:val="single" w:sz="12" w:space="0" w:color="auto"/>
              <w:left w:val="nil"/>
              <w:bottom w:val="nil"/>
            </w:tcBorders>
            <w:shd w:val="pct10" w:color="auto" w:fill="auto"/>
          </w:tcPr>
          <w:p w14:paraId="3990D145" w14:textId="77777777" w:rsidR="00B735F5" w:rsidRPr="006D69E7" w:rsidRDefault="00B735F5" w:rsidP="00BA29BF">
            <w:pPr>
              <w:pStyle w:val="TableHeading"/>
              <w:ind w:left="151"/>
            </w:pPr>
            <w:r w:rsidRPr="006D69E7">
              <w:t>Validation Type</w:t>
            </w:r>
          </w:p>
        </w:tc>
      </w:tr>
      <w:tr w:rsidR="00B735F5" w:rsidRPr="004647D0" w14:paraId="440CF824" w14:textId="77777777" w:rsidTr="009C5027">
        <w:trPr>
          <w:trHeight w:hRule="exact" w:val="67"/>
          <w:tblHeader/>
        </w:trPr>
        <w:tc>
          <w:tcPr>
            <w:tcW w:w="2160" w:type="dxa"/>
            <w:gridSpan w:val="3"/>
            <w:tcBorders>
              <w:top w:val="single" w:sz="6" w:space="0" w:color="auto"/>
              <w:left w:val="nil"/>
              <w:bottom w:val="single" w:sz="4" w:space="0" w:color="auto"/>
              <w:right w:val="nil"/>
            </w:tcBorders>
            <w:shd w:val="pct50" w:color="auto" w:fill="auto"/>
          </w:tcPr>
          <w:p w14:paraId="6D365C0D" w14:textId="77777777" w:rsidR="00B735F5" w:rsidRPr="004647D0" w:rsidRDefault="00B735F5" w:rsidP="009C5027">
            <w:pPr>
              <w:pStyle w:val="TableText"/>
              <w:rPr>
                <w:rFonts w:cs="Arial"/>
                <w:sz w:val="8"/>
              </w:rPr>
            </w:pPr>
          </w:p>
        </w:tc>
        <w:tc>
          <w:tcPr>
            <w:tcW w:w="1890" w:type="dxa"/>
            <w:gridSpan w:val="5"/>
            <w:tcBorders>
              <w:top w:val="single" w:sz="6" w:space="0" w:color="auto"/>
              <w:left w:val="nil"/>
              <w:bottom w:val="single" w:sz="4" w:space="0" w:color="auto"/>
              <w:right w:val="nil"/>
            </w:tcBorders>
            <w:shd w:val="pct50" w:color="auto" w:fill="auto"/>
          </w:tcPr>
          <w:p w14:paraId="59763EA1" w14:textId="77777777" w:rsidR="00B735F5" w:rsidRPr="004647D0" w:rsidRDefault="00B735F5" w:rsidP="009C5027">
            <w:pPr>
              <w:pStyle w:val="TableText"/>
              <w:rPr>
                <w:rFonts w:cs="Arial"/>
                <w:sz w:val="8"/>
              </w:rPr>
            </w:pPr>
          </w:p>
        </w:tc>
        <w:tc>
          <w:tcPr>
            <w:tcW w:w="180" w:type="dxa"/>
            <w:tcBorders>
              <w:top w:val="single" w:sz="6" w:space="0" w:color="auto"/>
              <w:left w:val="nil"/>
              <w:bottom w:val="single" w:sz="4" w:space="0" w:color="auto"/>
              <w:right w:val="nil"/>
            </w:tcBorders>
            <w:shd w:val="pct50" w:color="auto" w:fill="auto"/>
          </w:tcPr>
          <w:p w14:paraId="284D9383" w14:textId="77777777" w:rsidR="00B735F5" w:rsidRPr="004647D0" w:rsidRDefault="00B735F5" w:rsidP="009C5027">
            <w:pPr>
              <w:pStyle w:val="TableText"/>
              <w:rPr>
                <w:rFonts w:cs="Arial"/>
                <w:sz w:val="8"/>
              </w:rPr>
            </w:pPr>
          </w:p>
        </w:tc>
        <w:tc>
          <w:tcPr>
            <w:tcW w:w="1170" w:type="dxa"/>
            <w:gridSpan w:val="2"/>
            <w:tcBorders>
              <w:top w:val="single" w:sz="6" w:space="0" w:color="auto"/>
              <w:left w:val="nil"/>
              <w:bottom w:val="single" w:sz="4" w:space="0" w:color="auto"/>
              <w:right w:val="nil"/>
            </w:tcBorders>
            <w:shd w:val="pct50" w:color="auto" w:fill="auto"/>
          </w:tcPr>
          <w:p w14:paraId="4320C715" w14:textId="77777777" w:rsidR="00B735F5" w:rsidRPr="004647D0" w:rsidRDefault="00B735F5" w:rsidP="009C5027">
            <w:pPr>
              <w:pStyle w:val="TableText"/>
              <w:rPr>
                <w:rFonts w:cs="Arial"/>
                <w:sz w:val="8"/>
              </w:rPr>
            </w:pPr>
          </w:p>
        </w:tc>
        <w:tc>
          <w:tcPr>
            <w:tcW w:w="1530" w:type="dxa"/>
            <w:gridSpan w:val="3"/>
            <w:tcBorders>
              <w:top w:val="single" w:sz="6" w:space="0" w:color="auto"/>
              <w:left w:val="nil"/>
              <w:bottom w:val="single" w:sz="4" w:space="0" w:color="auto"/>
              <w:right w:val="nil"/>
            </w:tcBorders>
            <w:shd w:val="pct50" w:color="auto" w:fill="auto"/>
          </w:tcPr>
          <w:p w14:paraId="5B8236D6" w14:textId="77777777" w:rsidR="00B735F5" w:rsidRPr="004647D0" w:rsidRDefault="00B735F5" w:rsidP="009C5027">
            <w:pPr>
              <w:pStyle w:val="TableText"/>
              <w:rPr>
                <w:rFonts w:cs="Arial"/>
                <w:sz w:val="8"/>
              </w:rPr>
            </w:pPr>
          </w:p>
        </w:tc>
        <w:tc>
          <w:tcPr>
            <w:tcW w:w="1440" w:type="dxa"/>
            <w:gridSpan w:val="2"/>
            <w:tcBorders>
              <w:top w:val="single" w:sz="6" w:space="0" w:color="auto"/>
              <w:left w:val="nil"/>
              <w:bottom w:val="single" w:sz="4" w:space="0" w:color="auto"/>
              <w:right w:val="nil"/>
            </w:tcBorders>
            <w:shd w:val="pct50" w:color="auto" w:fill="auto"/>
          </w:tcPr>
          <w:p w14:paraId="2D7E9127" w14:textId="77777777" w:rsidR="00B735F5" w:rsidRPr="004647D0" w:rsidRDefault="00B735F5"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6B933DBD" w14:textId="77777777" w:rsidR="00B735F5" w:rsidRPr="004647D0" w:rsidRDefault="00B735F5" w:rsidP="009C5027">
            <w:pPr>
              <w:pStyle w:val="TableText"/>
              <w:rPr>
                <w:rFonts w:cs="Arial"/>
                <w:sz w:val="8"/>
              </w:rPr>
            </w:pPr>
          </w:p>
        </w:tc>
        <w:tc>
          <w:tcPr>
            <w:tcW w:w="1170" w:type="dxa"/>
            <w:tcBorders>
              <w:top w:val="single" w:sz="6" w:space="0" w:color="auto"/>
              <w:left w:val="nil"/>
              <w:bottom w:val="single" w:sz="4" w:space="0" w:color="auto"/>
              <w:right w:val="nil"/>
            </w:tcBorders>
            <w:shd w:val="pct50" w:color="auto" w:fill="auto"/>
          </w:tcPr>
          <w:p w14:paraId="0AB45AD3" w14:textId="77777777" w:rsidR="00B735F5" w:rsidRPr="004647D0" w:rsidRDefault="00B735F5" w:rsidP="009C5027">
            <w:pPr>
              <w:pStyle w:val="TableText"/>
              <w:rPr>
                <w:rFonts w:cs="Arial"/>
                <w:sz w:val="8"/>
              </w:rPr>
            </w:pPr>
          </w:p>
        </w:tc>
      </w:tr>
      <w:tr w:rsidR="006D69E7" w:rsidRPr="006F4FA5" w14:paraId="46AC694F" w14:textId="77777777" w:rsidTr="009C5027">
        <w:trPr>
          <w:trHeight w:val="268"/>
        </w:trPr>
        <w:tc>
          <w:tcPr>
            <w:tcW w:w="1170" w:type="dxa"/>
            <w:tcBorders>
              <w:top w:val="single" w:sz="4" w:space="0" w:color="auto"/>
              <w:left w:val="single" w:sz="4" w:space="0" w:color="auto"/>
              <w:bottom w:val="single" w:sz="4" w:space="0" w:color="auto"/>
              <w:right w:val="single" w:sz="4" w:space="0" w:color="auto"/>
            </w:tcBorders>
          </w:tcPr>
          <w:p w14:paraId="40984C5A" w14:textId="77777777" w:rsidR="00B735F5" w:rsidRPr="00BA29BF" w:rsidRDefault="00B735F5" w:rsidP="00BA29BF">
            <w:pPr>
              <w:pStyle w:val="TableText"/>
              <w:jc w:val="center"/>
              <w:rPr>
                <w:i/>
              </w:rPr>
            </w:pPr>
            <w:r w:rsidRPr="006D69E7">
              <w:rPr>
                <w:i/>
                <w:color w:val="000000" w:themeColor="text1"/>
              </w:rPr>
              <w:t>SLCISP_CONVMODE</w:t>
            </w:r>
          </w:p>
        </w:tc>
        <w:tc>
          <w:tcPr>
            <w:tcW w:w="1350" w:type="dxa"/>
            <w:gridSpan w:val="3"/>
            <w:tcBorders>
              <w:top w:val="single" w:sz="4" w:space="0" w:color="auto"/>
              <w:left w:val="single" w:sz="4" w:space="0" w:color="auto"/>
              <w:bottom w:val="single" w:sz="4" w:space="0" w:color="auto"/>
              <w:right w:val="single" w:sz="4" w:space="0" w:color="auto"/>
            </w:tcBorders>
          </w:tcPr>
          <w:p w14:paraId="2DB5F948" w14:textId="77777777" w:rsidR="00B735F5" w:rsidRPr="00BA29BF" w:rsidRDefault="00B735F5" w:rsidP="00BA29BF">
            <w:pPr>
              <w:pStyle w:val="TableText"/>
              <w:jc w:val="center"/>
            </w:pPr>
            <w:r w:rsidRPr="006D69E7">
              <w:rPr>
                <w:i/>
                <w:color w:val="000000" w:themeColor="text1"/>
              </w:rPr>
              <w:t>Value set for Conversion Modes</w:t>
            </w:r>
          </w:p>
        </w:tc>
        <w:tc>
          <w:tcPr>
            <w:tcW w:w="1260" w:type="dxa"/>
            <w:gridSpan w:val="2"/>
            <w:tcBorders>
              <w:top w:val="single" w:sz="4" w:space="0" w:color="auto"/>
              <w:left w:val="single" w:sz="4" w:space="0" w:color="auto"/>
              <w:bottom w:val="single" w:sz="4" w:space="0" w:color="auto"/>
              <w:right w:val="single" w:sz="4" w:space="0" w:color="auto"/>
            </w:tcBorders>
          </w:tcPr>
          <w:p w14:paraId="3928F7CE" w14:textId="77777777" w:rsidR="00B735F5" w:rsidRPr="006D69E7" w:rsidRDefault="00B735F5" w:rsidP="00BA29BF">
            <w:pPr>
              <w:pStyle w:val="TableText"/>
              <w:jc w:val="center"/>
              <w:rPr>
                <w:i/>
                <w:color w:val="000000" w:themeColor="text1"/>
              </w:rPr>
            </w:pPr>
            <w:r w:rsidRPr="006D69E7">
              <w:rPr>
                <w:i/>
                <w:color w:val="000000" w:themeColor="text1"/>
              </w:rPr>
              <w:t>List of Values</w:t>
            </w:r>
          </w:p>
        </w:tc>
        <w:tc>
          <w:tcPr>
            <w:tcW w:w="1530" w:type="dxa"/>
            <w:gridSpan w:val="4"/>
            <w:tcBorders>
              <w:top w:val="single" w:sz="4" w:space="0" w:color="auto"/>
              <w:left w:val="single" w:sz="4" w:space="0" w:color="auto"/>
              <w:bottom w:val="single" w:sz="4" w:space="0" w:color="auto"/>
              <w:right w:val="single" w:sz="4" w:space="0" w:color="auto"/>
            </w:tcBorders>
          </w:tcPr>
          <w:p w14:paraId="73B75999" w14:textId="77777777" w:rsidR="00B735F5" w:rsidRPr="00BA29BF" w:rsidRDefault="00B735F5" w:rsidP="00BA29BF">
            <w:pPr>
              <w:pStyle w:val="TableText"/>
              <w:jc w:val="center"/>
            </w:pPr>
            <w:r w:rsidRPr="006D69E7">
              <w:rPr>
                <w:i/>
                <w:color w:val="000000" w:themeColor="text1"/>
              </w:rPr>
              <w:t>No Security</w:t>
            </w:r>
          </w:p>
        </w:tc>
        <w:tc>
          <w:tcPr>
            <w:tcW w:w="1260" w:type="dxa"/>
            <w:gridSpan w:val="2"/>
            <w:tcBorders>
              <w:top w:val="single" w:sz="4" w:space="0" w:color="auto"/>
              <w:left w:val="single" w:sz="4" w:space="0" w:color="auto"/>
              <w:bottom w:val="single" w:sz="4" w:space="0" w:color="auto"/>
              <w:right w:val="single" w:sz="4" w:space="0" w:color="auto"/>
            </w:tcBorders>
          </w:tcPr>
          <w:p w14:paraId="5BF53286" w14:textId="77777777" w:rsidR="00B735F5" w:rsidRPr="006D69E7" w:rsidRDefault="00B735F5" w:rsidP="00BA29BF">
            <w:pPr>
              <w:pStyle w:val="TableText"/>
              <w:jc w:val="center"/>
              <w:rPr>
                <w:i/>
                <w:color w:val="000000" w:themeColor="text1"/>
              </w:rPr>
            </w:pPr>
            <w:r w:rsidRPr="006D69E7">
              <w:rPr>
                <w:i/>
                <w:color w:val="000000" w:themeColor="text1"/>
              </w:rPr>
              <w:t>Char</w:t>
            </w:r>
          </w:p>
        </w:tc>
        <w:tc>
          <w:tcPr>
            <w:tcW w:w="1710" w:type="dxa"/>
            <w:gridSpan w:val="3"/>
            <w:tcBorders>
              <w:top w:val="single" w:sz="4" w:space="0" w:color="auto"/>
              <w:left w:val="single" w:sz="4" w:space="0" w:color="auto"/>
              <w:bottom w:val="single" w:sz="4" w:space="0" w:color="auto"/>
              <w:right w:val="single" w:sz="4" w:space="0" w:color="auto"/>
            </w:tcBorders>
          </w:tcPr>
          <w:p w14:paraId="68A026E7" w14:textId="77777777" w:rsidR="00B735F5" w:rsidRPr="006D69E7" w:rsidRDefault="00B735F5" w:rsidP="00BA29BF">
            <w:pPr>
              <w:pStyle w:val="TableText"/>
              <w:jc w:val="center"/>
              <w:rPr>
                <w:i/>
                <w:color w:val="000000" w:themeColor="text1"/>
              </w:rPr>
            </w:pPr>
            <w:r w:rsidRPr="006D69E7">
              <w:rPr>
                <w:i/>
                <w:color w:val="000000" w:themeColor="text1"/>
              </w:rPr>
              <w:t>30</w:t>
            </w:r>
          </w:p>
        </w:tc>
        <w:tc>
          <w:tcPr>
            <w:tcW w:w="1620" w:type="dxa"/>
            <w:gridSpan w:val="3"/>
            <w:tcBorders>
              <w:top w:val="single" w:sz="4" w:space="0" w:color="auto"/>
              <w:left w:val="single" w:sz="4" w:space="0" w:color="auto"/>
              <w:bottom w:val="single" w:sz="4" w:space="0" w:color="auto"/>
              <w:right w:val="single" w:sz="4" w:space="0" w:color="auto"/>
            </w:tcBorders>
          </w:tcPr>
          <w:p w14:paraId="63015F28" w14:textId="77777777" w:rsidR="00B735F5" w:rsidRPr="00BA29BF" w:rsidRDefault="00B735F5" w:rsidP="00BA29BF">
            <w:pPr>
              <w:pStyle w:val="TableText"/>
              <w:jc w:val="center"/>
              <w:rPr>
                <w:i/>
              </w:rPr>
            </w:pPr>
            <w:r w:rsidRPr="006D69E7">
              <w:rPr>
                <w:i/>
                <w:color w:val="000000" w:themeColor="text1"/>
              </w:rPr>
              <w:t>Independent</w:t>
            </w:r>
          </w:p>
        </w:tc>
      </w:tr>
    </w:tbl>
    <w:p w14:paraId="5F50C521" w14:textId="77777777" w:rsidR="00B735F5" w:rsidRDefault="00B735F5" w:rsidP="00B735F5">
      <w:pPr>
        <w:pStyle w:val="BodyText"/>
        <w:ind w:left="0"/>
      </w:pPr>
    </w:p>
    <w:p w14:paraId="38A75D21" w14:textId="77777777" w:rsidR="00B735F5" w:rsidRPr="00B67B57" w:rsidRDefault="00B735F5" w:rsidP="00B735F5">
      <w:pPr>
        <w:pStyle w:val="BodyText"/>
        <w:ind w:left="0"/>
      </w:pPr>
      <w:r w:rsidRPr="00B67B57">
        <w:t>Value Set Values:</w:t>
      </w:r>
      <w:r w:rsidRPr="00B67B57">
        <w:tab/>
      </w:r>
    </w:p>
    <w:tbl>
      <w:tblPr>
        <w:tblW w:w="72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890"/>
        <w:gridCol w:w="810"/>
        <w:gridCol w:w="540"/>
        <w:gridCol w:w="3960"/>
      </w:tblGrid>
      <w:tr w:rsidR="006D69E7" w:rsidRPr="004647D0" w14:paraId="31E4EC8E" w14:textId="77777777" w:rsidTr="009C5027">
        <w:trPr>
          <w:trHeight w:val="277"/>
          <w:tblHeader/>
        </w:trPr>
        <w:tc>
          <w:tcPr>
            <w:tcW w:w="3240" w:type="dxa"/>
            <w:gridSpan w:val="3"/>
            <w:tcBorders>
              <w:top w:val="single" w:sz="12" w:space="0" w:color="auto"/>
              <w:bottom w:val="nil"/>
              <w:right w:val="nil"/>
            </w:tcBorders>
            <w:shd w:val="pct10" w:color="auto" w:fill="auto"/>
          </w:tcPr>
          <w:p w14:paraId="07AC822D" w14:textId="77777777" w:rsidR="00B735F5" w:rsidRPr="006D69E7" w:rsidRDefault="00B735F5" w:rsidP="00BA29BF">
            <w:pPr>
              <w:pStyle w:val="TableHeading"/>
            </w:pPr>
            <w:r w:rsidRPr="006D69E7">
              <w:t>Value Set Name</w:t>
            </w:r>
          </w:p>
        </w:tc>
        <w:tc>
          <w:tcPr>
            <w:tcW w:w="3960" w:type="dxa"/>
            <w:tcBorders>
              <w:top w:val="single" w:sz="12" w:space="0" w:color="auto"/>
              <w:left w:val="nil"/>
              <w:bottom w:val="nil"/>
            </w:tcBorders>
            <w:shd w:val="pct10" w:color="auto" w:fill="auto"/>
          </w:tcPr>
          <w:p w14:paraId="000A9AE5" w14:textId="77777777" w:rsidR="00B735F5" w:rsidRPr="006D69E7" w:rsidRDefault="00B735F5" w:rsidP="00BA29BF">
            <w:pPr>
              <w:pStyle w:val="TableHeading"/>
              <w:ind w:left="151"/>
            </w:pPr>
            <w:r w:rsidRPr="006D69E7">
              <w:t>Value</w:t>
            </w:r>
          </w:p>
        </w:tc>
      </w:tr>
      <w:tr w:rsidR="00B735F5" w:rsidRPr="004647D0" w14:paraId="48198207" w14:textId="77777777" w:rsidTr="009C5027">
        <w:trPr>
          <w:trHeight w:hRule="exact" w:val="67"/>
          <w:tblHeader/>
        </w:trPr>
        <w:tc>
          <w:tcPr>
            <w:tcW w:w="1890" w:type="dxa"/>
            <w:tcBorders>
              <w:top w:val="single" w:sz="6" w:space="0" w:color="auto"/>
              <w:left w:val="nil"/>
              <w:bottom w:val="single" w:sz="4" w:space="0" w:color="auto"/>
              <w:right w:val="nil"/>
            </w:tcBorders>
            <w:shd w:val="pct50" w:color="auto" w:fill="auto"/>
          </w:tcPr>
          <w:p w14:paraId="3653C141" w14:textId="77777777" w:rsidR="00B735F5" w:rsidRPr="004647D0" w:rsidRDefault="00B735F5" w:rsidP="009C5027">
            <w:pPr>
              <w:pStyle w:val="TableText"/>
              <w:rPr>
                <w:rFonts w:cs="Arial"/>
                <w:sz w:val="8"/>
              </w:rPr>
            </w:pPr>
          </w:p>
        </w:tc>
        <w:tc>
          <w:tcPr>
            <w:tcW w:w="5310" w:type="dxa"/>
            <w:gridSpan w:val="3"/>
            <w:tcBorders>
              <w:top w:val="single" w:sz="6" w:space="0" w:color="auto"/>
              <w:left w:val="nil"/>
              <w:bottom w:val="single" w:sz="4" w:space="0" w:color="auto"/>
              <w:right w:val="nil"/>
            </w:tcBorders>
            <w:shd w:val="pct50" w:color="auto" w:fill="auto"/>
          </w:tcPr>
          <w:p w14:paraId="4629AE88" w14:textId="77777777" w:rsidR="00B735F5" w:rsidRPr="004647D0" w:rsidRDefault="00B735F5" w:rsidP="009C5027">
            <w:pPr>
              <w:pStyle w:val="TableText"/>
              <w:rPr>
                <w:rFonts w:cs="Arial"/>
                <w:sz w:val="8"/>
              </w:rPr>
            </w:pPr>
          </w:p>
        </w:tc>
      </w:tr>
      <w:tr w:rsidR="00B735F5" w:rsidRPr="006F4FA5" w14:paraId="4CD8D740" w14:textId="77777777" w:rsidTr="00BA29BF">
        <w:trPr>
          <w:trHeight w:val="268"/>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159E3298" w14:textId="77777777" w:rsidR="00B735F5" w:rsidRPr="00BA29BF" w:rsidRDefault="00B735F5" w:rsidP="00BA29BF">
            <w:pPr>
              <w:pStyle w:val="TableText"/>
              <w:jc w:val="center"/>
              <w:rPr>
                <w:i/>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7107A1D8" w14:textId="77777777" w:rsidR="00B735F5" w:rsidRPr="006D69E7" w:rsidRDefault="00B735F5" w:rsidP="00BA29BF">
            <w:pPr>
              <w:pStyle w:val="TableText"/>
              <w:jc w:val="center"/>
              <w:rPr>
                <w:i/>
                <w:color w:val="000000" w:themeColor="text1"/>
              </w:rPr>
            </w:pPr>
            <w:r w:rsidRPr="006D69E7">
              <w:rPr>
                <w:i/>
                <w:color w:val="000000" w:themeColor="text1"/>
              </w:rPr>
              <w:t>VALIDATE</w:t>
            </w:r>
          </w:p>
        </w:tc>
      </w:tr>
      <w:tr w:rsidR="00B735F5" w:rsidRPr="006F4FA5" w14:paraId="1E356A00" w14:textId="77777777" w:rsidTr="00BA29BF">
        <w:trPr>
          <w:trHeight w:val="50"/>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35C68ECA" w14:textId="77777777" w:rsidR="00B735F5" w:rsidRPr="00BA29BF" w:rsidRDefault="00B735F5" w:rsidP="00BA29BF">
            <w:pPr>
              <w:pStyle w:val="TableText"/>
              <w:jc w:val="center"/>
              <w:rPr>
                <w:i/>
                <w:color w:val="000000"/>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1D609B60" w14:textId="77777777" w:rsidR="00B735F5" w:rsidRPr="006D69E7" w:rsidRDefault="00B735F5" w:rsidP="00BA29BF">
            <w:pPr>
              <w:pStyle w:val="TableText"/>
              <w:jc w:val="center"/>
              <w:rPr>
                <w:i/>
                <w:color w:val="000000" w:themeColor="text1"/>
              </w:rPr>
            </w:pPr>
            <w:r w:rsidRPr="006D69E7">
              <w:rPr>
                <w:i/>
                <w:color w:val="000000" w:themeColor="text1"/>
              </w:rPr>
              <w:t>PROCESS</w:t>
            </w:r>
          </w:p>
        </w:tc>
      </w:tr>
      <w:tr w:rsidR="00B735F5" w:rsidRPr="006F4FA5" w14:paraId="320FF2EF" w14:textId="77777777" w:rsidTr="00BA29BF">
        <w:trPr>
          <w:trHeight w:val="268"/>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0230375A" w14:textId="77777777" w:rsidR="00B735F5" w:rsidRPr="006D69E7" w:rsidRDefault="00B735F5" w:rsidP="00BA29BF">
            <w:pPr>
              <w:pStyle w:val="TableText"/>
              <w:jc w:val="center"/>
              <w:rPr>
                <w:i/>
                <w:color w:val="000000" w:themeColor="text1"/>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0EC837C3" w14:textId="77777777" w:rsidR="00B735F5" w:rsidRPr="006D69E7" w:rsidRDefault="00B735F5" w:rsidP="00BA29BF">
            <w:pPr>
              <w:pStyle w:val="TableText"/>
              <w:jc w:val="center"/>
              <w:rPr>
                <w:i/>
                <w:color w:val="000000" w:themeColor="text1"/>
              </w:rPr>
            </w:pPr>
            <w:r w:rsidRPr="006D69E7">
              <w:rPr>
                <w:i/>
                <w:color w:val="000000" w:themeColor="text1"/>
              </w:rPr>
              <w:t>REVALIDATE</w:t>
            </w:r>
          </w:p>
        </w:tc>
      </w:tr>
    </w:tbl>
    <w:p w14:paraId="28E7830F" w14:textId="77777777" w:rsidR="00B735F5" w:rsidRDefault="00B735F5" w:rsidP="00BA29BF">
      <w:pPr>
        <w:pStyle w:val="BodyText"/>
        <w:spacing w:after="0" w:line="256" w:lineRule="auto"/>
        <w:ind w:left="720"/>
      </w:pPr>
    </w:p>
    <w:p w14:paraId="77347546" w14:textId="4CAE9FC0" w:rsidR="00ED2523" w:rsidRDefault="00ED2523" w:rsidP="00A17B17">
      <w:pPr>
        <w:pStyle w:val="BodyText"/>
        <w:numPr>
          <w:ilvl w:val="0"/>
          <w:numId w:val="45"/>
        </w:numPr>
        <w:spacing w:after="0" w:line="256" w:lineRule="auto"/>
      </w:pPr>
      <w:r>
        <w:t>Concurrent program must be run in below modes.</w:t>
      </w:r>
    </w:p>
    <w:p w14:paraId="62335F11" w14:textId="2712694B" w:rsidR="00ED2523" w:rsidRDefault="00ED2523" w:rsidP="00A17B17">
      <w:pPr>
        <w:pStyle w:val="BodyText"/>
        <w:numPr>
          <w:ilvl w:val="0"/>
          <w:numId w:val="47"/>
        </w:numPr>
        <w:spacing w:after="0" w:line="256" w:lineRule="auto"/>
      </w:pPr>
      <w:r>
        <w:t xml:space="preserve">Validate- In this mode PLSQL unit must pick all new records from the staging table </w:t>
      </w:r>
      <w:r w:rsidR="00512E77">
        <w:t>i.e.</w:t>
      </w:r>
      <w:r>
        <w:t xml:space="preserve"> records with Status = ‘N’ and validate </w:t>
      </w:r>
      <w:r w:rsidR="00B21422">
        <w:t>record(s)</w:t>
      </w:r>
      <w:r>
        <w:t xml:space="preserve">. </w:t>
      </w:r>
    </w:p>
    <w:p w14:paraId="6B31946F" w14:textId="2547AF89" w:rsidR="00ED2523" w:rsidRDefault="00ED2523" w:rsidP="00A17B17">
      <w:pPr>
        <w:pStyle w:val="BodyText"/>
        <w:numPr>
          <w:ilvl w:val="0"/>
          <w:numId w:val="47"/>
        </w:numPr>
        <w:spacing w:after="0" w:line="256" w:lineRule="auto"/>
      </w:pPr>
      <w:r>
        <w:t xml:space="preserve">Process- In this mode PLSQL unit must pick all valid records from staging table </w:t>
      </w:r>
      <w:r w:rsidR="00512E77">
        <w:t>i.e.</w:t>
      </w:r>
      <w:r>
        <w:t xml:space="preserve"> record</w:t>
      </w:r>
      <w:r w:rsidR="00B21422">
        <w:t>s with status as V and import record(s)</w:t>
      </w:r>
      <w:r>
        <w:t xml:space="preserve"> into Oracle Supplier Hub</w:t>
      </w:r>
    </w:p>
    <w:p w14:paraId="36026068" w14:textId="44F93A05" w:rsidR="00ED2523" w:rsidRDefault="00ED2523" w:rsidP="00A17B17">
      <w:pPr>
        <w:pStyle w:val="BodyText"/>
        <w:numPr>
          <w:ilvl w:val="0"/>
          <w:numId w:val="47"/>
        </w:numPr>
        <w:spacing w:after="0" w:line="256" w:lineRule="auto"/>
      </w:pPr>
      <w:r>
        <w:t xml:space="preserve">Revalidate – In this mode PLSQL unit must pick all records which had failed during validation or import in previous run </w:t>
      </w:r>
      <w:r w:rsidR="00512E77">
        <w:t>i.e.</w:t>
      </w:r>
      <w:r>
        <w:t xml:space="preserve"> records with s</w:t>
      </w:r>
      <w:r w:rsidR="00B21422">
        <w:t>tatus as E and F and validate record(s)</w:t>
      </w:r>
      <w:r>
        <w:t>.</w:t>
      </w:r>
    </w:p>
    <w:p w14:paraId="71C320C4" w14:textId="609680D7" w:rsidR="00ED2523" w:rsidRDefault="008E39EB" w:rsidP="00A17B17">
      <w:pPr>
        <w:pStyle w:val="BodyText"/>
        <w:numPr>
          <w:ilvl w:val="1"/>
          <w:numId w:val="47"/>
        </w:numPr>
        <w:spacing w:after="0" w:line="256" w:lineRule="auto"/>
      </w:pPr>
      <w:r>
        <w:t>F - S</w:t>
      </w:r>
      <w:r w:rsidR="00ED2523">
        <w:t>tands for records failed during validation.</w:t>
      </w:r>
    </w:p>
    <w:p w14:paraId="7D1698EB" w14:textId="2C59C594" w:rsidR="00ED2523" w:rsidRDefault="008E39EB" w:rsidP="00A17B17">
      <w:pPr>
        <w:pStyle w:val="BodyText"/>
        <w:numPr>
          <w:ilvl w:val="1"/>
          <w:numId w:val="47"/>
        </w:numPr>
        <w:spacing w:after="0" w:line="256" w:lineRule="auto"/>
      </w:pPr>
      <w:r>
        <w:t>E - S</w:t>
      </w:r>
      <w:r w:rsidR="00ED2523">
        <w:t>tands for records failed during import.</w:t>
      </w:r>
    </w:p>
    <w:p w14:paraId="4B781ED6" w14:textId="6023200B" w:rsidR="005958AA" w:rsidRDefault="005958AA" w:rsidP="00A17B17">
      <w:pPr>
        <w:pStyle w:val="BodyText"/>
        <w:numPr>
          <w:ilvl w:val="0"/>
          <w:numId w:val="46"/>
        </w:numPr>
        <w:spacing w:after="0" w:line="256" w:lineRule="auto"/>
      </w:pPr>
      <w:r>
        <w:t xml:space="preserve">PLSQL Package must be built. Package name is </w:t>
      </w:r>
      <w:r w:rsidRPr="005958AA">
        <w:t>SLC_ISP_FASSUPP_CNV_PKG</w:t>
      </w:r>
    </w:p>
    <w:p w14:paraId="49E14C92" w14:textId="0526B137" w:rsidR="00FD0015" w:rsidRDefault="00FD0015" w:rsidP="00A17B17">
      <w:pPr>
        <w:pStyle w:val="BodyText"/>
        <w:numPr>
          <w:ilvl w:val="0"/>
          <w:numId w:val="46"/>
        </w:numPr>
        <w:spacing w:after="0" w:line="256" w:lineRule="auto"/>
      </w:pPr>
      <w:r>
        <w:t>Each row in the file corresponds to one Store information. T</w:t>
      </w:r>
      <w:r w:rsidR="00CC627F">
        <w:t>hus record</w:t>
      </w:r>
      <w:r>
        <w:t xml:space="preserve"> must contain information for Franchisee1. If Incorporation Flag is Y then </w:t>
      </w:r>
      <w:r w:rsidR="00CC627F">
        <w:t>record</w:t>
      </w:r>
      <w:r>
        <w:t xml:space="preserve"> must contain information for Corporation and optionally </w:t>
      </w:r>
      <w:r w:rsidR="00CC627F">
        <w:t>record</w:t>
      </w:r>
      <w:r>
        <w:t xml:space="preserve"> </w:t>
      </w:r>
      <w:r w:rsidR="00147718">
        <w:t>will</w:t>
      </w:r>
      <w:r>
        <w:t xml:space="preserve"> contain information for Franchisee2.</w:t>
      </w:r>
    </w:p>
    <w:p w14:paraId="77B0E849" w14:textId="3FAC6E9E" w:rsidR="00CD1E6A" w:rsidRDefault="00CD1E6A" w:rsidP="00A17B17">
      <w:pPr>
        <w:pStyle w:val="BodyText"/>
        <w:numPr>
          <w:ilvl w:val="0"/>
          <w:numId w:val="46"/>
        </w:numPr>
        <w:spacing w:after="0" w:line="256" w:lineRule="auto"/>
      </w:pPr>
      <w:r>
        <w:lastRenderedPageBreak/>
        <w:t>If Franchisee is already existing then must program must not create new Franchisee. Franchisee existing condition is checked based on SSN number which must be stored in Franchisee UDA.</w:t>
      </w:r>
    </w:p>
    <w:p w14:paraId="7C0AA6C3" w14:textId="3E8ABB07" w:rsidR="00CD1E6A" w:rsidRDefault="00CD1E6A" w:rsidP="00A17B17">
      <w:pPr>
        <w:pStyle w:val="BodyText"/>
        <w:numPr>
          <w:ilvl w:val="0"/>
          <w:numId w:val="48"/>
        </w:numPr>
        <w:spacing w:after="0" w:line="256" w:lineRule="auto"/>
      </w:pPr>
      <w:r>
        <w:t>Similarly Corporation uniqueness is checked based on the Federal Id. If Federal Id for a corporation is already existing then new Corporation must not be created.</w:t>
      </w:r>
    </w:p>
    <w:p w14:paraId="551C6CE7" w14:textId="1EB16553" w:rsidR="00CD1E6A" w:rsidRDefault="00CD1E6A" w:rsidP="00A17B17">
      <w:pPr>
        <w:pStyle w:val="BodyText"/>
        <w:numPr>
          <w:ilvl w:val="0"/>
          <w:numId w:val="48"/>
        </w:numPr>
        <w:spacing w:after="0" w:line="256" w:lineRule="auto"/>
      </w:pPr>
      <w:r>
        <w:t>Site must be created for the Store and vendor_site_code must be equal to the Store Number. Uniqueness of Store is checked based on the vendor_site_code. If vendor_site_code is matched then new Site is not created.</w:t>
      </w:r>
    </w:p>
    <w:p w14:paraId="5AEF0576" w14:textId="7DB0CDB3" w:rsidR="00CD1E6A" w:rsidRDefault="00CD1E6A" w:rsidP="00A17B17">
      <w:pPr>
        <w:pStyle w:val="BodyText"/>
        <w:numPr>
          <w:ilvl w:val="0"/>
          <w:numId w:val="48"/>
        </w:numPr>
        <w:spacing w:after="0" w:line="256" w:lineRule="auto"/>
      </w:pPr>
      <w:r>
        <w:t xml:space="preserve">If location is already existing then while creating new Site use same location_id. </w:t>
      </w:r>
      <w:r w:rsidR="00485A2D">
        <w:t>Program</w:t>
      </w:r>
      <w:r>
        <w:t xml:space="preserve"> must not create new location.</w:t>
      </w:r>
    </w:p>
    <w:p w14:paraId="6397799D" w14:textId="2F9989C5" w:rsidR="005958AA" w:rsidRDefault="00BB6181" w:rsidP="00A17B17">
      <w:pPr>
        <w:pStyle w:val="BodyText"/>
        <w:numPr>
          <w:ilvl w:val="0"/>
          <w:numId w:val="48"/>
        </w:numPr>
        <w:spacing w:after="0" w:line="256" w:lineRule="auto"/>
      </w:pPr>
      <w:r>
        <w:t>Functions and Procedure in</w:t>
      </w:r>
      <w:r w:rsidR="005958AA">
        <w:t xml:space="preserve"> the package must be</w:t>
      </w:r>
    </w:p>
    <w:p w14:paraId="452163E3" w14:textId="6B497EE4" w:rsidR="005958AA" w:rsidRDefault="005958AA" w:rsidP="005958AA">
      <w:pPr>
        <w:pStyle w:val="BodyText"/>
        <w:spacing w:after="0" w:line="256" w:lineRule="auto"/>
        <w:ind w:left="720"/>
      </w:pPr>
      <w:r>
        <w:t>Functions:</w:t>
      </w:r>
    </w:p>
    <w:p w14:paraId="3AF364E4" w14:textId="77777777" w:rsidR="00BB6181" w:rsidRDefault="00BB6181" w:rsidP="00A17B17">
      <w:pPr>
        <w:pStyle w:val="BodyText"/>
        <w:numPr>
          <w:ilvl w:val="0"/>
          <w:numId w:val="33"/>
        </w:numPr>
        <w:spacing w:line="256" w:lineRule="auto"/>
      </w:pPr>
      <w:r>
        <w:t>SLC_IS_DATE_VALID_F</w:t>
      </w:r>
    </w:p>
    <w:p w14:paraId="267244AA" w14:textId="77777777" w:rsidR="00BB6181" w:rsidRDefault="00BB6181" w:rsidP="00A17B17">
      <w:pPr>
        <w:pStyle w:val="BodyText"/>
        <w:numPr>
          <w:ilvl w:val="0"/>
          <w:numId w:val="33"/>
        </w:numPr>
        <w:spacing w:line="256" w:lineRule="auto"/>
      </w:pPr>
      <w:r>
        <w:t>SLC_GET_TRANSFORMED_DATE_P</w:t>
      </w:r>
    </w:p>
    <w:p w14:paraId="6C36F953" w14:textId="77777777" w:rsidR="00BB6181" w:rsidRDefault="00BB6181" w:rsidP="00A17B17">
      <w:pPr>
        <w:pStyle w:val="BodyText"/>
        <w:numPr>
          <w:ilvl w:val="0"/>
          <w:numId w:val="33"/>
        </w:numPr>
        <w:spacing w:after="0" w:line="256" w:lineRule="auto"/>
      </w:pPr>
      <w:r>
        <w:t>SLC_GET_LOOKUP_MEANING_P</w:t>
      </w:r>
    </w:p>
    <w:p w14:paraId="18C21B54" w14:textId="77777777" w:rsidR="00EF6368" w:rsidRDefault="00EF6368" w:rsidP="00EF6368">
      <w:pPr>
        <w:pStyle w:val="BodyText"/>
        <w:spacing w:after="0" w:line="256" w:lineRule="auto"/>
        <w:ind w:left="1440"/>
      </w:pPr>
    </w:p>
    <w:p w14:paraId="6172B21A" w14:textId="6FECCE6A" w:rsidR="00737B8A" w:rsidRDefault="00737B8A" w:rsidP="00A17B17">
      <w:pPr>
        <w:pStyle w:val="BodyText"/>
        <w:numPr>
          <w:ilvl w:val="0"/>
          <w:numId w:val="40"/>
        </w:numPr>
        <w:spacing w:line="256" w:lineRule="auto"/>
      </w:pPr>
      <w:r>
        <w:t>SLC_IS_DATE_VALID_F</w:t>
      </w:r>
    </w:p>
    <w:p w14:paraId="546AAFAD" w14:textId="58A8434D" w:rsidR="00737B8A" w:rsidRDefault="00737B8A" w:rsidP="00737B8A">
      <w:pPr>
        <w:pStyle w:val="BodyText"/>
        <w:spacing w:line="256" w:lineRule="auto"/>
        <w:ind w:left="1080"/>
      </w:pPr>
      <w:r>
        <w:t>Parameters:</w:t>
      </w:r>
    </w:p>
    <w:p w14:paraId="1BE26E25" w14:textId="681C0364" w:rsidR="00737B8A" w:rsidRDefault="00737B8A" w:rsidP="00737B8A">
      <w:pPr>
        <w:pStyle w:val="BodyText"/>
        <w:spacing w:line="256" w:lineRule="auto"/>
        <w:ind w:left="1080"/>
      </w:pPr>
      <w:r w:rsidRPr="00737B8A">
        <w:t>p_in_date VARCHAR2</w:t>
      </w:r>
    </w:p>
    <w:p w14:paraId="0858A4A9" w14:textId="6A711F09" w:rsidR="00737B8A" w:rsidRDefault="00737B8A" w:rsidP="00737B8A">
      <w:pPr>
        <w:pStyle w:val="BodyText"/>
        <w:spacing w:line="256" w:lineRule="auto"/>
        <w:ind w:left="1080"/>
      </w:pPr>
      <w:r>
        <w:t xml:space="preserve">Purpose: This function </w:t>
      </w:r>
      <w:r w:rsidR="00E16A44">
        <w:t>must</w:t>
      </w:r>
      <w:r>
        <w:t xml:space="preserve"> validate the date passed a</w:t>
      </w:r>
      <w:r w:rsidR="00485A2D">
        <w:t>s parameter. If date is valid function</w:t>
      </w:r>
      <w:r>
        <w:t xml:space="preserve"> </w:t>
      </w:r>
      <w:r w:rsidR="00E16A44">
        <w:t>must</w:t>
      </w:r>
      <w:r>
        <w:t xml:space="preserve"> return Y else </w:t>
      </w:r>
      <w:r w:rsidR="00485A2D">
        <w:t>function</w:t>
      </w:r>
      <w:r>
        <w:t xml:space="preserve"> </w:t>
      </w:r>
      <w:r w:rsidR="00485A2D">
        <w:t>must return N</w:t>
      </w:r>
      <w:r>
        <w:t>.</w:t>
      </w:r>
    </w:p>
    <w:p w14:paraId="13E4B3AD" w14:textId="674DF091" w:rsidR="00737B8A" w:rsidRDefault="00737B8A" w:rsidP="00737B8A">
      <w:pPr>
        <w:pStyle w:val="BodyText"/>
        <w:spacing w:line="256" w:lineRule="auto"/>
        <w:ind w:left="1080"/>
      </w:pPr>
      <w:r>
        <w:t>Logic:</w:t>
      </w:r>
    </w:p>
    <w:p w14:paraId="36B8B6EA" w14:textId="7BB35CF3" w:rsidR="00737B8A" w:rsidRDefault="00737B8A" w:rsidP="00737B8A">
      <w:pPr>
        <w:pStyle w:val="BodyText"/>
        <w:spacing w:line="256" w:lineRule="auto"/>
        <w:ind w:left="1080"/>
      </w:pPr>
      <w:r>
        <w:t xml:space="preserve">Perform to_date operation on date parameter with format as </w:t>
      </w:r>
      <w:r w:rsidR="00637C0D" w:rsidRPr="00637C0D">
        <w:t>YYMMDD</w:t>
      </w:r>
      <w:r>
        <w:t xml:space="preserve">. If date is in valid format there </w:t>
      </w:r>
      <w:r w:rsidR="00E16A44">
        <w:t>must</w:t>
      </w:r>
      <w:r w:rsidR="00B21422">
        <w:t xml:space="preserve"> be no error else function</w:t>
      </w:r>
      <w:r>
        <w:t xml:space="preserve"> </w:t>
      </w:r>
      <w:r w:rsidR="00E16A44">
        <w:t>must</w:t>
      </w:r>
      <w:r>
        <w:t xml:space="preserve"> return error.</w:t>
      </w:r>
    </w:p>
    <w:p w14:paraId="6C52BAEB" w14:textId="77777777" w:rsidR="00737B8A" w:rsidRDefault="00737B8A" w:rsidP="00737B8A">
      <w:pPr>
        <w:pStyle w:val="BodyText"/>
        <w:spacing w:line="256" w:lineRule="auto"/>
        <w:ind w:left="1080"/>
      </w:pPr>
    </w:p>
    <w:p w14:paraId="3A146F01" w14:textId="3790AC71" w:rsidR="00737B8A" w:rsidRDefault="00737B8A" w:rsidP="00A17B17">
      <w:pPr>
        <w:pStyle w:val="BodyText"/>
        <w:numPr>
          <w:ilvl w:val="0"/>
          <w:numId w:val="40"/>
        </w:numPr>
        <w:spacing w:line="256" w:lineRule="auto"/>
      </w:pPr>
      <w:r w:rsidRPr="00737B8A">
        <w:t>SLC_GET_TRANSFORMED_DATE_P</w:t>
      </w:r>
    </w:p>
    <w:p w14:paraId="482F654B" w14:textId="3A040A16" w:rsidR="00737B8A" w:rsidRDefault="00952E86" w:rsidP="00737B8A">
      <w:pPr>
        <w:pStyle w:val="BodyText"/>
        <w:spacing w:line="256" w:lineRule="auto"/>
        <w:ind w:left="1080"/>
      </w:pPr>
      <w:r>
        <w:t>Parameters:</w:t>
      </w:r>
    </w:p>
    <w:p w14:paraId="7241BCE1" w14:textId="77777777" w:rsidR="00952E86" w:rsidRDefault="00952E86" w:rsidP="00952E86">
      <w:pPr>
        <w:pStyle w:val="BodyText"/>
        <w:spacing w:line="256" w:lineRule="auto"/>
        <w:ind w:left="1080"/>
      </w:pPr>
      <w:r w:rsidRPr="00737B8A">
        <w:t>p_in_date VARCHAR2</w:t>
      </w:r>
    </w:p>
    <w:p w14:paraId="5EF7EDE9" w14:textId="026CD61E" w:rsidR="00952E86" w:rsidRDefault="00952E86" w:rsidP="00737B8A">
      <w:pPr>
        <w:pStyle w:val="BodyText"/>
        <w:spacing w:line="256" w:lineRule="auto"/>
        <w:ind w:left="1080"/>
      </w:pPr>
      <w:r>
        <w:t xml:space="preserve">Purpose: </w:t>
      </w:r>
    </w:p>
    <w:p w14:paraId="245EE596" w14:textId="7D6C026F" w:rsidR="00952E86" w:rsidRDefault="00952E86" w:rsidP="00737B8A">
      <w:pPr>
        <w:pStyle w:val="BodyText"/>
        <w:spacing w:line="256" w:lineRule="auto"/>
        <w:ind w:left="1080"/>
      </w:pPr>
      <w:r>
        <w:t xml:space="preserve">The date passed in the file is of format YYMMDD. If </w:t>
      </w:r>
      <w:r w:rsidR="00485A2D">
        <w:t>program</w:t>
      </w:r>
      <w:r>
        <w:t xml:space="preserve"> perform</w:t>
      </w:r>
      <w:r w:rsidR="00485A2D">
        <w:t>s</w:t>
      </w:r>
      <w:r>
        <w:t xml:space="preserve"> to_date then for y</w:t>
      </w:r>
      <w:r w:rsidR="00B21422">
        <w:t>ear like 68 , Oracle converts date</w:t>
      </w:r>
      <w:r>
        <w:t xml:space="preserve"> as 2068.</w:t>
      </w:r>
    </w:p>
    <w:p w14:paraId="121F3D6D" w14:textId="506ECB4F" w:rsidR="00952E86" w:rsidRDefault="00952E86" w:rsidP="00737B8A">
      <w:pPr>
        <w:pStyle w:val="BodyText"/>
        <w:spacing w:line="256" w:lineRule="auto"/>
        <w:ind w:left="1080"/>
      </w:pPr>
      <w:r>
        <w:t xml:space="preserve">This function </w:t>
      </w:r>
      <w:r w:rsidR="00E16A44">
        <w:t>must</w:t>
      </w:r>
      <w:r>
        <w:t xml:space="preserve"> extract the year part from the code. If year is less than or equal to </w:t>
      </w:r>
      <w:r w:rsidR="00637C0D">
        <w:t>17,</w:t>
      </w:r>
      <w:r>
        <w:t xml:space="preserve"> then </w:t>
      </w:r>
      <w:r w:rsidR="00485A2D">
        <w:t>this procedure</w:t>
      </w:r>
      <w:r>
        <w:t xml:space="preserve"> must convert year to 2017 else </w:t>
      </w:r>
      <w:r w:rsidR="00485A2D">
        <w:t>year</w:t>
      </w:r>
      <w:r w:rsidR="00B21422">
        <w:t xml:space="preserve"> must convert date</w:t>
      </w:r>
      <w:r>
        <w:t xml:space="preserve"> as 19YY.</w:t>
      </w:r>
    </w:p>
    <w:p w14:paraId="73952E49" w14:textId="77777777" w:rsidR="001E1EE5" w:rsidRDefault="001E1EE5" w:rsidP="00737B8A">
      <w:pPr>
        <w:pStyle w:val="BodyText"/>
        <w:spacing w:line="256" w:lineRule="auto"/>
        <w:ind w:left="1080"/>
      </w:pPr>
      <w:r>
        <w:t>After performing this transformation date object is retuned.</w:t>
      </w:r>
    </w:p>
    <w:p w14:paraId="75827166" w14:textId="44E30159" w:rsidR="00952E86" w:rsidRDefault="001E1EE5" w:rsidP="00737B8A">
      <w:pPr>
        <w:pStyle w:val="BodyText"/>
        <w:spacing w:line="256" w:lineRule="auto"/>
        <w:ind w:left="1080"/>
      </w:pPr>
      <w:r>
        <w:t xml:space="preserve">This function must be called from </w:t>
      </w:r>
      <w:r w:rsidRPr="001E1EE5">
        <w:t>SLC_PROCESS_UDA_ATTRIBUTES_P</w:t>
      </w:r>
      <w:r>
        <w:t xml:space="preserve"> to transform various date values like Franchisee1_birth_date,</w:t>
      </w:r>
      <w:r w:rsidRPr="001E1EE5">
        <w:t xml:space="preserve"> </w:t>
      </w:r>
      <w:r>
        <w:t>Franchisee2_birth_date.</w:t>
      </w:r>
    </w:p>
    <w:p w14:paraId="6412EB8A" w14:textId="77777777" w:rsidR="001E1EE5" w:rsidRDefault="001E1EE5" w:rsidP="00737B8A">
      <w:pPr>
        <w:pStyle w:val="BodyText"/>
        <w:spacing w:line="256" w:lineRule="auto"/>
        <w:ind w:left="1080"/>
      </w:pPr>
    </w:p>
    <w:p w14:paraId="53B7829B" w14:textId="2B917D20" w:rsidR="001E1EE5" w:rsidRDefault="00894F96" w:rsidP="00A17B17">
      <w:pPr>
        <w:pStyle w:val="BodyText"/>
        <w:numPr>
          <w:ilvl w:val="0"/>
          <w:numId w:val="40"/>
        </w:numPr>
        <w:spacing w:line="256" w:lineRule="auto"/>
      </w:pPr>
      <w:r w:rsidRPr="00894F96">
        <w:t>SLC_GET_LOOKUP_MEANING_P</w:t>
      </w:r>
    </w:p>
    <w:p w14:paraId="077A033B" w14:textId="6EDA904C" w:rsidR="00894F96" w:rsidRDefault="00894F96" w:rsidP="00894F96">
      <w:pPr>
        <w:pStyle w:val="BodyText"/>
        <w:spacing w:line="256" w:lineRule="auto"/>
        <w:ind w:left="1080"/>
      </w:pPr>
      <w:r>
        <w:t xml:space="preserve">Parameters: </w:t>
      </w:r>
    </w:p>
    <w:p w14:paraId="68DCCCA7" w14:textId="77777777" w:rsidR="00894F96" w:rsidRDefault="00894F96" w:rsidP="00894F96">
      <w:pPr>
        <w:pStyle w:val="BodyText"/>
        <w:spacing w:line="256" w:lineRule="auto"/>
        <w:ind w:left="1080"/>
      </w:pPr>
      <w:r>
        <w:t>p_in_lookup_type</w:t>
      </w:r>
      <w:r>
        <w:tab/>
      </w:r>
      <w:r>
        <w:tab/>
        <w:t>IN VARCHAR2</w:t>
      </w:r>
    </w:p>
    <w:p w14:paraId="3CF5FDC6" w14:textId="53583524" w:rsidR="00894F96" w:rsidRDefault="00894F96" w:rsidP="00894F96">
      <w:pPr>
        <w:pStyle w:val="BodyText"/>
        <w:spacing w:line="256" w:lineRule="auto"/>
        <w:ind w:left="1080"/>
      </w:pPr>
      <w:r>
        <w:lastRenderedPageBreak/>
        <w:t>p_in_lookup_code</w:t>
      </w:r>
      <w:r>
        <w:tab/>
      </w:r>
      <w:r>
        <w:tab/>
        <w:t>IN VARCHAR2</w:t>
      </w:r>
    </w:p>
    <w:p w14:paraId="79FB97AB" w14:textId="77777777" w:rsidR="00894F96" w:rsidRDefault="00894F96" w:rsidP="00894F96">
      <w:pPr>
        <w:pStyle w:val="BodyText"/>
        <w:spacing w:line="256" w:lineRule="auto"/>
        <w:ind w:left="1080"/>
      </w:pPr>
    </w:p>
    <w:p w14:paraId="0570646B" w14:textId="15BB3E88" w:rsidR="00894F96" w:rsidRDefault="00894F96" w:rsidP="00894F96">
      <w:pPr>
        <w:pStyle w:val="BodyText"/>
        <w:spacing w:line="256" w:lineRule="auto"/>
        <w:ind w:left="1080"/>
      </w:pPr>
      <w:r>
        <w:t>Purpose:</w:t>
      </w:r>
    </w:p>
    <w:p w14:paraId="43C91F1C" w14:textId="1CE53ECE" w:rsidR="00894F96" w:rsidRDefault="00466722" w:rsidP="00894F96">
      <w:pPr>
        <w:pStyle w:val="BodyText"/>
        <w:spacing w:line="256" w:lineRule="auto"/>
        <w:ind w:left="1080"/>
      </w:pPr>
      <w:r>
        <w:t xml:space="preserve">Data file is sending </w:t>
      </w:r>
      <w:r w:rsidR="00894F96">
        <w:t>code for various fields like Sex</w:t>
      </w:r>
      <w:r w:rsidR="00637C0D">
        <w:t>, Ethnicity</w:t>
      </w:r>
      <w:r w:rsidR="00894F96">
        <w:t xml:space="preserve">, </w:t>
      </w:r>
      <w:r w:rsidR="00637C0D">
        <w:t>and Background</w:t>
      </w:r>
      <w:r w:rsidR="00894F96">
        <w:t xml:space="preserve">. While saving in UDA tables </w:t>
      </w:r>
      <w:r>
        <w:t>program</w:t>
      </w:r>
      <w:r w:rsidR="00894F96">
        <w:t xml:space="preserve"> must store meaning.</w:t>
      </w:r>
    </w:p>
    <w:p w14:paraId="32B0EFF8" w14:textId="711E0EB7" w:rsidR="00894F96" w:rsidRDefault="00894F96" w:rsidP="00894F96">
      <w:pPr>
        <w:pStyle w:val="BodyText"/>
        <w:spacing w:line="256" w:lineRule="auto"/>
        <w:ind w:left="1080"/>
      </w:pPr>
      <w:r>
        <w:t>Thus lookups are created. Details of the lookups are mentioned in the document in table below.</w:t>
      </w:r>
    </w:p>
    <w:p w14:paraId="02FAF88E" w14:textId="1AC4FF5D" w:rsidR="00894F96" w:rsidRDefault="00894F96" w:rsidP="00894F96">
      <w:pPr>
        <w:pStyle w:val="BodyText"/>
        <w:spacing w:line="256" w:lineRule="auto"/>
        <w:ind w:left="1080"/>
      </w:pPr>
      <w:r>
        <w:t>This function returns lookup meaning for the lookup code passed for a given lookup type.</w:t>
      </w:r>
    </w:p>
    <w:p w14:paraId="655F7980" w14:textId="7A0C7BDC" w:rsidR="00894F96" w:rsidRDefault="002A0F44" w:rsidP="00894F96">
      <w:pPr>
        <w:pStyle w:val="BodyText"/>
        <w:spacing w:line="256" w:lineRule="auto"/>
        <w:ind w:left="1080"/>
      </w:pPr>
      <w:r>
        <w:t xml:space="preserve">This function must be called from </w:t>
      </w:r>
      <w:r w:rsidRPr="001E1EE5">
        <w:t>SLC_PROCESS_UDA_ATTRIBUTES_P</w:t>
      </w:r>
      <w:r>
        <w:t xml:space="preserve"> to transform various fields like </w:t>
      </w:r>
      <w:r w:rsidR="00637C0D">
        <w:t>Sex,</w:t>
      </w:r>
      <w:r>
        <w:t xml:space="preserve"> Ethnicity and Background.</w:t>
      </w:r>
    </w:p>
    <w:p w14:paraId="5E81F3FA" w14:textId="77777777" w:rsidR="0044141E" w:rsidRDefault="0044141E" w:rsidP="00737B8A">
      <w:pPr>
        <w:pStyle w:val="BodyText"/>
        <w:spacing w:line="256" w:lineRule="auto"/>
      </w:pPr>
    </w:p>
    <w:p w14:paraId="7D95DC92" w14:textId="1407E8CE" w:rsidR="005958AA" w:rsidRDefault="005958AA" w:rsidP="00BB6181">
      <w:pPr>
        <w:pStyle w:val="BodyText"/>
        <w:spacing w:after="0" w:line="256" w:lineRule="auto"/>
        <w:ind w:left="720"/>
      </w:pPr>
      <w:r>
        <w:t>Procedures:</w:t>
      </w:r>
    </w:p>
    <w:p w14:paraId="2C65823F" w14:textId="77777777" w:rsidR="00BB6181" w:rsidRDefault="00BB6181" w:rsidP="00A17B17">
      <w:pPr>
        <w:pStyle w:val="BodyText"/>
        <w:numPr>
          <w:ilvl w:val="0"/>
          <w:numId w:val="34"/>
        </w:numPr>
        <w:spacing w:line="256" w:lineRule="auto"/>
      </w:pPr>
      <w:r>
        <w:t>SLC_ASSIGN_BATCH_ID_P</w:t>
      </w:r>
    </w:p>
    <w:p w14:paraId="4D428746" w14:textId="77777777" w:rsidR="00BB6181" w:rsidRDefault="00BB6181" w:rsidP="00A17B17">
      <w:pPr>
        <w:pStyle w:val="BodyText"/>
        <w:numPr>
          <w:ilvl w:val="0"/>
          <w:numId w:val="34"/>
        </w:numPr>
        <w:spacing w:line="256" w:lineRule="auto"/>
      </w:pPr>
      <w:r>
        <w:t>SLC_PRINT_SUMMARY_P</w:t>
      </w:r>
    </w:p>
    <w:p w14:paraId="0C4C77DA" w14:textId="77777777" w:rsidR="00BB6181" w:rsidRDefault="00BB6181" w:rsidP="00A17B17">
      <w:pPr>
        <w:pStyle w:val="BodyText"/>
        <w:numPr>
          <w:ilvl w:val="0"/>
          <w:numId w:val="34"/>
        </w:numPr>
        <w:spacing w:line="256" w:lineRule="auto"/>
      </w:pPr>
      <w:r>
        <w:t>SLC_CREATE_SUPPLIER_P</w:t>
      </w:r>
    </w:p>
    <w:p w14:paraId="6C9E9D7D" w14:textId="77777777" w:rsidR="00BB6181" w:rsidRDefault="00BB6181" w:rsidP="00A17B17">
      <w:pPr>
        <w:pStyle w:val="BodyText"/>
        <w:numPr>
          <w:ilvl w:val="0"/>
          <w:numId w:val="34"/>
        </w:numPr>
        <w:spacing w:line="256" w:lineRule="auto"/>
      </w:pPr>
      <w:r>
        <w:t>SLC_UPDATE_ORG_PROFILE_P</w:t>
      </w:r>
    </w:p>
    <w:p w14:paraId="1C0CC690" w14:textId="77777777" w:rsidR="00BB6181" w:rsidRDefault="00BB6181" w:rsidP="00A17B17">
      <w:pPr>
        <w:pStyle w:val="BodyText"/>
        <w:numPr>
          <w:ilvl w:val="0"/>
          <w:numId w:val="34"/>
        </w:numPr>
        <w:spacing w:line="256" w:lineRule="auto"/>
      </w:pPr>
      <w:r>
        <w:t>SLC_PROCESS_UDA_ATTRIBUTES_P</w:t>
      </w:r>
    </w:p>
    <w:p w14:paraId="312A496C" w14:textId="77777777" w:rsidR="00BB6181" w:rsidRDefault="00BB6181" w:rsidP="00A17B17">
      <w:pPr>
        <w:pStyle w:val="BodyText"/>
        <w:numPr>
          <w:ilvl w:val="0"/>
          <w:numId w:val="34"/>
        </w:numPr>
        <w:spacing w:line="256" w:lineRule="auto"/>
      </w:pPr>
      <w:r>
        <w:t>SLC_CREATE_SUPPLIER_SITE_P</w:t>
      </w:r>
    </w:p>
    <w:p w14:paraId="3E4F762C" w14:textId="77777777" w:rsidR="00BB6181" w:rsidRDefault="00BB6181" w:rsidP="00A17B17">
      <w:pPr>
        <w:pStyle w:val="BodyText"/>
        <w:numPr>
          <w:ilvl w:val="0"/>
          <w:numId w:val="34"/>
        </w:numPr>
        <w:spacing w:line="256" w:lineRule="auto"/>
      </w:pPr>
      <w:r>
        <w:t>SLC_VALIDATE_P</w:t>
      </w:r>
    </w:p>
    <w:p w14:paraId="097549D5" w14:textId="77777777" w:rsidR="00BB6181" w:rsidRDefault="00BB6181" w:rsidP="00A17B17">
      <w:pPr>
        <w:pStyle w:val="BodyText"/>
        <w:numPr>
          <w:ilvl w:val="0"/>
          <w:numId w:val="34"/>
        </w:numPr>
        <w:spacing w:line="256" w:lineRule="auto"/>
      </w:pPr>
      <w:r>
        <w:t>SLC_IMPORT_P</w:t>
      </w:r>
    </w:p>
    <w:p w14:paraId="739E2DAB" w14:textId="77777777" w:rsidR="00BB6181" w:rsidRDefault="00BB6181" w:rsidP="00A17B17">
      <w:pPr>
        <w:pStyle w:val="BodyText"/>
        <w:numPr>
          <w:ilvl w:val="0"/>
          <w:numId w:val="34"/>
        </w:numPr>
        <w:spacing w:line="256" w:lineRule="auto"/>
      </w:pPr>
      <w:r>
        <w:t>SLC_MAIN_P</w:t>
      </w:r>
    </w:p>
    <w:p w14:paraId="2A80B7BD" w14:textId="164AE94B" w:rsidR="005958AA" w:rsidRDefault="00BB6181" w:rsidP="00A17B17">
      <w:pPr>
        <w:pStyle w:val="BodyText"/>
        <w:numPr>
          <w:ilvl w:val="0"/>
          <w:numId w:val="34"/>
        </w:numPr>
        <w:spacing w:after="0" w:line="256" w:lineRule="auto"/>
      </w:pPr>
      <w:r>
        <w:t>SLC_POPULATE_ERR_OBJECT_P</w:t>
      </w:r>
    </w:p>
    <w:p w14:paraId="1A6CA43D" w14:textId="77777777" w:rsidR="00BB6181" w:rsidRDefault="00BB6181" w:rsidP="00BB6181">
      <w:pPr>
        <w:pStyle w:val="BodyText"/>
        <w:spacing w:after="0" w:line="256" w:lineRule="auto"/>
        <w:ind w:left="1800"/>
      </w:pPr>
    </w:p>
    <w:p w14:paraId="1A4BD81F" w14:textId="785F8AFD" w:rsidR="00607EEF" w:rsidRDefault="00607EEF" w:rsidP="005958AA">
      <w:pPr>
        <w:pStyle w:val="BodyText"/>
        <w:spacing w:after="0" w:line="256" w:lineRule="auto"/>
        <w:ind w:left="720"/>
      </w:pPr>
      <w:r>
        <w:t>Procedures:</w:t>
      </w:r>
    </w:p>
    <w:p w14:paraId="1F447709" w14:textId="77777777" w:rsidR="00BB6181" w:rsidRDefault="00BB6181" w:rsidP="00BB6181">
      <w:pPr>
        <w:pStyle w:val="BodyText"/>
        <w:spacing w:line="256" w:lineRule="auto"/>
        <w:ind w:left="0" w:firstLine="720"/>
      </w:pPr>
    </w:p>
    <w:p w14:paraId="5DD22DCF" w14:textId="6A2353F7" w:rsidR="00BB6181" w:rsidRDefault="00BB6181" w:rsidP="00A17B17">
      <w:pPr>
        <w:pStyle w:val="BodyText"/>
        <w:numPr>
          <w:ilvl w:val="0"/>
          <w:numId w:val="35"/>
        </w:numPr>
        <w:spacing w:line="256" w:lineRule="auto"/>
      </w:pPr>
      <w:r>
        <w:t>SLC_MAIN_P</w:t>
      </w:r>
    </w:p>
    <w:p w14:paraId="39E8CF0B" w14:textId="68B73C0C" w:rsidR="00607EEF" w:rsidRDefault="00607EEF" w:rsidP="00607EEF">
      <w:pPr>
        <w:pStyle w:val="BodyText"/>
        <w:spacing w:line="256" w:lineRule="auto"/>
        <w:ind w:left="115" w:firstLine="965"/>
      </w:pPr>
      <w:r>
        <w:t>Parameters:</w:t>
      </w:r>
      <w:r w:rsidRPr="00607EEF">
        <w:t xml:space="preserve"> </w:t>
      </w:r>
      <w:r>
        <w:t>p_errbuff           OUT VARCHAR2,</w:t>
      </w:r>
    </w:p>
    <w:p w14:paraId="335BA62C" w14:textId="3DF7D3B2" w:rsidR="00607EEF" w:rsidRDefault="00607EEF" w:rsidP="00607EEF">
      <w:pPr>
        <w:pStyle w:val="BodyText"/>
        <w:spacing w:line="256" w:lineRule="auto"/>
        <w:ind w:left="0"/>
      </w:pPr>
      <w:r>
        <w:tab/>
      </w:r>
      <w:r>
        <w:tab/>
        <w:t xml:space="preserve">     p_retcode           OUT NUMBER,  </w:t>
      </w:r>
    </w:p>
    <w:p w14:paraId="5E02C345" w14:textId="7B6BDD8D" w:rsidR="00607EEF" w:rsidRDefault="00607EEF" w:rsidP="00607EEF">
      <w:pPr>
        <w:pStyle w:val="BodyText"/>
        <w:spacing w:line="256" w:lineRule="auto"/>
        <w:ind w:left="0"/>
      </w:pPr>
      <w:r>
        <w:tab/>
      </w:r>
      <w:r>
        <w:tab/>
        <w:t xml:space="preserve">     p_processing_mode   IN  VARCHAR2,</w:t>
      </w:r>
    </w:p>
    <w:p w14:paraId="2B0A0D60" w14:textId="2C75A640" w:rsidR="00607EEF" w:rsidRDefault="00607EEF" w:rsidP="00607EEF">
      <w:pPr>
        <w:pStyle w:val="BodyText"/>
        <w:spacing w:line="256" w:lineRule="auto"/>
        <w:ind w:left="0"/>
      </w:pPr>
      <w:r>
        <w:tab/>
      </w:r>
      <w:r>
        <w:tab/>
        <w:t xml:space="preserve">     p_batch_size        IN  NUMBER,</w:t>
      </w:r>
    </w:p>
    <w:p w14:paraId="2A68525A" w14:textId="70364BEE" w:rsidR="00607EEF" w:rsidRDefault="00607EEF" w:rsidP="00607EEF">
      <w:pPr>
        <w:pStyle w:val="BodyText"/>
        <w:spacing w:after="0" w:line="256" w:lineRule="auto"/>
        <w:ind w:left="0"/>
      </w:pPr>
      <w:r>
        <w:tab/>
      </w:r>
      <w:r>
        <w:tab/>
        <w:t xml:space="preserve">     p_debug_flag        IN  VARCHAR2</w:t>
      </w:r>
    </w:p>
    <w:p w14:paraId="6E0BEA56" w14:textId="77C54D9D" w:rsidR="00607EEF" w:rsidRDefault="00607EEF" w:rsidP="00607EEF">
      <w:pPr>
        <w:pStyle w:val="BodyText"/>
        <w:spacing w:after="0" w:line="256" w:lineRule="auto"/>
        <w:ind w:left="0"/>
      </w:pPr>
      <w:r>
        <w:tab/>
        <w:t>Logic:</w:t>
      </w:r>
    </w:p>
    <w:p w14:paraId="27A855F2" w14:textId="1D83BE68" w:rsidR="00BB6181" w:rsidRDefault="00BB6181" w:rsidP="00A17B17">
      <w:pPr>
        <w:pStyle w:val="BodyText"/>
        <w:numPr>
          <w:ilvl w:val="0"/>
          <w:numId w:val="19"/>
        </w:numPr>
        <w:spacing w:after="0" w:line="256" w:lineRule="auto"/>
      </w:pPr>
      <w:r>
        <w:t>If p_batch_si</w:t>
      </w:r>
      <w:r w:rsidR="00B21422">
        <w:t>ze parameter is null then set value</w:t>
      </w:r>
      <w:r>
        <w:t xml:space="preserve"> to 50000</w:t>
      </w:r>
    </w:p>
    <w:p w14:paraId="301C5EAD" w14:textId="60C2780A" w:rsidR="00607EEF" w:rsidRDefault="00607EEF" w:rsidP="00A17B17">
      <w:pPr>
        <w:pStyle w:val="BodyText"/>
        <w:numPr>
          <w:ilvl w:val="0"/>
          <w:numId w:val="19"/>
        </w:numPr>
        <w:spacing w:after="0" w:line="256" w:lineRule="auto"/>
      </w:pPr>
      <w:r>
        <w:t xml:space="preserve">If p_processing_mode  is Validate then call </w:t>
      </w:r>
      <w:r w:rsidRPr="005958AA">
        <w:t>assign_batch_id</w:t>
      </w:r>
      <w:r>
        <w:t xml:space="preserve"> passing status as N</w:t>
      </w:r>
    </w:p>
    <w:p w14:paraId="2C425600" w14:textId="7233373B" w:rsidR="00607EEF" w:rsidRDefault="00607EEF" w:rsidP="00A17B17">
      <w:pPr>
        <w:pStyle w:val="BodyText"/>
        <w:numPr>
          <w:ilvl w:val="0"/>
          <w:numId w:val="19"/>
        </w:numPr>
        <w:spacing w:after="0" w:line="256" w:lineRule="auto"/>
      </w:pPr>
      <w:r>
        <w:t xml:space="preserve">If p_processing_mode  is Revalidate then call </w:t>
      </w:r>
      <w:r w:rsidRPr="005958AA">
        <w:t>assign_batch_id</w:t>
      </w:r>
      <w:r>
        <w:t xml:space="preserve"> passing status as E and F</w:t>
      </w:r>
    </w:p>
    <w:p w14:paraId="5CA6485E" w14:textId="214283EB" w:rsidR="00607EEF" w:rsidRDefault="00607EEF" w:rsidP="00A17B17">
      <w:pPr>
        <w:pStyle w:val="BodyText"/>
        <w:numPr>
          <w:ilvl w:val="0"/>
          <w:numId w:val="19"/>
        </w:numPr>
        <w:spacing w:after="0" w:line="256" w:lineRule="auto"/>
      </w:pPr>
      <w:r>
        <w:t xml:space="preserve">After calling </w:t>
      </w:r>
      <w:r w:rsidR="00993B0C" w:rsidRPr="00993B0C">
        <w:t>SLC_ASSIGN_BATCH_ID_P</w:t>
      </w:r>
      <w:r w:rsidR="00BB6181">
        <w:t xml:space="preserve"> call </w:t>
      </w:r>
      <w:r w:rsidR="00BB6181" w:rsidRPr="00BB6181">
        <w:rPr>
          <w:i/>
        </w:rPr>
        <w:t>SLC_VALIDATE_P</w:t>
      </w:r>
      <w:r>
        <w:t xml:space="preserve"> to validate the data from the staging tables.</w:t>
      </w:r>
    </w:p>
    <w:p w14:paraId="1983145F" w14:textId="3031CE22" w:rsidR="00607EEF" w:rsidRDefault="00607EEF" w:rsidP="00A17B17">
      <w:pPr>
        <w:pStyle w:val="BodyText"/>
        <w:numPr>
          <w:ilvl w:val="0"/>
          <w:numId w:val="19"/>
        </w:numPr>
        <w:spacing w:after="0" w:line="256" w:lineRule="auto"/>
      </w:pPr>
      <w:r>
        <w:t>If p_processing_</w:t>
      </w:r>
      <w:r w:rsidR="006D19C1">
        <w:t>mode is</w:t>
      </w:r>
      <w:r>
        <w:t xml:space="preserve"> Process then call </w:t>
      </w:r>
      <w:r w:rsidRPr="005958AA">
        <w:t>assign_batch_id</w:t>
      </w:r>
      <w:r>
        <w:t xml:space="preserve"> passing status as V</w:t>
      </w:r>
      <w:r w:rsidR="0085545D">
        <w:t>.</w:t>
      </w:r>
    </w:p>
    <w:p w14:paraId="20A04BEB" w14:textId="10488908" w:rsidR="009C3DBC" w:rsidRDefault="00607EEF" w:rsidP="00A17B17">
      <w:pPr>
        <w:pStyle w:val="BodyText"/>
        <w:numPr>
          <w:ilvl w:val="0"/>
          <w:numId w:val="19"/>
        </w:numPr>
        <w:spacing w:after="0" w:line="256" w:lineRule="auto"/>
      </w:pPr>
      <w:r>
        <w:lastRenderedPageBreak/>
        <w:t xml:space="preserve">After calling </w:t>
      </w:r>
      <w:r w:rsidRPr="005958AA">
        <w:t>assign_batch_id</w:t>
      </w:r>
      <w:r w:rsidR="00BB6181">
        <w:t xml:space="preserve"> call </w:t>
      </w:r>
      <w:r w:rsidR="00BB6181" w:rsidRPr="00BB6181">
        <w:rPr>
          <w:i/>
        </w:rPr>
        <w:t>SLC_IMPORT_P</w:t>
      </w:r>
      <w:r>
        <w:t xml:space="preserve"> to </w:t>
      </w:r>
      <w:r w:rsidR="009C3DBC">
        <w:t>import</w:t>
      </w:r>
      <w:r>
        <w:t xml:space="preserve"> </w:t>
      </w:r>
      <w:r w:rsidR="009C3DBC">
        <w:t xml:space="preserve">data </w:t>
      </w:r>
      <w:r>
        <w:t>from the staging tables</w:t>
      </w:r>
      <w:r w:rsidR="009C3DBC">
        <w:t xml:space="preserve"> into Oracle Supplier Hub</w:t>
      </w:r>
    </w:p>
    <w:p w14:paraId="0386C031" w14:textId="6CBF7CBD" w:rsidR="009C3DBC" w:rsidRDefault="009C3DBC" w:rsidP="00A17B17">
      <w:pPr>
        <w:pStyle w:val="BodyText"/>
        <w:numPr>
          <w:ilvl w:val="0"/>
          <w:numId w:val="19"/>
        </w:numPr>
        <w:spacing w:after="0" w:line="256" w:lineRule="auto"/>
      </w:pPr>
      <w:r>
        <w:t xml:space="preserve">Call </w:t>
      </w:r>
      <w:r w:rsidR="00BB6181" w:rsidRPr="00BB6181">
        <w:t>slc_print_summary_p</w:t>
      </w:r>
      <w:r w:rsidR="00BB6181">
        <w:t xml:space="preserve"> </w:t>
      </w:r>
      <w:r>
        <w:t>procedure to print summary of the concurrent program run into OUT file.</w:t>
      </w:r>
    </w:p>
    <w:p w14:paraId="7DD6FB9B" w14:textId="77777777" w:rsidR="009C3DBC" w:rsidRDefault="009C3DBC" w:rsidP="009C3DBC">
      <w:pPr>
        <w:pStyle w:val="BodyText"/>
        <w:spacing w:after="0" w:line="256" w:lineRule="auto"/>
        <w:ind w:left="1685"/>
      </w:pPr>
    </w:p>
    <w:p w14:paraId="03B73912" w14:textId="05ADB00C" w:rsidR="00764092" w:rsidRDefault="00764092" w:rsidP="00A17B17">
      <w:pPr>
        <w:pStyle w:val="BodyText"/>
        <w:numPr>
          <w:ilvl w:val="0"/>
          <w:numId w:val="35"/>
        </w:numPr>
        <w:spacing w:after="0" w:line="256" w:lineRule="auto"/>
      </w:pPr>
      <w:r w:rsidRPr="00764092">
        <w:t>SLC_ASSIGN_BATCH_ID_P</w:t>
      </w:r>
    </w:p>
    <w:p w14:paraId="3D6F9C96" w14:textId="27151792" w:rsidR="009C3DBC" w:rsidRDefault="009C3DBC" w:rsidP="009C3DBC">
      <w:pPr>
        <w:pStyle w:val="BodyText"/>
        <w:spacing w:after="0" w:line="256" w:lineRule="auto"/>
        <w:ind w:left="1080"/>
      </w:pPr>
      <w:r>
        <w:t>Parameters:</w:t>
      </w:r>
    </w:p>
    <w:p w14:paraId="317CF282" w14:textId="77777777" w:rsidR="00B4207A" w:rsidRDefault="00B4207A" w:rsidP="00B4207A">
      <w:pPr>
        <w:pStyle w:val="BodyText"/>
        <w:spacing w:line="256" w:lineRule="auto"/>
        <w:ind w:left="1080"/>
      </w:pPr>
      <w:r>
        <w:tab/>
        <w:t>p_in_status1</w:t>
      </w:r>
      <w:r>
        <w:tab/>
      </w:r>
      <w:r>
        <w:tab/>
        <w:t>IN VARCHAR2</w:t>
      </w:r>
    </w:p>
    <w:p w14:paraId="21702106" w14:textId="2BCA2A63" w:rsidR="00B4207A" w:rsidRDefault="00B73C45" w:rsidP="00B4207A">
      <w:pPr>
        <w:pStyle w:val="BodyText"/>
        <w:spacing w:line="256" w:lineRule="auto"/>
        <w:ind w:left="1080"/>
      </w:pPr>
      <w:r>
        <w:tab/>
      </w:r>
      <w:r w:rsidR="00B4207A">
        <w:t>p_in_status2</w:t>
      </w:r>
      <w:r w:rsidR="00B4207A">
        <w:tab/>
      </w:r>
      <w:r w:rsidR="00B4207A">
        <w:tab/>
        <w:t>IN VARCHAR2</w:t>
      </w:r>
    </w:p>
    <w:p w14:paraId="65AF94B5" w14:textId="441F8CD6" w:rsidR="00B4207A" w:rsidRDefault="00B4207A" w:rsidP="00B4207A">
      <w:pPr>
        <w:pStyle w:val="BodyText"/>
        <w:spacing w:line="256" w:lineRule="auto"/>
        <w:ind w:left="1080"/>
      </w:pPr>
      <w:r>
        <w:tab/>
        <w:t>p_in_status3</w:t>
      </w:r>
      <w:r>
        <w:tab/>
      </w:r>
      <w:r>
        <w:tab/>
        <w:t>IN VARCHAR2</w:t>
      </w:r>
    </w:p>
    <w:p w14:paraId="3B7F76B3" w14:textId="608E6FC4" w:rsidR="009C3DBC" w:rsidRDefault="00B4207A" w:rsidP="00B4207A">
      <w:pPr>
        <w:pStyle w:val="BodyText"/>
        <w:spacing w:after="0" w:line="256" w:lineRule="auto"/>
        <w:ind w:left="1080"/>
      </w:pPr>
      <w:r>
        <w:tab/>
        <w:t>p_in_batch_size</w:t>
      </w:r>
      <w:r>
        <w:tab/>
        <w:t>IN NUMBER</w:t>
      </w:r>
    </w:p>
    <w:p w14:paraId="536290FD" w14:textId="30F4ED4C" w:rsidR="00B73C45" w:rsidRDefault="00B73C45" w:rsidP="00B4207A">
      <w:pPr>
        <w:pStyle w:val="BodyText"/>
        <w:spacing w:after="0" w:line="256" w:lineRule="auto"/>
        <w:ind w:left="1080"/>
      </w:pPr>
      <w:r>
        <w:t>Logic:</w:t>
      </w:r>
    </w:p>
    <w:p w14:paraId="07610B23" w14:textId="0B55E294" w:rsidR="00B73C45" w:rsidRDefault="00B73C45" w:rsidP="00A17B17">
      <w:pPr>
        <w:pStyle w:val="BodyText"/>
        <w:numPr>
          <w:ilvl w:val="0"/>
          <w:numId w:val="20"/>
        </w:numPr>
        <w:spacing w:after="0" w:line="256" w:lineRule="auto"/>
      </w:pPr>
      <w:r>
        <w:t xml:space="preserve">Assign next sequence value of sequence </w:t>
      </w:r>
      <w:r w:rsidRPr="00B73C45">
        <w:t>SLC_ISP_FASSUPP_BATCH_ID_S</w:t>
      </w:r>
      <w:r>
        <w:t xml:space="preserve"> and update BATCH_ID column for staging table </w:t>
      </w:r>
      <w:r w:rsidRPr="00B73C45">
        <w:t>SLC_ISP_FAS_SUPPIER_CNV_STG</w:t>
      </w:r>
    </w:p>
    <w:p w14:paraId="78E1FB3D" w14:textId="41A4E5F8" w:rsidR="00B73C45" w:rsidRDefault="00B73C45" w:rsidP="00A17B17">
      <w:pPr>
        <w:pStyle w:val="BodyText"/>
        <w:numPr>
          <w:ilvl w:val="0"/>
          <w:numId w:val="20"/>
        </w:numPr>
        <w:spacing w:after="0" w:line="256" w:lineRule="auto"/>
      </w:pPr>
      <w:r>
        <w:t xml:space="preserve">Records </w:t>
      </w:r>
      <w:r w:rsidR="00DE6820">
        <w:t>must</w:t>
      </w:r>
      <w:r>
        <w:t xml:space="preserve"> be picked based on the status passed to the procedure and rownum restricted by p_in_batch_size</w:t>
      </w:r>
    </w:p>
    <w:p w14:paraId="66A76AC9" w14:textId="1B142108" w:rsidR="00082EFB" w:rsidRDefault="00082EFB" w:rsidP="00A17B17">
      <w:pPr>
        <w:pStyle w:val="BodyText"/>
        <w:numPr>
          <w:ilvl w:val="0"/>
          <w:numId w:val="20"/>
        </w:numPr>
        <w:spacing w:after="0" w:line="256" w:lineRule="auto"/>
      </w:pPr>
      <w:r>
        <w:t xml:space="preserve">Batch Id generated </w:t>
      </w:r>
      <w:r w:rsidR="00DE6820">
        <w:t>must</w:t>
      </w:r>
      <w:r>
        <w:t xml:space="preserve"> be kept at the package body level to be used by other procedures.</w:t>
      </w:r>
    </w:p>
    <w:p w14:paraId="70353218" w14:textId="77777777" w:rsidR="00B73C45" w:rsidRDefault="00B73C45" w:rsidP="00B4207A">
      <w:pPr>
        <w:pStyle w:val="BodyText"/>
        <w:spacing w:after="0" w:line="256" w:lineRule="auto"/>
        <w:ind w:left="1080"/>
      </w:pPr>
    </w:p>
    <w:p w14:paraId="4181747A" w14:textId="327A96A7" w:rsidR="00764092" w:rsidRDefault="00764092" w:rsidP="00A17B17">
      <w:pPr>
        <w:pStyle w:val="BodyText"/>
        <w:numPr>
          <w:ilvl w:val="0"/>
          <w:numId w:val="35"/>
        </w:numPr>
        <w:spacing w:after="0" w:line="256" w:lineRule="auto"/>
      </w:pPr>
      <w:r w:rsidRPr="00764092">
        <w:t>SLC_CREATE_SUPPLIER_P</w:t>
      </w:r>
    </w:p>
    <w:p w14:paraId="23F25FEF" w14:textId="3B1E96DE" w:rsidR="00764092" w:rsidRDefault="00764092" w:rsidP="00764092">
      <w:pPr>
        <w:pStyle w:val="BodyText"/>
        <w:spacing w:after="0" w:line="256" w:lineRule="auto"/>
        <w:ind w:left="1080"/>
      </w:pPr>
      <w:r>
        <w:t>Parameters:</w:t>
      </w:r>
    </w:p>
    <w:p w14:paraId="5D77C521" w14:textId="77777777" w:rsidR="00764092" w:rsidRDefault="00764092" w:rsidP="00764092">
      <w:pPr>
        <w:pStyle w:val="BodyText"/>
        <w:spacing w:line="256" w:lineRule="auto"/>
        <w:ind w:left="1080"/>
      </w:pPr>
      <w:r>
        <w:t>p_in_vendor_name</w:t>
      </w:r>
      <w:r>
        <w:tab/>
      </w:r>
      <w:r>
        <w:tab/>
      </w:r>
      <w:r>
        <w:tab/>
        <w:t>IN VARCHAR2</w:t>
      </w:r>
    </w:p>
    <w:p w14:paraId="56D278C6" w14:textId="77777777" w:rsidR="00764092" w:rsidRDefault="00764092" w:rsidP="00764092">
      <w:pPr>
        <w:pStyle w:val="BodyText"/>
        <w:spacing w:line="256" w:lineRule="auto"/>
        <w:ind w:left="1080"/>
      </w:pPr>
      <w:r>
        <w:t>p_in_vendor_name_alt</w:t>
      </w:r>
      <w:r>
        <w:tab/>
      </w:r>
      <w:r>
        <w:tab/>
      </w:r>
      <w:r>
        <w:tab/>
        <w:t>IN VARCHAR2</w:t>
      </w:r>
    </w:p>
    <w:p w14:paraId="63703272" w14:textId="77777777" w:rsidR="00764092" w:rsidRDefault="00764092" w:rsidP="00764092">
      <w:pPr>
        <w:pStyle w:val="BodyText"/>
        <w:spacing w:line="256" w:lineRule="auto"/>
        <w:ind w:left="1080"/>
      </w:pPr>
      <w:r>
        <w:t>p_in_segment1</w:t>
      </w:r>
      <w:r>
        <w:tab/>
      </w:r>
      <w:r>
        <w:tab/>
      </w:r>
      <w:r>
        <w:tab/>
      </w:r>
      <w:r>
        <w:tab/>
        <w:t>IN VARCHAR2 DEFAULT NULL</w:t>
      </w:r>
    </w:p>
    <w:p w14:paraId="624C3C8B" w14:textId="77777777" w:rsidR="00764092" w:rsidRDefault="00764092" w:rsidP="00764092">
      <w:pPr>
        <w:pStyle w:val="BodyText"/>
        <w:spacing w:line="256" w:lineRule="auto"/>
        <w:ind w:left="1080"/>
      </w:pPr>
      <w:r>
        <w:t>p_in_vendor_type_lkp_code</w:t>
      </w:r>
      <w:r>
        <w:tab/>
      </w:r>
      <w:r>
        <w:tab/>
        <w:t>IN VARCHAR2</w:t>
      </w:r>
    </w:p>
    <w:p w14:paraId="21BB8760" w14:textId="77777777" w:rsidR="00764092" w:rsidRDefault="00764092" w:rsidP="00764092">
      <w:pPr>
        <w:pStyle w:val="BodyText"/>
        <w:spacing w:line="256" w:lineRule="auto"/>
        <w:ind w:left="1080"/>
      </w:pPr>
      <w:r>
        <w:t>p_in_term_name</w:t>
      </w:r>
      <w:r>
        <w:tab/>
      </w:r>
      <w:r>
        <w:tab/>
      </w:r>
      <w:r>
        <w:tab/>
      </w:r>
      <w:r>
        <w:tab/>
        <w:t>IN VARCHAR2</w:t>
      </w:r>
      <w:r>
        <w:tab/>
      </w:r>
      <w:r>
        <w:tab/>
      </w:r>
      <w:r>
        <w:tab/>
      </w:r>
      <w:r>
        <w:tab/>
      </w:r>
    </w:p>
    <w:p w14:paraId="3245306A" w14:textId="77777777" w:rsidR="00764092" w:rsidRDefault="00764092" w:rsidP="00764092">
      <w:pPr>
        <w:pStyle w:val="BodyText"/>
        <w:spacing w:line="256" w:lineRule="auto"/>
        <w:ind w:left="1080"/>
      </w:pPr>
      <w:r>
        <w:t>p_in_pay_date_basis_code</w:t>
      </w:r>
      <w:r>
        <w:tab/>
      </w:r>
      <w:r>
        <w:tab/>
        <w:t>IN VARCHAR2</w:t>
      </w:r>
    </w:p>
    <w:p w14:paraId="235F1160" w14:textId="77777777" w:rsidR="00764092" w:rsidRDefault="00764092" w:rsidP="00764092">
      <w:pPr>
        <w:pStyle w:val="BodyText"/>
        <w:spacing w:line="256" w:lineRule="auto"/>
        <w:ind w:left="1080"/>
      </w:pPr>
      <w:r>
        <w:t>p_in_pay_group_lookup_code</w:t>
      </w:r>
      <w:r>
        <w:tab/>
      </w:r>
      <w:r>
        <w:tab/>
        <w:t>IN VARCHAR2</w:t>
      </w:r>
    </w:p>
    <w:p w14:paraId="112A5290" w14:textId="77777777" w:rsidR="00764092" w:rsidRDefault="00764092" w:rsidP="00764092">
      <w:pPr>
        <w:pStyle w:val="BodyText"/>
        <w:spacing w:line="256" w:lineRule="auto"/>
        <w:ind w:left="1080"/>
      </w:pPr>
      <w:r>
        <w:t>p_in_invoice_currency_code</w:t>
      </w:r>
      <w:r>
        <w:tab/>
      </w:r>
      <w:r>
        <w:tab/>
        <w:t>IN VARCHAR2</w:t>
      </w:r>
    </w:p>
    <w:p w14:paraId="1FAE2B1E" w14:textId="77777777" w:rsidR="00764092" w:rsidRDefault="00764092" w:rsidP="00764092">
      <w:pPr>
        <w:pStyle w:val="BodyText"/>
        <w:spacing w:line="256" w:lineRule="auto"/>
        <w:ind w:left="1080"/>
      </w:pPr>
      <w:r>
        <w:t>p_in_payment_currency_code</w:t>
      </w:r>
      <w:r>
        <w:tab/>
      </w:r>
      <w:r>
        <w:tab/>
        <w:t>IN VARCHAR2</w:t>
      </w:r>
    </w:p>
    <w:p w14:paraId="77B8D857" w14:textId="77777777" w:rsidR="00764092" w:rsidRDefault="00764092" w:rsidP="00764092">
      <w:pPr>
        <w:pStyle w:val="BodyText"/>
        <w:spacing w:line="256" w:lineRule="auto"/>
        <w:ind w:left="1080"/>
      </w:pPr>
      <w:r>
        <w:t>p_in_jgzz_fiscal_code</w:t>
      </w:r>
      <w:r>
        <w:tab/>
      </w:r>
      <w:r>
        <w:tab/>
      </w:r>
      <w:r>
        <w:tab/>
        <w:t>IN VARCHAR2</w:t>
      </w:r>
    </w:p>
    <w:p w14:paraId="09507586" w14:textId="77777777" w:rsidR="00764092" w:rsidRDefault="00764092" w:rsidP="00764092">
      <w:pPr>
        <w:pStyle w:val="BodyText"/>
        <w:spacing w:line="256" w:lineRule="auto"/>
        <w:ind w:left="1080"/>
      </w:pPr>
      <w:r>
        <w:t>p_in_tax_reporting_name</w:t>
      </w:r>
      <w:r>
        <w:tab/>
      </w:r>
      <w:r>
        <w:tab/>
      </w:r>
      <w:r>
        <w:tab/>
        <w:t>IN VARCHAR2</w:t>
      </w:r>
    </w:p>
    <w:p w14:paraId="6EB94927" w14:textId="77777777" w:rsidR="00764092" w:rsidRDefault="00764092" w:rsidP="00764092">
      <w:pPr>
        <w:pStyle w:val="BodyText"/>
        <w:spacing w:line="256" w:lineRule="auto"/>
        <w:ind w:left="1080"/>
      </w:pPr>
      <w:r>
        <w:t>p_in_organization_type</w:t>
      </w:r>
      <w:r>
        <w:tab/>
      </w:r>
      <w:r>
        <w:tab/>
      </w:r>
      <w:r>
        <w:tab/>
        <w:t>IN VARCHAR2</w:t>
      </w:r>
    </w:p>
    <w:p w14:paraId="55385534" w14:textId="77777777" w:rsidR="00764092" w:rsidRDefault="00764092" w:rsidP="00764092">
      <w:pPr>
        <w:pStyle w:val="BodyText"/>
        <w:spacing w:line="256" w:lineRule="auto"/>
        <w:ind w:left="1080"/>
      </w:pPr>
      <w:r>
        <w:t>p_out_party_id</w:t>
      </w:r>
      <w:r>
        <w:tab/>
      </w:r>
      <w:r>
        <w:tab/>
      </w:r>
      <w:r>
        <w:tab/>
      </w:r>
      <w:r>
        <w:tab/>
        <w:t>OUT NUMBER</w:t>
      </w:r>
    </w:p>
    <w:p w14:paraId="6D29856D" w14:textId="77777777" w:rsidR="00764092" w:rsidRDefault="00764092" w:rsidP="00764092">
      <w:pPr>
        <w:pStyle w:val="BodyText"/>
        <w:spacing w:line="256" w:lineRule="auto"/>
        <w:ind w:left="1080"/>
      </w:pPr>
      <w:r>
        <w:t>p_out_error_flag</w:t>
      </w:r>
      <w:r>
        <w:tab/>
      </w:r>
      <w:r>
        <w:tab/>
      </w:r>
      <w:r>
        <w:tab/>
        <w:t>OUT VARCHAR2</w:t>
      </w:r>
    </w:p>
    <w:p w14:paraId="24571071" w14:textId="6CF0A91F" w:rsidR="00764092" w:rsidRDefault="00764092" w:rsidP="00764092">
      <w:pPr>
        <w:pStyle w:val="BodyText"/>
        <w:spacing w:after="0" w:line="256" w:lineRule="auto"/>
        <w:ind w:left="1080"/>
      </w:pPr>
      <w:r>
        <w:t>p_out_err_msg</w:t>
      </w:r>
      <w:r>
        <w:tab/>
      </w:r>
      <w:r>
        <w:tab/>
      </w:r>
      <w:r>
        <w:tab/>
      </w:r>
      <w:r>
        <w:tab/>
        <w:t>OUT VARCHAR2</w:t>
      </w:r>
    </w:p>
    <w:p w14:paraId="7788B08C" w14:textId="77777777" w:rsidR="0046292A" w:rsidRDefault="0046292A" w:rsidP="00764092">
      <w:pPr>
        <w:pStyle w:val="BodyText"/>
        <w:spacing w:after="0" w:line="256" w:lineRule="auto"/>
        <w:ind w:left="1080"/>
      </w:pPr>
    </w:p>
    <w:p w14:paraId="6794F448" w14:textId="03EB5E2E" w:rsidR="00764092" w:rsidRDefault="0046292A" w:rsidP="00764092">
      <w:pPr>
        <w:pStyle w:val="BodyText"/>
        <w:spacing w:after="0" w:line="256" w:lineRule="auto"/>
        <w:ind w:left="1080"/>
      </w:pPr>
      <w:r>
        <w:lastRenderedPageBreak/>
        <w:t>Purpose:</w:t>
      </w:r>
    </w:p>
    <w:p w14:paraId="51E9E0A5" w14:textId="39DF477E" w:rsidR="0046292A" w:rsidRDefault="0046292A" w:rsidP="00764092">
      <w:pPr>
        <w:pStyle w:val="BodyText"/>
        <w:spacing w:after="0" w:line="256" w:lineRule="auto"/>
        <w:ind w:left="1080"/>
      </w:pPr>
      <w:r>
        <w:t xml:space="preserve">Create Supplier and Party of type Organization. </w:t>
      </w:r>
    </w:p>
    <w:p w14:paraId="796DA917" w14:textId="1E5E396D" w:rsidR="00B73C45" w:rsidRDefault="00B73C45" w:rsidP="00B73C45">
      <w:pPr>
        <w:pStyle w:val="BodyText"/>
        <w:spacing w:after="0" w:line="256" w:lineRule="auto"/>
        <w:ind w:left="1080"/>
      </w:pPr>
      <w:r>
        <w:t>Logic:</w:t>
      </w:r>
    </w:p>
    <w:p w14:paraId="6E1C0A3D" w14:textId="1E87D388" w:rsidR="00BD1D76" w:rsidRDefault="00BD1D76" w:rsidP="00A17B17">
      <w:pPr>
        <w:pStyle w:val="BodyText"/>
        <w:numPr>
          <w:ilvl w:val="0"/>
          <w:numId w:val="36"/>
        </w:numPr>
        <w:spacing w:after="0" w:line="256" w:lineRule="auto"/>
      </w:pPr>
      <w:r>
        <w:t xml:space="preserve">Assign values passed as parameter to </w:t>
      </w:r>
      <w:r w:rsidR="001567D4">
        <w:t xml:space="preserve">this procedure to local object of type </w:t>
      </w:r>
      <w:r w:rsidR="001567D4" w:rsidRPr="001567D4">
        <w:t>ap_vendor_pub_pkg.r_vendor_rec_type</w:t>
      </w:r>
    </w:p>
    <w:p w14:paraId="7EFCCE1D" w14:textId="40601EFD" w:rsidR="00B73C45" w:rsidRDefault="001567D4" w:rsidP="00A17B17">
      <w:pPr>
        <w:pStyle w:val="BodyText"/>
        <w:numPr>
          <w:ilvl w:val="0"/>
          <w:numId w:val="21"/>
        </w:numPr>
        <w:spacing w:after="0" w:line="256" w:lineRule="auto"/>
      </w:pPr>
      <w:r>
        <w:t xml:space="preserve">Call </w:t>
      </w:r>
      <w:r w:rsidR="00B73C45">
        <w:t xml:space="preserve">API </w:t>
      </w:r>
      <w:r w:rsidR="00B73C45" w:rsidRPr="00B73C45">
        <w:rPr>
          <w:i/>
        </w:rPr>
        <w:t>pos_vendor_pub_pkg.create_vendor</w:t>
      </w:r>
      <w:r w:rsidR="00B73C45">
        <w:t xml:space="preserve"> to create vendor.</w:t>
      </w:r>
    </w:p>
    <w:p w14:paraId="55B0732B" w14:textId="0A26CD8D" w:rsidR="00B73C45" w:rsidRDefault="00B73C45" w:rsidP="00A17B17">
      <w:pPr>
        <w:pStyle w:val="BodyText"/>
        <w:numPr>
          <w:ilvl w:val="0"/>
          <w:numId w:val="21"/>
        </w:numPr>
        <w:spacing w:after="0" w:line="256" w:lineRule="auto"/>
      </w:pPr>
      <w:r>
        <w:t>Error encountered must be return</w:t>
      </w:r>
      <w:r w:rsidR="00836C90">
        <w:t>ed</w:t>
      </w:r>
      <w:r>
        <w:t xml:space="preserve"> to the calling procedure in </w:t>
      </w:r>
      <w:r w:rsidR="00836C90">
        <w:t>OUT</w:t>
      </w:r>
      <w:r>
        <w:t xml:space="preserve"> variable.</w:t>
      </w:r>
    </w:p>
    <w:p w14:paraId="4291B5F6" w14:textId="03A0BD32" w:rsidR="001567D4" w:rsidRDefault="001567D4" w:rsidP="00A17B17">
      <w:pPr>
        <w:pStyle w:val="BodyText"/>
        <w:numPr>
          <w:ilvl w:val="0"/>
          <w:numId w:val="21"/>
        </w:numPr>
        <w:spacing w:after="0" w:line="256" w:lineRule="auto"/>
      </w:pPr>
      <w:r>
        <w:t xml:space="preserve">Error message returned by API must be collected from </w:t>
      </w:r>
      <w:r w:rsidRPr="001567D4">
        <w:t>FND_MSG_PUB</w:t>
      </w:r>
      <w:r>
        <w:t xml:space="preserve"> using </w:t>
      </w:r>
      <w:r w:rsidRPr="001567D4">
        <w:t>FND_MSG_PUB</w:t>
      </w:r>
      <w:r>
        <w:t>.GET and assigned to OUT variable.</w:t>
      </w:r>
    </w:p>
    <w:p w14:paraId="31788D21" w14:textId="2D1FC5EE" w:rsidR="00C31047" w:rsidRDefault="00C31047" w:rsidP="00C31047">
      <w:pPr>
        <w:pStyle w:val="BodyText"/>
        <w:spacing w:after="0" w:line="256" w:lineRule="auto"/>
        <w:ind w:left="1440"/>
      </w:pPr>
      <w:r>
        <w:t xml:space="preserve">Note: Every franchisee which is created as Supplier </w:t>
      </w:r>
      <w:r w:rsidR="00BF41A4">
        <w:t>must</w:t>
      </w:r>
      <w:r>
        <w:t xml:space="preserve"> also be created as party of type Organization in TCA. Party is created by </w:t>
      </w:r>
      <w:r w:rsidRPr="00B73C45">
        <w:rPr>
          <w:i/>
        </w:rPr>
        <w:t>pos_vendor_pub_pkg.create_vendor</w:t>
      </w:r>
      <w:r>
        <w:rPr>
          <w:i/>
        </w:rPr>
        <w:t xml:space="preserve"> </w:t>
      </w:r>
      <w:r>
        <w:t>API internally.</w:t>
      </w:r>
    </w:p>
    <w:p w14:paraId="41AD7C63" w14:textId="3789C253" w:rsidR="00C31047" w:rsidRDefault="00C31047" w:rsidP="00C31047">
      <w:pPr>
        <w:pStyle w:val="BodyText"/>
        <w:spacing w:after="0" w:line="256" w:lineRule="auto"/>
        <w:ind w:left="0"/>
      </w:pPr>
      <w:r>
        <w:tab/>
      </w:r>
    </w:p>
    <w:p w14:paraId="6D707F14" w14:textId="77777777" w:rsidR="0046292A" w:rsidRPr="00C31047" w:rsidRDefault="0046292A" w:rsidP="00C31047">
      <w:pPr>
        <w:pStyle w:val="BodyText"/>
        <w:spacing w:after="0" w:line="256" w:lineRule="auto"/>
        <w:ind w:left="0"/>
      </w:pPr>
    </w:p>
    <w:p w14:paraId="5767CDEB" w14:textId="77777777" w:rsidR="0046292A" w:rsidRDefault="0046292A" w:rsidP="00A17B17">
      <w:pPr>
        <w:pStyle w:val="BodyText"/>
        <w:numPr>
          <w:ilvl w:val="0"/>
          <w:numId w:val="35"/>
        </w:numPr>
        <w:spacing w:after="0" w:line="256" w:lineRule="auto"/>
      </w:pPr>
      <w:r w:rsidRPr="0046292A">
        <w:t>SLC_UPDATE_ORG_PROFILE_P</w:t>
      </w:r>
    </w:p>
    <w:p w14:paraId="0FC803AD" w14:textId="7FE63407" w:rsidR="0046292A" w:rsidRDefault="0046292A" w:rsidP="0046292A">
      <w:pPr>
        <w:pStyle w:val="BodyText"/>
        <w:spacing w:after="0" w:line="256" w:lineRule="auto"/>
        <w:ind w:left="1080"/>
      </w:pPr>
      <w:r>
        <w:t>Parameters:</w:t>
      </w:r>
    </w:p>
    <w:p w14:paraId="195630B0" w14:textId="77777777" w:rsidR="0046292A" w:rsidRDefault="0046292A" w:rsidP="0046292A">
      <w:pPr>
        <w:pStyle w:val="BodyText"/>
        <w:spacing w:line="256" w:lineRule="auto"/>
        <w:ind w:left="1080"/>
      </w:pPr>
      <w:r>
        <w:t xml:space="preserve">p_in_party_id </w:t>
      </w:r>
      <w:r>
        <w:tab/>
      </w:r>
      <w:r>
        <w:tab/>
      </w:r>
      <w:r>
        <w:tab/>
        <w:t>IN NUMBER</w:t>
      </w:r>
    </w:p>
    <w:p w14:paraId="1A96964C" w14:textId="77777777" w:rsidR="0046292A" w:rsidRDefault="0046292A" w:rsidP="0046292A">
      <w:pPr>
        <w:pStyle w:val="BodyText"/>
        <w:spacing w:line="256" w:lineRule="auto"/>
        <w:ind w:left="1080"/>
      </w:pPr>
      <w:r>
        <w:t xml:space="preserve">p_in_organization_name </w:t>
      </w:r>
      <w:r>
        <w:tab/>
      </w:r>
      <w:r>
        <w:tab/>
        <w:t>IN VARCHAR2</w:t>
      </w:r>
    </w:p>
    <w:p w14:paraId="1E10AA98" w14:textId="77777777" w:rsidR="0046292A" w:rsidRDefault="0046292A" w:rsidP="0046292A">
      <w:pPr>
        <w:pStyle w:val="BodyText"/>
        <w:spacing w:line="256" w:lineRule="auto"/>
        <w:ind w:left="1080"/>
      </w:pPr>
      <w:r>
        <w:t>p_in_tax_payer_id</w:t>
      </w:r>
      <w:r>
        <w:tab/>
      </w:r>
      <w:r>
        <w:tab/>
        <w:t>IN VARCHAR2</w:t>
      </w:r>
    </w:p>
    <w:p w14:paraId="006D398D" w14:textId="77777777" w:rsidR="0046292A" w:rsidRDefault="0046292A" w:rsidP="0046292A">
      <w:pPr>
        <w:pStyle w:val="BodyText"/>
        <w:spacing w:line="256" w:lineRule="auto"/>
        <w:ind w:left="1080"/>
      </w:pPr>
      <w:r>
        <w:t>p_out_error_flag</w:t>
      </w:r>
      <w:r>
        <w:tab/>
      </w:r>
      <w:r>
        <w:tab/>
        <w:t>OUT VARCHAR2</w:t>
      </w:r>
    </w:p>
    <w:p w14:paraId="0741BC6C" w14:textId="79458FC4" w:rsidR="0046292A" w:rsidRDefault="0046292A" w:rsidP="0046292A">
      <w:pPr>
        <w:pStyle w:val="BodyText"/>
        <w:spacing w:after="0" w:line="256" w:lineRule="auto"/>
        <w:ind w:left="1080"/>
      </w:pPr>
      <w:r>
        <w:t>p_out_err_msg</w:t>
      </w:r>
      <w:r>
        <w:tab/>
      </w:r>
      <w:r>
        <w:tab/>
      </w:r>
      <w:r>
        <w:tab/>
        <w:t>OUT VARCHAR2</w:t>
      </w:r>
    </w:p>
    <w:p w14:paraId="7CA93F39" w14:textId="77777777" w:rsidR="0046292A" w:rsidRDefault="0046292A" w:rsidP="0046292A">
      <w:pPr>
        <w:pStyle w:val="BodyText"/>
        <w:spacing w:after="0" w:line="256" w:lineRule="auto"/>
        <w:ind w:left="1080"/>
      </w:pPr>
    </w:p>
    <w:p w14:paraId="532F4E5A" w14:textId="4B9E1087" w:rsidR="00B208C6" w:rsidRDefault="00B208C6" w:rsidP="0046292A">
      <w:pPr>
        <w:pStyle w:val="BodyText"/>
        <w:spacing w:after="0" w:line="256" w:lineRule="auto"/>
        <w:ind w:left="1080"/>
      </w:pPr>
      <w:r>
        <w:t xml:space="preserve">Purpose: </w:t>
      </w:r>
    </w:p>
    <w:p w14:paraId="58DDAF61" w14:textId="5A2C3348" w:rsidR="00B208C6" w:rsidRDefault="006D19C1" w:rsidP="0046292A">
      <w:pPr>
        <w:pStyle w:val="BodyText"/>
        <w:spacing w:after="0" w:line="256" w:lineRule="auto"/>
        <w:ind w:left="1080"/>
      </w:pPr>
      <w:r>
        <w:t>Update</w:t>
      </w:r>
      <w:r w:rsidR="00B208C6">
        <w:t xml:space="preserve"> organization name and tax payer </w:t>
      </w:r>
      <w:r>
        <w:t>id for</w:t>
      </w:r>
      <w:r w:rsidR="00B208C6">
        <w:t xml:space="preserve"> the party id passed as parameter to this procedure.</w:t>
      </w:r>
    </w:p>
    <w:p w14:paraId="27555872" w14:textId="44539048" w:rsidR="00B73C45" w:rsidRDefault="00B73C45" w:rsidP="00B73C45">
      <w:pPr>
        <w:pStyle w:val="BodyText"/>
        <w:spacing w:after="0" w:line="256" w:lineRule="auto"/>
        <w:ind w:left="1080"/>
      </w:pPr>
      <w:r>
        <w:t>Logic:</w:t>
      </w:r>
    </w:p>
    <w:p w14:paraId="603CC348" w14:textId="61DA0FE8" w:rsidR="001456EF" w:rsidRDefault="001456EF" w:rsidP="00A17B17">
      <w:pPr>
        <w:pStyle w:val="BodyText"/>
        <w:numPr>
          <w:ilvl w:val="0"/>
          <w:numId w:val="37"/>
        </w:numPr>
        <w:spacing w:after="0" w:line="256" w:lineRule="auto"/>
      </w:pPr>
      <w:r>
        <w:t xml:space="preserve">Create local variables for </w:t>
      </w:r>
      <w:r w:rsidRPr="001456EF">
        <w:t>apps.hz_party_v2pub.organization_rec_type</w:t>
      </w:r>
      <w:r>
        <w:t xml:space="preserve"> and </w:t>
      </w:r>
      <w:r w:rsidRPr="001456EF">
        <w:t>hz_party_v2pub.party_rec_type</w:t>
      </w:r>
      <w:r>
        <w:t>.</w:t>
      </w:r>
    </w:p>
    <w:p w14:paraId="41A4944C" w14:textId="690720CC" w:rsidR="001456EF" w:rsidRDefault="001456EF" w:rsidP="00A17B17">
      <w:pPr>
        <w:pStyle w:val="BodyText"/>
        <w:numPr>
          <w:ilvl w:val="0"/>
          <w:numId w:val="37"/>
        </w:numPr>
        <w:spacing w:after="0" w:line="256" w:lineRule="auto"/>
      </w:pPr>
      <w:r>
        <w:t>Assign values passed as parameter to these variables.</w:t>
      </w:r>
    </w:p>
    <w:p w14:paraId="102EE29C" w14:textId="51893A0E" w:rsidR="00B73C45" w:rsidRDefault="00B73C45" w:rsidP="00A17B17">
      <w:pPr>
        <w:pStyle w:val="BodyText"/>
        <w:numPr>
          <w:ilvl w:val="0"/>
          <w:numId w:val="22"/>
        </w:numPr>
        <w:spacing w:after="0" w:line="256" w:lineRule="auto"/>
      </w:pPr>
      <w:r>
        <w:t>Th</w:t>
      </w:r>
      <w:r w:rsidR="0041240E">
        <w:t>is procedure must take party_id</w:t>
      </w:r>
      <w:r>
        <w:t xml:space="preserve">, legal status and organization name as in parameter and must call API </w:t>
      </w:r>
      <w:r w:rsidRPr="00B73C45">
        <w:rPr>
          <w:i/>
        </w:rPr>
        <w:t>HZ_PARTY_V2PUB.UPDATE_ORGANIZATION</w:t>
      </w:r>
      <w:r>
        <w:rPr>
          <w:i/>
        </w:rPr>
        <w:t xml:space="preserve"> </w:t>
      </w:r>
      <w:r>
        <w:t xml:space="preserve">to </w:t>
      </w:r>
      <w:r w:rsidR="00C31047">
        <w:t>update Organization name and Legal Structure Name of the Franchisee.</w:t>
      </w:r>
    </w:p>
    <w:p w14:paraId="3A7E11D8" w14:textId="77777777" w:rsidR="0041240E" w:rsidRDefault="0041240E" w:rsidP="00A17B17">
      <w:pPr>
        <w:pStyle w:val="BodyText"/>
        <w:numPr>
          <w:ilvl w:val="0"/>
          <w:numId w:val="22"/>
        </w:numPr>
        <w:spacing w:after="0" w:line="256" w:lineRule="auto"/>
      </w:pPr>
      <w:r>
        <w:t>Error encountered must be returned to the calling procedure in OUT variable.</w:t>
      </w:r>
    </w:p>
    <w:p w14:paraId="117F5DAB" w14:textId="77777777" w:rsidR="0041240E" w:rsidRDefault="0041240E" w:rsidP="00A17B17">
      <w:pPr>
        <w:pStyle w:val="BodyText"/>
        <w:numPr>
          <w:ilvl w:val="0"/>
          <w:numId w:val="22"/>
        </w:numPr>
        <w:spacing w:after="0" w:line="256" w:lineRule="auto"/>
      </w:pPr>
      <w:r>
        <w:t xml:space="preserve">Error message returned by API must be collected from </w:t>
      </w:r>
      <w:r w:rsidRPr="001567D4">
        <w:t>FND_MSG_PUB</w:t>
      </w:r>
      <w:r>
        <w:t xml:space="preserve"> using </w:t>
      </w:r>
      <w:r w:rsidRPr="001567D4">
        <w:t>FND_MSG_PUB</w:t>
      </w:r>
      <w:r>
        <w:t>.GET and assigned to OUT variable.</w:t>
      </w:r>
    </w:p>
    <w:p w14:paraId="2CBFB2B0" w14:textId="77777777" w:rsidR="00C31047" w:rsidRDefault="00C31047" w:rsidP="00C31047">
      <w:pPr>
        <w:pStyle w:val="BodyText"/>
        <w:spacing w:after="0" w:line="256" w:lineRule="auto"/>
        <w:ind w:left="1800"/>
      </w:pPr>
    </w:p>
    <w:p w14:paraId="1293DB59" w14:textId="77777777" w:rsidR="003F3279" w:rsidRDefault="003F3279" w:rsidP="00A17B17">
      <w:pPr>
        <w:pStyle w:val="BodyText"/>
        <w:numPr>
          <w:ilvl w:val="0"/>
          <w:numId w:val="35"/>
        </w:numPr>
        <w:spacing w:after="0" w:line="256" w:lineRule="auto"/>
      </w:pPr>
      <w:r w:rsidRPr="003F3279">
        <w:t>SLC_PROCESS_UDA_ATTRIBUTES_P</w:t>
      </w:r>
    </w:p>
    <w:p w14:paraId="210038AE" w14:textId="15B4A5A3" w:rsidR="003F3279" w:rsidRDefault="003F3279" w:rsidP="003F3279">
      <w:pPr>
        <w:pStyle w:val="BodyText"/>
        <w:spacing w:after="0" w:line="256" w:lineRule="auto"/>
        <w:ind w:left="1080"/>
      </w:pPr>
      <w:r>
        <w:t>Parameters:</w:t>
      </w:r>
    </w:p>
    <w:p w14:paraId="34571576" w14:textId="77777777" w:rsidR="003F3279" w:rsidRDefault="003F3279" w:rsidP="003F3279">
      <w:pPr>
        <w:pStyle w:val="BodyText"/>
        <w:spacing w:line="256" w:lineRule="auto"/>
        <w:ind w:left="1080"/>
      </w:pPr>
      <w:r>
        <w:t>p_in_party_id</w:t>
      </w:r>
      <w:r>
        <w:tab/>
      </w:r>
      <w:r>
        <w:tab/>
        <w:t xml:space="preserve">IN </w:t>
      </w:r>
      <w:r>
        <w:tab/>
        <w:t>NUMBER</w:t>
      </w:r>
    </w:p>
    <w:p w14:paraId="0BDF1614" w14:textId="77777777" w:rsidR="003F3279" w:rsidRDefault="003F3279" w:rsidP="003F3279">
      <w:pPr>
        <w:pStyle w:val="BodyText"/>
        <w:spacing w:line="256" w:lineRule="auto"/>
        <w:ind w:left="1080"/>
      </w:pPr>
      <w:r>
        <w:t>p_in_ssn</w:t>
      </w:r>
      <w:r>
        <w:tab/>
      </w:r>
      <w:r>
        <w:tab/>
        <w:t xml:space="preserve">IN </w:t>
      </w:r>
      <w:r>
        <w:tab/>
        <w:t>NUMBER</w:t>
      </w:r>
    </w:p>
    <w:p w14:paraId="085EB850" w14:textId="77777777" w:rsidR="003F3279" w:rsidRDefault="003F3279" w:rsidP="003F3279">
      <w:pPr>
        <w:pStyle w:val="BodyText"/>
        <w:spacing w:line="256" w:lineRule="auto"/>
        <w:ind w:left="1080"/>
      </w:pPr>
      <w:r>
        <w:lastRenderedPageBreak/>
        <w:t>p_in_dob</w:t>
      </w:r>
      <w:r>
        <w:tab/>
      </w:r>
      <w:r>
        <w:tab/>
        <w:t xml:space="preserve">IN </w:t>
      </w:r>
      <w:r>
        <w:tab/>
        <w:t>VARCHAR2</w:t>
      </w:r>
    </w:p>
    <w:p w14:paraId="34D18DA2" w14:textId="77777777" w:rsidR="003F3279" w:rsidRDefault="003F3279" w:rsidP="003F3279">
      <w:pPr>
        <w:pStyle w:val="BodyText"/>
        <w:spacing w:line="256" w:lineRule="auto"/>
        <w:ind w:left="1080"/>
      </w:pPr>
      <w:r>
        <w:t>p_in_bkgrd</w:t>
      </w:r>
      <w:r>
        <w:tab/>
      </w:r>
      <w:r>
        <w:tab/>
        <w:t xml:space="preserve">IN </w:t>
      </w:r>
      <w:r>
        <w:tab/>
        <w:t>VARCHAR2</w:t>
      </w:r>
    </w:p>
    <w:p w14:paraId="66335F02" w14:textId="77777777" w:rsidR="003F3279" w:rsidRDefault="003F3279" w:rsidP="003F3279">
      <w:pPr>
        <w:pStyle w:val="BodyText"/>
        <w:spacing w:line="256" w:lineRule="auto"/>
        <w:ind w:left="1080"/>
      </w:pPr>
      <w:r>
        <w:t>p_in_marital</w:t>
      </w:r>
      <w:r>
        <w:tab/>
      </w:r>
      <w:r>
        <w:tab/>
        <w:t xml:space="preserve">IN </w:t>
      </w:r>
      <w:r>
        <w:tab/>
        <w:t>VARCHAR2</w:t>
      </w:r>
    </w:p>
    <w:p w14:paraId="5BD0C3CA" w14:textId="77777777" w:rsidR="003F3279" w:rsidRDefault="003F3279" w:rsidP="003F3279">
      <w:pPr>
        <w:pStyle w:val="BodyText"/>
        <w:spacing w:line="256" w:lineRule="auto"/>
        <w:ind w:left="1080"/>
      </w:pPr>
      <w:r>
        <w:t>p_in_sex</w:t>
      </w:r>
      <w:r>
        <w:tab/>
      </w:r>
      <w:r>
        <w:tab/>
        <w:t>IN</w:t>
      </w:r>
      <w:r>
        <w:tab/>
        <w:t>VARCHAR2</w:t>
      </w:r>
    </w:p>
    <w:p w14:paraId="72F40415" w14:textId="77777777" w:rsidR="003F3279" w:rsidRDefault="003F3279" w:rsidP="003F3279">
      <w:pPr>
        <w:pStyle w:val="BodyText"/>
        <w:spacing w:line="256" w:lineRule="auto"/>
        <w:ind w:left="1080"/>
      </w:pPr>
      <w:r>
        <w:t>p_in_conversion_source</w:t>
      </w:r>
      <w:r>
        <w:tab/>
        <w:t xml:space="preserve">IN </w:t>
      </w:r>
      <w:r>
        <w:tab/>
        <w:t>VARCHAR2</w:t>
      </w:r>
    </w:p>
    <w:p w14:paraId="164D8275" w14:textId="77777777" w:rsidR="003F3279" w:rsidRDefault="003F3279" w:rsidP="003F3279">
      <w:pPr>
        <w:pStyle w:val="BodyText"/>
        <w:spacing w:line="256" w:lineRule="auto"/>
        <w:ind w:left="1080"/>
      </w:pPr>
      <w:r>
        <w:t>p_in_original_date</w:t>
      </w:r>
      <w:r>
        <w:tab/>
        <w:t xml:space="preserve">IN </w:t>
      </w:r>
      <w:r>
        <w:tab/>
        <w:t>VARCHAR2</w:t>
      </w:r>
    </w:p>
    <w:p w14:paraId="36927A7A" w14:textId="77777777" w:rsidR="003F3279" w:rsidRDefault="003F3279" w:rsidP="003F3279">
      <w:pPr>
        <w:pStyle w:val="BodyText"/>
        <w:spacing w:line="256" w:lineRule="auto"/>
        <w:ind w:left="1080"/>
      </w:pPr>
      <w:r>
        <w:t>p_in_effec_begin_date</w:t>
      </w:r>
      <w:r>
        <w:tab/>
        <w:t xml:space="preserve">IN </w:t>
      </w:r>
      <w:r>
        <w:tab/>
        <w:t>VARCHAR2</w:t>
      </w:r>
    </w:p>
    <w:p w14:paraId="2C716819" w14:textId="77777777" w:rsidR="003F3279" w:rsidRDefault="003F3279" w:rsidP="003F3279">
      <w:pPr>
        <w:pStyle w:val="BodyText"/>
        <w:spacing w:line="256" w:lineRule="auto"/>
        <w:ind w:left="1080"/>
      </w:pPr>
      <w:r>
        <w:t>p_in_effec_end_date</w:t>
      </w:r>
      <w:r>
        <w:tab/>
        <w:t xml:space="preserve">IN </w:t>
      </w:r>
      <w:r>
        <w:tab/>
        <w:t>VARCHAR2</w:t>
      </w:r>
    </w:p>
    <w:p w14:paraId="4A50B336" w14:textId="0A9E542D" w:rsidR="008A7EEC" w:rsidRDefault="008A7EEC" w:rsidP="003F3279">
      <w:pPr>
        <w:pStyle w:val="BodyText"/>
        <w:spacing w:line="256" w:lineRule="auto"/>
        <w:ind w:left="1080"/>
      </w:pPr>
      <w:r w:rsidRPr="008A7EEC">
        <w:t>p_in_first_name</w:t>
      </w:r>
      <w:r w:rsidRPr="008A7EEC">
        <w:tab/>
      </w:r>
      <w:r w:rsidRPr="008A7EEC">
        <w:tab/>
        <w:t xml:space="preserve">IN </w:t>
      </w:r>
      <w:r w:rsidRPr="008A7EEC">
        <w:tab/>
      </w:r>
      <w:r w:rsidRPr="008A7EEC">
        <w:tab/>
        <w:t>VARCHAR2</w:t>
      </w:r>
    </w:p>
    <w:p w14:paraId="770FF85E" w14:textId="1295879E" w:rsidR="008A7EEC" w:rsidRDefault="008A7EEC" w:rsidP="003F3279">
      <w:pPr>
        <w:pStyle w:val="BodyText"/>
        <w:spacing w:line="256" w:lineRule="auto"/>
        <w:ind w:left="1080"/>
      </w:pPr>
      <w:r w:rsidRPr="008A7EEC">
        <w:t>p_in_middle_name</w:t>
      </w:r>
      <w:r w:rsidRPr="008A7EEC">
        <w:tab/>
      </w:r>
      <w:r w:rsidRPr="008A7EEC">
        <w:tab/>
        <w:t xml:space="preserve">IN </w:t>
      </w:r>
      <w:r w:rsidRPr="008A7EEC">
        <w:tab/>
      </w:r>
      <w:r w:rsidRPr="008A7EEC">
        <w:tab/>
        <w:t>VARCHAR2</w:t>
      </w:r>
    </w:p>
    <w:p w14:paraId="0D807F82" w14:textId="37B06C1A" w:rsidR="008A7EEC" w:rsidRDefault="008A7EEC" w:rsidP="003F3279">
      <w:pPr>
        <w:pStyle w:val="BodyText"/>
        <w:spacing w:line="256" w:lineRule="auto"/>
        <w:ind w:left="1080"/>
      </w:pPr>
      <w:r w:rsidRPr="008A7EEC">
        <w:t>p_in_last_name</w:t>
      </w:r>
      <w:r w:rsidRPr="008A7EEC">
        <w:tab/>
      </w:r>
      <w:r w:rsidRPr="008A7EEC">
        <w:tab/>
      </w:r>
      <w:r w:rsidRPr="008A7EEC">
        <w:tab/>
        <w:t xml:space="preserve">IN </w:t>
      </w:r>
      <w:r w:rsidRPr="008A7EEC">
        <w:tab/>
      </w:r>
      <w:r w:rsidRPr="008A7EEC">
        <w:tab/>
        <w:t>VARCHAR2</w:t>
      </w:r>
    </w:p>
    <w:p w14:paraId="15B34F64" w14:textId="77777777" w:rsidR="003F3279" w:rsidRDefault="003F3279" w:rsidP="003F3279">
      <w:pPr>
        <w:pStyle w:val="BodyText"/>
        <w:spacing w:line="256" w:lineRule="auto"/>
        <w:ind w:left="1080"/>
      </w:pPr>
      <w:r>
        <w:t>p_out_error_flag</w:t>
      </w:r>
      <w:r>
        <w:tab/>
        <w:t xml:space="preserve">OUT </w:t>
      </w:r>
      <w:r>
        <w:tab/>
        <w:t>VARCHAR2</w:t>
      </w:r>
    </w:p>
    <w:p w14:paraId="208B291B" w14:textId="1AF96DAC" w:rsidR="003F3279" w:rsidRDefault="003F3279" w:rsidP="003F3279">
      <w:pPr>
        <w:pStyle w:val="BodyText"/>
        <w:spacing w:after="0" w:line="256" w:lineRule="auto"/>
        <w:ind w:left="1080"/>
      </w:pPr>
      <w:r>
        <w:t>p_out_err_msg</w:t>
      </w:r>
      <w:r>
        <w:tab/>
      </w:r>
      <w:r>
        <w:tab/>
        <w:t xml:space="preserve">OUT </w:t>
      </w:r>
      <w:r>
        <w:tab/>
        <w:t>VARCHAR2</w:t>
      </w:r>
    </w:p>
    <w:p w14:paraId="678C198C" w14:textId="4D52A7F1" w:rsidR="00C31047" w:rsidRDefault="00C31047" w:rsidP="00C31047">
      <w:pPr>
        <w:pStyle w:val="BodyText"/>
        <w:spacing w:after="0" w:line="256" w:lineRule="auto"/>
        <w:ind w:left="1080"/>
      </w:pPr>
      <w:r>
        <w:t xml:space="preserve">Logic: </w:t>
      </w:r>
    </w:p>
    <w:p w14:paraId="1B88D05D" w14:textId="0628062B" w:rsidR="00C31047" w:rsidRDefault="00C31047" w:rsidP="00A17B17">
      <w:pPr>
        <w:pStyle w:val="BodyText"/>
        <w:numPr>
          <w:ilvl w:val="0"/>
          <w:numId w:val="22"/>
        </w:numPr>
        <w:spacing w:after="0" w:line="256" w:lineRule="auto"/>
      </w:pPr>
      <w:r>
        <w:t xml:space="preserve">This procedure </w:t>
      </w:r>
      <w:r w:rsidR="00176074">
        <w:t>must update</w:t>
      </w:r>
      <w:r>
        <w:t xml:space="preserve"> UDA information into Oracle Supplier Hub.</w:t>
      </w:r>
    </w:p>
    <w:p w14:paraId="49C91D11" w14:textId="413D7B66" w:rsidR="00C31047" w:rsidRDefault="00C31047" w:rsidP="00A17B17">
      <w:pPr>
        <w:pStyle w:val="BodyText"/>
        <w:numPr>
          <w:ilvl w:val="0"/>
          <w:numId w:val="22"/>
        </w:numPr>
        <w:spacing w:after="0" w:line="256" w:lineRule="auto"/>
      </w:pPr>
      <w:r>
        <w:t xml:space="preserve">Row records </w:t>
      </w:r>
      <w:r w:rsidR="00176074">
        <w:t xml:space="preserve">i.e </w:t>
      </w:r>
      <w:r w:rsidR="00176074" w:rsidRPr="00176074">
        <w:rPr>
          <w:i/>
        </w:rPr>
        <w:t>ego_user_attr_row_obj</w:t>
      </w:r>
      <w:r w:rsidR="00176074">
        <w:t xml:space="preserve"> must</w:t>
      </w:r>
      <w:r>
        <w:t xml:space="preserve"> be created and inserted into </w:t>
      </w:r>
      <w:r w:rsidR="00176074" w:rsidRPr="00176074">
        <w:rPr>
          <w:i/>
        </w:rPr>
        <w:t>ego_user_attr_row_table</w:t>
      </w:r>
      <w:r w:rsidR="00176074">
        <w:t xml:space="preserve"> </w:t>
      </w:r>
      <w:r>
        <w:t>in SYNC mode.</w:t>
      </w:r>
    </w:p>
    <w:p w14:paraId="3B0FFD35" w14:textId="6DF117C1" w:rsidR="00C31047" w:rsidRDefault="00C31047" w:rsidP="00A17B17">
      <w:pPr>
        <w:pStyle w:val="BodyText"/>
        <w:numPr>
          <w:ilvl w:val="0"/>
          <w:numId w:val="22"/>
        </w:numPr>
        <w:spacing w:after="0" w:line="256" w:lineRule="auto"/>
      </w:pPr>
      <w:r>
        <w:t xml:space="preserve">For all the attributes </w:t>
      </w:r>
      <w:r w:rsidR="00762609">
        <w:t>update</w:t>
      </w:r>
      <w:r>
        <w:t xml:space="preserve"> </w:t>
      </w:r>
      <w:r w:rsidRPr="00C31047">
        <w:t>ego_user_attr_data_obj</w:t>
      </w:r>
      <w:r>
        <w:t xml:space="preserve"> records </w:t>
      </w:r>
      <w:r w:rsidR="00762609">
        <w:t>populat</w:t>
      </w:r>
      <w:r w:rsidR="003F3279">
        <w:t>e</w:t>
      </w:r>
      <w:r w:rsidR="00762609">
        <w:t xml:space="preserve"> in </w:t>
      </w:r>
      <w:r w:rsidR="00762609" w:rsidRPr="00762609">
        <w:t>ego_user_attr_data_table</w:t>
      </w:r>
      <w:r>
        <w:t>.</w:t>
      </w:r>
    </w:p>
    <w:p w14:paraId="3E5F6F40" w14:textId="2CB0F127" w:rsidR="00C31047" w:rsidRDefault="00C31047" w:rsidP="00A17B17">
      <w:pPr>
        <w:pStyle w:val="BodyText"/>
        <w:numPr>
          <w:ilvl w:val="0"/>
          <w:numId w:val="22"/>
        </w:numPr>
        <w:spacing w:after="0" w:line="256" w:lineRule="auto"/>
      </w:pPr>
      <w:r>
        <w:t xml:space="preserve">Call </w:t>
      </w:r>
      <w:r w:rsidRPr="00C31047">
        <w:rPr>
          <w:i/>
        </w:rPr>
        <w:t>ego_user_attrs_data_pub.process_user_attrs_data</w:t>
      </w:r>
      <w:r>
        <w:rPr>
          <w:i/>
        </w:rPr>
        <w:t xml:space="preserve"> </w:t>
      </w:r>
      <w:r>
        <w:t>API to update UDA information in Oracle Supplier Hub.</w:t>
      </w:r>
    </w:p>
    <w:p w14:paraId="3CD16730" w14:textId="77777777" w:rsidR="00E13071" w:rsidRDefault="00E13071" w:rsidP="00A17B17">
      <w:pPr>
        <w:pStyle w:val="BodyText"/>
        <w:numPr>
          <w:ilvl w:val="0"/>
          <w:numId w:val="22"/>
        </w:numPr>
        <w:spacing w:after="0" w:line="256" w:lineRule="auto"/>
      </w:pPr>
      <w:r>
        <w:t>Error encountered must be returned to the calling procedure in OUT variable.</w:t>
      </w:r>
    </w:p>
    <w:p w14:paraId="4870735B" w14:textId="77777777" w:rsidR="00E13071" w:rsidRDefault="00E13071" w:rsidP="00A17B17">
      <w:pPr>
        <w:pStyle w:val="BodyText"/>
        <w:numPr>
          <w:ilvl w:val="0"/>
          <w:numId w:val="22"/>
        </w:numPr>
        <w:spacing w:after="0" w:line="256" w:lineRule="auto"/>
      </w:pPr>
      <w:r>
        <w:t xml:space="preserve">Error message returned by API must be collected from </w:t>
      </w:r>
      <w:r w:rsidRPr="001567D4">
        <w:t>FND_MSG_PUB</w:t>
      </w:r>
      <w:r>
        <w:t xml:space="preserve"> using </w:t>
      </w:r>
      <w:r w:rsidRPr="001567D4">
        <w:t>FND_MSG_PUB</w:t>
      </w:r>
      <w:r>
        <w:t>.GET and assigned to OUT variable.</w:t>
      </w:r>
    </w:p>
    <w:p w14:paraId="3AF0B442" w14:textId="77777777" w:rsidR="00C31047" w:rsidRDefault="00C31047" w:rsidP="00C31047">
      <w:pPr>
        <w:pStyle w:val="BodyText"/>
        <w:spacing w:after="0" w:line="256" w:lineRule="auto"/>
        <w:ind w:left="1800"/>
      </w:pPr>
    </w:p>
    <w:p w14:paraId="02EA3973" w14:textId="77777777" w:rsidR="00FC15F1" w:rsidRDefault="00FC15F1" w:rsidP="00A17B17">
      <w:pPr>
        <w:pStyle w:val="BodyText"/>
        <w:numPr>
          <w:ilvl w:val="0"/>
          <w:numId w:val="35"/>
        </w:numPr>
        <w:spacing w:after="0" w:line="256" w:lineRule="auto"/>
      </w:pPr>
      <w:r w:rsidRPr="00FC15F1">
        <w:t>SLC_CREATE_SUPPLIER_SITE_P</w:t>
      </w:r>
    </w:p>
    <w:p w14:paraId="7B6CE43E" w14:textId="28C32652" w:rsidR="00FC15F1" w:rsidRDefault="00FC15F1" w:rsidP="00FC15F1">
      <w:pPr>
        <w:pStyle w:val="BodyText"/>
        <w:spacing w:after="0" w:line="256" w:lineRule="auto"/>
        <w:ind w:left="1080"/>
      </w:pPr>
      <w:r>
        <w:t>Parameters:</w:t>
      </w:r>
    </w:p>
    <w:p w14:paraId="248A4C26" w14:textId="4EDBE89F" w:rsidR="00FC15F1" w:rsidRDefault="00FC15F1" w:rsidP="00FC15F1">
      <w:pPr>
        <w:pStyle w:val="BodyText"/>
        <w:spacing w:line="256" w:lineRule="auto"/>
        <w:ind w:left="1080"/>
      </w:pPr>
      <w:r>
        <w:t>p_in_party_id</w:t>
      </w:r>
      <w:r>
        <w:tab/>
      </w:r>
      <w:r>
        <w:tab/>
      </w:r>
      <w:r>
        <w:tab/>
        <w:t xml:space="preserve">IN </w:t>
      </w:r>
      <w:r>
        <w:tab/>
      </w:r>
      <w:r>
        <w:tab/>
        <w:t>NUMBER</w:t>
      </w:r>
    </w:p>
    <w:p w14:paraId="68980F84" w14:textId="77777777" w:rsidR="00FC15F1" w:rsidRDefault="00FC15F1" w:rsidP="00FC15F1">
      <w:pPr>
        <w:pStyle w:val="BodyText"/>
        <w:spacing w:line="256" w:lineRule="auto"/>
        <w:ind w:left="1080"/>
      </w:pPr>
      <w:r>
        <w:t>p_in_vendor_site_code</w:t>
      </w:r>
      <w:r>
        <w:tab/>
      </w:r>
      <w:r>
        <w:tab/>
        <w:t xml:space="preserve">IN </w:t>
      </w:r>
      <w:r>
        <w:tab/>
      </w:r>
      <w:r>
        <w:tab/>
        <w:t>VARCHAR2</w:t>
      </w:r>
    </w:p>
    <w:p w14:paraId="2C982042" w14:textId="77777777" w:rsidR="00FC15F1" w:rsidRDefault="00FC15F1" w:rsidP="00FC15F1">
      <w:pPr>
        <w:pStyle w:val="BodyText"/>
        <w:spacing w:line="256" w:lineRule="auto"/>
        <w:ind w:left="1080"/>
      </w:pPr>
      <w:r>
        <w:t>p_in_addressline1</w:t>
      </w:r>
      <w:r>
        <w:tab/>
      </w:r>
      <w:r>
        <w:tab/>
      </w:r>
      <w:r>
        <w:tab/>
        <w:t xml:space="preserve">IN </w:t>
      </w:r>
      <w:r>
        <w:tab/>
      </w:r>
      <w:r>
        <w:tab/>
        <w:t>VARCHAR2</w:t>
      </w:r>
    </w:p>
    <w:p w14:paraId="631A4DA1" w14:textId="77777777" w:rsidR="00FC15F1" w:rsidRDefault="00FC15F1" w:rsidP="00FC15F1">
      <w:pPr>
        <w:pStyle w:val="BodyText"/>
        <w:spacing w:line="256" w:lineRule="auto"/>
        <w:ind w:left="1080"/>
      </w:pPr>
      <w:r>
        <w:t>p_in_addressline2</w:t>
      </w:r>
      <w:r>
        <w:tab/>
      </w:r>
      <w:r>
        <w:tab/>
      </w:r>
      <w:r>
        <w:tab/>
        <w:t xml:space="preserve">IN </w:t>
      </w:r>
      <w:r>
        <w:tab/>
      </w:r>
      <w:r>
        <w:tab/>
        <w:t>VARCHAR2</w:t>
      </w:r>
      <w:r>
        <w:tab/>
        <w:t>DEFAULT NULL</w:t>
      </w:r>
    </w:p>
    <w:p w14:paraId="03210889" w14:textId="493AC268" w:rsidR="00FC15F1" w:rsidRDefault="00FC15F1" w:rsidP="00FC15F1">
      <w:pPr>
        <w:pStyle w:val="BodyText"/>
        <w:spacing w:line="256" w:lineRule="auto"/>
        <w:ind w:left="1080"/>
      </w:pPr>
      <w:r>
        <w:t>p_in_city</w:t>
      </w:r>
      <w:r>
        <w:tab/>
      </w:r>
      <w:r>
        <w:tab/>
      </w:r>
      <w:r>
        <w:tab/>
      </w:r>
      <w:r>
        <w:tab/>
        <w:t xml:space="preserve">IN </w:t>
      </w:r>
      <w:r>
        <w:tab/>
      </w:r>
      <w:r>
        <w:tab/>
        <w:t>VARCHAR2</w:t>
      </w:r>
      <w:r>
        <w:tab/>
        <w:t>DEFAULT NULL</w:t>
      </w:r>
    </w:p>
    <w:p w14:paraId="25512A97" w14:textId="6E40E62C" w:rsidR="00FC15F1" w:rsidRDefault="00FC15F1" w:rsidP="00FC15F1">
      <w:pPr>
        <w:pStyle w:val="BodyText"/>
        <w:spacing w:line="256" w:lineRule="auto"/>
        <w:ind w:left="1080"/>
      </w:pPr>
      <w:r>
        <w:t>p_in_state</w:t>
      </w:r>
      <w:r>
        <w:tab/>
      </w:r>
      <w:r>
        <w:tab/>
      </w:r>
      <w:r>
        <w:tab/>
        <w:t xml:space="preserve">IN </w:t>
      </w:r>
      <w:r>
        <w:tab/>
      </w:r>
      <w:r>
        <w:tab/>
        <w:t>VARCHAR2</w:t>
      </w:r>
      <w:r>
        <w:tab/>
        <w:t>DEFAULT NULL</w:t>
      </w:r>
    </w:p>
    <w:p w14:paraId="35DBACE3" w14:textId="4ACB1062" w:rsidR="00FC15F1" w:rsidRDefault="00FC15F1" w:rsidP="00FC15F1">
      <w:pPr>
        <w:pStyle w:val="BodyText"/>
        <w:spacing w:line="256" w:lineRule="auto"/>
        <w:ind w:left="1080"/>
      </w:pPr>
      <w:r>
        <w:t>p_in_county</w:t>
      </w:r>
      <w:r>
        <w:tab/>
      </w:r>
      <w:r>
        <w:tab/>
      </w:r>
      <w:r>
        <w:tab/>
        <w:t xml:space="preserve">IN </w:t>
      </w:r>
      <w:r>
        <w:tab/>
      </w:r>
      <w:r>
        <w:tab/>
        <w:t>VARCHAR2</w:t>
      </w:r>
      <w:r>
        <w:tab/>
        <w:t>DEFAULT NULL</w:t>
      </w:r>
    </w:p>
    <w:p w14:paraId="47845CA0" w14:textId="6B4056BE" w:rsidR="00FC15F1" w:rsidRDefault="00FC15F1" w:rsidP="00FC15F1">
      <w:pPr>
        <w:pStyle w:val="BodyText"/>
        <w:spacing w:line="256" w:lineRule="auto"/>
        <w:ind w:left="1080"/>
      </w:pPr>
      <w:r>
        <w:t>p_in_country</w:t>
      </w:r>
      <w:r>
        <w:tab/>
      </w:r>
      <w:r>
        <w:tab/>
      </w:r>
      <w:r>
        <w:tab/>
        <w:t xml:space="preserve">IN </w:t>
      </w:r>
      <w:r>
        <w:tab/>
      </w:r>
      <w:r>
        <w:tab/>
        <w:t>VARCHAR2</w:t>
      </w:r>
      <w:r>
        <w:tab/>
        <w:t>DEFAULT NULL</w:t>
      </w:r>
    </w:p>
    <w:p w14:paraId="3BE25000" w14:textId="1E4C9A61" w:rsidR="00FC15F1" w:rsidRDefault="00FC15F1" w:rsidP="00FC15F1">
      <w:pPr>
        <w:pStyle w:val="BodyText"/>
        <w:spacing w:line="256" w:lineRule="auto"/>
        <w:ind w:left="1080"/>
      </w:pPr>
      <w:r>
        <w:t>p_in_zip</w:t>
      </w:r>
      <w:r>
        <w:tab/>
      </w:r>
      <w:r>
        <w:tab/>
      </w:r>
      <w:r>
        <w:tab/>
      </w:r>
      <w:r>
        <w:tab/>
        <w:t xml:space="preserve">IN </w:t>
      </w:r>
      <w:r>
        <w:tab/>
      </w:r>
      <w:r>
        <w:tab/>
        <w:t>VARCHAR2</w:t>
      </w:r>
      <w:r>
        <w:tab/>
        <w:t>DEFAULT NULL</w:t>
      </w:r>
    </w:p>
    <w:p w14:paraId="7423DCB9" w14:textId="41BCBB40" w:rsidR="00FC15F1" w:rsidRDefault="00FC15F1" w:rsidP="00FC15F1">
      <w:pPr>
        <w:pStyle w:val="BodyText"/>
        <w:spacing w:line="256" w:lineRule="auto"/>
        <w:ind w:left="1080"/>
      </w:pPr>
      <w:r>
        <w:t>p_in_phone</w:t>
      </w:r>
      <w:r>
        <w:tab/>
      </w:r>
      <w:r>
        <w:tab/>
      </w:r>
      <w:r>
        <w:tab/>
        <w:t xml:space="preserve">IN </w:t>
      </w:r>
      <w:r>
        <w:tab/>
      </w:r>
      <w:r>
        <w:tab/>
        <w:t>VARCHAR2</w:t>
      </w:r>
      <w:r>
        <w:tab/>
        <w:t>DEFAULT NULL</w:t>
      </w:r>
    </w:p>
    <w:p w14:paraId="1ED7A569" w14:textId="0068559A" w:rsidR="00FC15F1" w:rsidRDefault="00FC15F1" w:rsidP="00FC15F1">
      <w:pPr>
        <w:pStyle w:val="BodyText"/>
        <w:spacing w:line="256" w:lineRule="auto"/>
        <w:ind w:left="1080"/>
      </w:pPr>
      <w:r>
        <w:lastRenderedPageBreak/>
        <w:t>p_in_ou</w:t>
      </w:r>
      <w:r>
        <w:tab/>
      </w:r>
      <w:r>
        <w:tab/>
      </w:r>
      <w:r>
        <w:tab/>
      </w:r>
      <w:r>
        <w:tab/>
        <w:t xml:space="preserve">IN </w:t>
      </w:r>
      <w:r>
        <w:tab/>
      </w:r>
      <w:r>
        <w:tab/>
        <w:t>VARCHAR2</w:t>
      </w:r>
    </w:p>
    <w:p w14:paraId="51F17EE4" w14:textId="0C60113F" w:rsidR="00FC15F1" w:rsidRDefault="00FC15F1" w:rsidP="00FC15F1">
      <w:pPr>
        <w:pStyle w:val="BodyText"/>
        <w:spacing w:line="256" w:lineRule="auto"/>
        <w:ind w:left="1080"/>
      </w:pPr>
      <w:r>
        <w:t>p_out_error_flag</w:t>
      </w:r>
      <w:r>
        <w:tab/>
      </w:r>
      <w:r>
        <w:tab/>
      </w:r>
      <w:r>
        <w:tab/>
        <w:t xml:space="preserve">OUT </w:t>
      </w:r>
      <w:r>
        <w:tab/>
      </w:r>
      <w:r>
        <w:tab/>
        <w:t>VARCHAR2</w:t>
      </w:r>
    </w:p>
    <w:p w14:paraId="1B7D1609" w14:textId="5C82460C" w:rsidR="00FC15F1" w:rsidRDefault="00FC15F1" w:rsidP="00FC15F1">
      <w:pPr>
        <w:pStyle w:val="BodyText"/>
        <w:spacing w:after="0" w:line="256" w:lineRule="auto"/>
        <w:ind w:left="1080"/>
      </w:pPr>
      <w:r>
        <w:t>p_out_err_msg</w:t>
      </w:r>
      <w:r>
        <w:tab/>
      </w:r>
      <w:r>
        <w:tab/>
      </w:r>
      <w:r>
        <w:tab/>
        <w:t xml:space="preserve">OUT </w:t>
      </w:r>
      <w:r>
        <w:tab/>
      </w:r>
      <w:r>
        <w:tab/>
        <w:t>VARCHAR2</w:t>
      </w:r>
      <w:r>
        <w:tab/>
      </w:r>
      <w:r>
        <w:tab/>
      </w:r>
      <w:r>
        <w:tab/>
      </w:r>
      <w:r>
        <w:tab/>
      </w:r>
    </w:p>
    <w:p w14:paraId="0688BD0C" w14:textId="6EAAB137" w:rsidR="00082EFB" w:rsidRDefault="00082EFB" w:rsidP="00082EFB">
      <w:pPr>
        <w:pStyle w:val="BodyText"/>
        <w:spacing w:after="0" w:line="256" w:lineRule="auto"/>
        <w:ind w:left="1080"/>
      </w:pPr>
      <w:r>
        <w:t>Logic:</w:t>
      </w:r>
    </w:p>
    <w:p w14:paraId="589BC820" w14:textId="22F44F39" w:rsidR="00082EFB" w:rsidRDefault="00082EFB" w:rsidP="00A17B17">
      <w:pPr>
        <w:pStyle w:val="BodyText"/>
        <w:numPr>
          <w:ilvl w:val="0"/>
          <w:numId w:val="23"/>
        </w:numPr>
        <w:spacing w:after="0" w:line="256" w:lineRule="auto"/>
      </w:pPr>
      <w:r>
        <w:t xml:space="preserve">This procedure </w:t>
      </w:r>
      <w:r w:rsidR="00836C90">
        <w:t>must create</w:t>
      </w:r>
      <w:r>
        <w:t xml:space="preserve"> new Supplier Site for Supplier.</w:t>
      </w:r>
    </w:p>
    <w:p w14:paraId="1D395F2D" w14:textId="2CE671F0" w:rsidR="00BD0A19" w:rsidRDefault="00BD0A19" w:rsidP="00A17B17">
      <w:pPr>
        <w:pStyle w:val="BodyText"/>
        <w:numPr>
          <w:ilvl w:val="0"/>
          <w:numId w:val="23"/>
        </w:numPr>
        <w:spacing w:after="0" w:line="256" w:lineRule="auto"/>
      </w:pPr>
      <w:r>
        <w:t xml:space="preserve">Create local variables for </w:t>
      </w:r>
      <w:r w:rsidRPr="00BD0A19">
        <w:t>ap_vendor_pub_pkg.r_vendor_site_rec_type</w:t>
      </w:r>
      <w:r>
        <w:t xml:space="preserve"> and </w:t>
      </w:r>
      <w:r w:rsidRPr="00BD0A19">
        <w:t>APPS.HZ_PARTY_SITE_V2PUB.PARTY_SITE_REC_TYPE</w:t>
      </w:r>
      <w:r>
        <w:t>.</w:t>
      </w:r>
    </w:p>
    <w:p w14:paraId="3F5ADDD5" w14:textId="1CC14E48" w:rsidR="00BD0A19" w:rsidRDefault="00BD0A19" w:rsidP="00A17B17">
      <w:pPr>
        <w:pStyle w:val="BodyText"/>
        <w:numPr>
          <w:ilvl w:val="0"/>
          <w:numId w:val="23"/>
        </w:numPr>
        <w:spacing w:after="0" w:line="256" w:lineRule="auto"/>
      </w:pPr>
      <w:r>
        <w:t xml:space="preserve">If for </w:t>
      </w:r>
      <w:r w:rsidR="00637C0D">
        <w:t>a</w:t>
      </w:r>
      <w:r>
        <w:t xml:space="preserve"> supplier </w:t>
      </w:r>
      <w:r w:rsidR="00637C0D">
        <w:t>a</w:t>
      </w:r>
      <w:r>
        <w:t xml:space="preserve"> location is already existing then </w:t>
      </w:r>
      <w:r w:rsidR="00466722">
        <w:t>program</w:t>
      </w:r>
      <w:r>
        <w:t xml:space="preserve"> must assign same location_id to the new supplier </w:t>
      </w:r>
      <w:r w:rsidR="00A203A1">
        <w:t xml:space="preserve">site </w:t>
      </w:r>
      <w:r w:rsidR="00466722">
        <w:t>program</w:t>
      </w:r>
      <w:r>
        <w:t xml:space="preserve"> </w:t>
      </w:r>
      <w:r w:rsidR="00466722">
        <w:t>is</w:t>
      </w:r>
      <w:r>
        <w:t xml:space="preserve"> creating </w:t>
      </w:r>
      <w:r w:rsidR="00A203A1">
        <w:t xml:space="preserve">for new supplier. If location_id is NULL then pass address information like </w:t>
      </w:r>
      <w:r w:rsidR="00637C0D">
        <w:t>Address1,</w:t>
      </w:r>
      <w:r w:rsidR="00A203A1">
        <w:t xml:space="preserve"> </w:t>
      </w:r>
      <w:r w:rsidR="00637C0D">
        <w:t>City,</w:t>
      </w:r>
      <w:r w:rsidR="00A203A1">
        <w:t xml:space="preserve"> </w:t>
      </w:r>
      <w:r w:rsidR="00637C0D">
        <w:t>State,</w:t>
      </w:r>
      <w:r w:rsidR="00A203A1">
        <w:t xml:space="preserve"> Zip and other information in  </w:t>
      </w:r>
      <w:r w:rsidR="00A203A1" w:rsidRPr="00A203A1">
        <w:t>ap_vendor_pub_pkg.r_vendor_site_rec_type</w:t>
      </w:r>
      <w:r w:rsidR="00A203A1">
        <w:t xml:space="preserve"> record.</w:t>
      </w:r>
    </w:p>
    <w:p w14:paraId="46C93426" w14:textId="286762DF" w:rsidR="00082EFB" w:rsidRDefault="00082EFB" w:rsidP="00A17B17">
      <w:pPr>
        <w:pStyle w:val="BodyText"/>
        <w:numPr>
          <w:ilvl w:val="0"/>
          <w:numId w:val="23"/>
        </w:numPr>
        <w:spacing w:after="0" w:line="256" w:lineRule="auto"/>
      </w:pPr>
      <w:r>
        <w:t xml:space="preserve">This procedure </w:t>
      </w:r>
      <w:r w:rsidR="00836C90">
        <w:t>must accept</w:t>
      </w:r>
      <w:r w:rsidR="001802DA">
        <w:t xml:space="preserve"> party_id</w:t>
      </w:r>
      <w:r>
        <w:t>, vendor_site_code and other address information like AddressLine1, City</w:t>
      </w:r>
      <w:r w:rsidR="00637C0D">
        <w:t>, State,</w:t>
      </w:r>
      <w:r>
        <w:t xml:space="preserve"> </w:t>
      </w:r>
      <w:r w:rsidR="00637C0D">
        <w:t>and Zip</w:t>
      </w:r>
      <w:r>
        <w:t xml:space="preserve"> as parameter</w:t>
      </w:r>
      <w:r w:rsidR="00D30D64">
        <w:t>.</w:t>
      </w:r>
    </w:p>
    <w:p w14:paraId="56A50440" w14:textId="3AFEC515" w:rsidR="00D30D64" w:rsidRDefault="00D30D64" w:rsidP="00A17B17">
      <w:pPr>
        <w:pStyle w:val="BodyText"/>
        <w:numPr>
          <w:ilvl w:val="0"/>
          <w:numId w:val="23"/>
        </w:numPr>
        <w:spacing w:after="0" w:line="256" w:lineRule="auto"/>
      </w:pPr>
      <w:r>
        <w:t>Supplier Site name must be defaulted as Home.</w:t>
      </w:r>
    </w:p>
    <w:p w14:paraId="418F7E84" w14:textId="4E8889A1" w:rsidR="008C5E02" w:rsidRDefault="008C5E02" w:rsidP="00A17B17">
      <w:pPr>
        <w:pStyle w:val="BodyText"/>
        <w:numPr>
          <w:ilvl w:val="0"/>
          <w:numId w:val="23"/>
        </w:numPr>
        <w:spacing w:after="0" w:line="256" w:lineRule="auto"/>
      </w:pPr>
      <w:r w:rsidRPr="008C5E02">
        <w:t>pay_site_flag</w:t>
      </w:r>
      <w:r>
        <w:t xml:space="preserve"> must be defaulted to Y.</w:t>
      </w:r>
    </w:p>
    <w:p w14:paraId="05E2A2BD" w14:textId="1B10A185" w:rsidR="00176074" w:rsidRDefault="00176074" w:rsidP="00A17B17">
      <w:pPr>
        <w:pStyle w:val="BodyText"/>
        <w:numPr>
          <w:ilvl w:val="0"/>
          <w:numId w:val="23"/>
        </w:numPr>
        <w:spacing w:after="0" w:line="256" w:lineRule="auto"/>
      </w:pPr>
      <w:r>
        <w:t xml:space="preserve">Call API </w:t>
      </w:r>
      <w:r w:rsidR="00836C90" w:rsidRPr="00836C90">
        <w:rPr>
          <w:i/>
        </w:rPr>
        <w:t>pos_vendor_pub_pkg.create_vendor_site</w:t>
      </w:r>
      <w:r w:rsidR="00836C90">
        <w:t xml:space="preserve"> to create Supplier Site.</w:t>
      </w:r>
    </w:p>
    <w:p w14:paraId="0E046FA5" w14:textId="77777777" w:rsidR="00DD6346" w:rsidRDefault="00DD6346" w:rsidP="00A17B17">
      <w:pPr>
        <w:pStyle w:val="BodyText"/>
        <w:numPr>
          <w:ilvl w:val="0"/>
          <w:numId w:val="23"/>
        </w:numPr>
        <w:spacing w:after="0" w:line="256" w:lineRule="auto"/>
      </w:pPr>
      <w:r>
        <w:t>Error encountered must be returned to the calling procedure in OUT variable.</w:t>
      </w:r>
    </w:p>
    <w:p w14:paraId="5B3BC0A4" w14:textId="77777777" w:rsidR="00DD6346" w:rsidRDefault="00DD6346" w:rsidP="00A17B17">
      <w:pPr>
        <w:pStyle w:val="BodyText"/>
        <w:numPr>
          <w:ilvl w:val="0"/>
          <w:numId w:val="23"/>
        </w:numPr>
        <w:spacing w:after="0" w:line="256" w:lineRule="auto"/>
      </w:pPr>
      <w:r>
        <w:t xml:space="preserve">Error message returned by API must be collected from </w:t>
      </w:r>
      <w:r w:rsidRPr="001567D4">
        <w:t>FND_MSG_PUB</w:t>
      </w:r>
      <w:r>
        <w:t xml:space="preserve"> using </w:t>
      </w:r>
      <w:r w:rsidRPr="001567D4">
        <w:t>FND_MSG_PUB</w:t>
      </w:r>
      <w:r>
        <w:t>.GET and assigned to OUT variable.</w:t>
      </w:r>
    </w:p>
    <w:p w14:paraId="727ED04F" w14:textId="77777777" w:rsidR="00003E46" w:rsidRDefault="00003E46" w:rsidP="00003E46">
      <w:pPr>
        <w:pStyle w:val="BodyText"/>
        <w:spacing w:after="0" w:line="256" w:lineRule="auto"/>
        <w:ind w:left="1440"/>
      </w:pPr>
    </w:p>
    <w:p w14:paraId="55182053" w14:textId="5C2D2208" w:rsidR="00003E46" w:rsidRDefault="00B34630" w:rsidP="00A17B17">
      <w:pPr>
        <w:pStyle w:val="BodyText"/>
        <w:numPr>
          <w:ilvl w:val="0"/>
          <w:numId w:val="35"/>
        </w:numPr>
        <w:spacing w:after="0" w:line="256" w:lineRule="auto"/>
      </w:pPr>
      <w:r w:rsidRPr="00B34630">
        <w:t>SLC_VALIDATE_P</w:t>
      </w:r>
    </w:p>
    <w:p w14:paraId="090A12EB" w14:textId="4F5904E8" w:rsidR="00F820D2" w:rsidRDefault="00F820D2" w:rsidP="00F820D2">
      <w:pPr>
        <w:pStyle w:val="BodyText"/>
        <w:spacing w:after="0" w:line="256" w:lineRule="auto"/>
        <w:ind w:left="1080"/>
      </w:pPr>
      <w:r>
        <w:t>Logic:</w:t>
      </w:r>
    </w:p>
    <w:p w14:paraId="7EB8F829" w14:textId="41103699" w:rsidR="006014AC" w:rsidRDefault="00F820D2" w:rsidP="00A17B17">
      <w:pPr>
        <w:pStyle w:val="BodyText"/>
        <w:numPr>
          <w:ilvl w:val="0"/>
          <w:numId w:val="26"/>
        </w:numPr>
        <w:spacing w:after="0" w:line="256" w:lineRule="auto"/>
      </w:pPr>
      <w:r>
        <w:t>This procedure must validate eligible records from the staging table.</w:t>
      </w:r>
      <w:r w:rsidR="006014AC">
        <w:t xml:space="preserve"> </w:t>
      </w:r>
      <w:r w:rsidR="00B21422">
        <w:t>Procedure</w:t>
      </w:r>
      <w:r w:rsidR="006014AC">
        <w:t xml:space="preserve"> must pick records based on the batch_id assigned by </w:t>
      </w:r>
      <w:r w:rsidR="00BD0F8D" w:rsidRPr="00BD0F8D">
        <w:t xml:space="preserve">SLC_ASSIGN_BATCH_ID_P </w:t>
      </w:r>
      <w:r w:rsidR="006014AC">
        <w:t>procedure.</w:t>
      </w:r>
    </w:p>
    <w:p w14:paraId="27F34083" w14:textId="191541E5" w:rsidR="00F820D2" w:rsidRDefault="00F820D2" w:rsidP="00A17B17">
      <w:pPr>
        <w:pStyle w:val="BodyText"/>
        <w:numPr>
          <w:ilvl w:val="0"/>
          <w:numId w:val="26"/>
        </w:numPr>
        <w:spacing w:after="0" w:line="256" w:lineRule="auto"/>
      </w:pPr>
      <w:r>
        <w:t xml:space="preserve"> This procedure must be called in 2 modes.</w:t>
      </w:r>
    </w:p>
    <w:p w14:paraId="10186FC9" w14:textId="1E11E2E8" w:rsidR="00F820D2" w:rsidRDefault="00F820D2" w:rsidP="00A17B17">
      <w:pPr>
        <w:pStyle w:val="BodyText"/>
        <w:numPr>
          <w:ilvl w:val="0"/>
          <w:numId w:val="24"/>
        </w:numPr>
        <w:spacing w:after="0" w:line="256" w:lineRule="auto"/>
      </w:pPr>
      <w:r>
        <w:t>Validate</w:t>
      </w:r>
    </w:p>
    <w:p w14:paraId="72FAE436" w14:textId="75F385C4" w:rsidR="00F820D2" w:rsidRDefault="00F820D2" w:rsidP="00A17B17">
      <w:pPr>
        <w:pStyle w:val="BodyText"/>
        <w:numPr>
          <w:ilvl w:val="0"/>
          <w:numId w:val="24"/>
        </w:numPr>
        <w:spacing w:after="0" w:line="256" w:lineRule="auto"/>
      </w:pPr>
      <w:r>
        <w:t>Revalidate</w:t>
      </w:r>
    </w:p>
    <w:p w14:paraId="3B36E44F" w14:textId="3323C6D4" w:rsidR="00BD0F8D" w:rsidRDefault="00BD0F8D" w:rsidP="00A17B17">
      <w:pPr>
        <w:pStyle w:val="BodyText"/>
        <w:numPr>
          <w:ilvl w:val="0"/>
          <w:numId w:val="38"/>
        </w:numPr>
        <w:spacing w:after="0" w:line="256" w:lineRule="auto"/>
      </w:pPr>
      <w:r>
        <w:t>Update error message column NULL for all eligible records.</w:t>
      </w:r>
    </w:p>
    <w:p w14:paraId="2F3A985A" w14:textId="25B27719" w:rsidR="00F820D2" w:rsidRDefault="00F820D2" w:rsidP="00A17B17">
      <w:pPr>
        <w:pStyle w:val="BodyText"/>
        <w:numPr>
          <w:ilvl w:val="0"/>
          <w:numId w:val="26"/>
        </w:numPr>
        <w:spacing w:after="0" w:line="256" w:lineRule="auto"/>
      </w:pPr>
      <w:r>
        <w:t xml:space="preserve">In Validate Mode it must pick valid records and in Revalidate Mode </w:t>
      </w:r>
      <w:r w:rsidR="00B21422">
        <w:t xml:space="preserve">program </w:t>
      </w:r>
      <w:r>
        <w:t>must pick errored and failed records and perform below validation</w:t>
      </w:r>
    </w:p>
    <w:p w14:paraId="5DE79FBA" w14:textId="7BAC926C" w:rsidR="00F820D2" w:rsidRDefault="00F820D2" w:rsidP="00A17B17">
      <w:pPr>
        <w:pStyle w:val="BodyText"/>
        <w:numPr>
          <w:ilvl w:val="0"/>
          <w:numId w:val="25"/>
        </w:numPr>
        <w:spacing w:after="0" w:line="256" w:lineRule="auto"/>
      </w:pPr>
      <w:r>
        <w:t xml:space="preserve">If all 3 field values - Franchisee1 </w:t>
      </w:r>
      <w:r w:rsidR="00512E77">
        <w:t>FirstName,</w:t>
      </w:r>
      <w:r w:rsidRPr="00F820D2">
        <w:t xml:space="preserve"> </w:t>
      </w:r>
      <w:r>
        <w:t>Franchisee1 Middle Name and Franchisee1 LastName</w:t>
      </w:r>
      <w:r w:rsidR="006014AC">
        <w:t xml:space="preserve"> </w:t>
      </w:r>
      <w:r>
        <w:t xml:space="preserve">is null for any record </w:t>
      </w:r>
      <w:r w:rsidR="006014AC">
        <w:t>then</w:t>
      </w:r>
      <w:r>
        <w:t xml:space="preserve"> update the error message in the error_msg column of the staging table.</w:t>
      </w:r>
    </w:p>
    <w:p w14:paraId="0BBD65F1" w14:textId="2E20D94E" w:rsidR="00F820D2" w:rsidRDefault="00F820D2" w:rsidP="00A17B17">
      <w:pPr>
        <w:pStyle w:val="BodyText"/>
        <w:numPr>
          <w:ilvl w:val="0"/>
          <w:numId w:val="25"/>
        </w:numPr>
        <w:spacing w:after="0" w:line="256" w:lineRule="auto"/>
      </w:pPr>
      <w:r>
        <w:t xml:space="preserve">If Franchisee1 SSN is null for any record </w:t>
      </w:r>
      <w:r w:rsidR="006014AC">
        <w:t>then</w:t>
      </w:r>
      <w:r>
        <w:t xml:space="preserve"> update the error message in the error_msg column of the staging table.</w:t>
      </w:r>
    </w:p>
    <w:p w14:paraId="064B4BCC" w14:textId="3D3D4314" w:rsidR="00F820D2" w:rsidRDefault="00F820D2" w:rsidP="00A17B17">
      <w:pPr>
        <w:pStyle w:val="BodyText"/>
        <w:numPr>
          <w:ilvl w:val="0"/>
          <w:numId w:val="25"/>
        </w:numPr>
        <w:spacing w:after="0" w:line="256" w:lineRule="auto"/>
      </w:pPr>
      <w:r>
        <w:t>If Incorp Flag is Y for any record then Incorp Name and Federal Id value is mandatory. If not then update the error message in the error_msg column of the staging table.</w:t>
      </w:r>
    </w:p>
    <w:p w14:paraId="1886D093" w14:textId="7B052895" w:rsidR="00F820D2" w:rsidRDefault="00F820D2" w:rsidP="00A17B17">
      <w:pPr>
        <w:pStyle w:val="BodyText"/>
        <w:numPr>
          <w:ilvl w:val="0"/>
          <w:numId w:val="25"/>
        </w:numPr>
        <w:spacing w:after="0" w:line="256" w:lineRule="auto"/>
      </w:pPr>
      <w:r>
        <w:t xml:space="preserve">If either of the field is having value </w:t>
      </w:r>
      <w:r w:rsidR="00512E77">
        <w:t>i.e.</w:t>
      </w:r>
      <w:r>
        <w:t xml:space="preserve"> Franchisee2 FirstName,</w:t>
      </w:r>
      <w:r w:rsidRPr="00F820D2">
        <w:t xml:space="preserve"> </w:t>
      </w:r>
      <w:r>
        <w:t>Franchisee2 Middle Name and Franchisee2 LastName then Franchisee2 SSN value is mandatory. If not then update the error message in the error_msg column of the staging table.</w:t>
      </w:r>
    </w:p>
    <w:p w14:paraId="616D9D12" w14:textId="77777777" w:rsidR="00B34630" w:rsidRDefault="00B34630" w:rsidP="00A17B17">
      <w:pPr>
        <w:pStyle w:val="BodyText"/>
        <w:numPr>
          <w:ilvl w:val="0"/>
          <w:numId w:val="25"/>
        </w:numPr>
        <w:spacing w:after="0" w:line="256" w:lineRule="auto"/>
      </w:pPr>
      <w:r>
        <w:lastRenderedPageBreak/>
        <w:t>Address1, City, Zip and State is mandatory parameter. If either of the value is NULL then update the error message in the error_msg column of the staging table.</w:t>
      </w:r>
    </w:p>
    <w:p w14:paraId="452F9634" w14:textId="2C93D64B" w:rsidR="00B34630" w:rsidRDefault="00B34630" w:rsidP="00A17B17">
      <w:pPr>
        <w:pStyle w:val="BodyText"/>
        <w:numPr>
          <w:ilvl w:val="0"/>
          <w:numId w:val="25"/>
        </w:numPr>
        <w:spacing w:after="0" w:line="256" w:lineRule="auto"/>
      </w:pPr>
      <w:r>
        <w:t xml:space="preserve">Update </w:t>
      </w:r>
      <w:r w:rsidRPr="00B34630">
        <w:t>00/00/00</w:t>
      </w:r>
      <w:r>
        <w:t xml:space="preserve"> with NULL for all date fields like </w:t>
      </w:r>
      <w:r w:rsidRPr="00B34630">
        <w:t>FRANCHISEE1_BIRTH_DATE</w:t>
      </w:r>
      <w:r>
        <w:t xml:space="preserve"> , </w:t>
      </w:r>
      <w:r w:rsidRPr="00B34630">
        <w:t>FRANCHISEE2_BIRTH_DATE</w:t>
      </w:r>
      <w:r>
        <w:t xml:space="preserve">, </w:t>
      </w:r>
      <w:r w:rsidRPr="00B34630">
        <w:t>FRANCHISEE1_ORIGINAL_DATE</w:t>
      </w:r>
      <w:r>
        <w:t>, FRANCHISEE2</w:t>
      </w:r>
      <w:r w:rsidRPr="00B34630">
        <w:t>_ORIGINAL_DATE</w:t>
      </w:r>
      <w:r>
        <w:t>,</w:t>
      </w:r>
      <w:r w:rsidRPr="00B34630">
        <w:t xml:space="preserve"> EFFECTIVE_BEGIN_DATE</w:t>
      </w:r>
      <w:r>
        <w:t>,</w:t>
      </w:r>
      <w:r w:rsidRPr="00B34630">
        <w:t xml:space="preserve"> </w:t>
      </w:r>
      <w:r>
        <w:t>EFFECTIVE_END</w:t>
      </w:r>
      <w:r w:rsidRPr="00B34630">
        <w:t>_DATE</w:t>
      </w:r>
    </w:p>
    <w:p w14:paraId="7C9A1123" w14:textId="00C8977A" w:rsidR="00B34630" w:rsidRDefault="00B34630" w:rsidP="00A17B17">
      <w:pPr>
        <w:pStyle w:val="BodyText"/>
        <w:numPr>
          <w:ilvl w:val="0"/>
          <w:numId w:val="25"/>
        </w:numPr>
        <w:spacing w:after="0" w:line="256" w:lineRule="auto"/>
      </w:pPr>
      <w:r>
        <w:t xml:space="preserve">Update error message in the error_msg column of the staging table if for any records date format is not correct. Date fields are </w:t>
      </w:r>
      <w:r w:rsidRPr="00B34630">
        <w:t>FRANCHISEE1_BIRTH_</w:t>
      </w:r>
      <w:r w:rsidR="00637C0D" w:rsidRPr="00B34630">
        <w:t>DATE</w:t>
      </w:r>
      <w:r w:rsidR="00637C0D">
        <w:t>,</w:t>
      </w:r>
      <w:r>
        <w:t xml:space="preserve"> </w:t>
      </w:r>
      <w:r w:rsidRPr="00B34630">
        <w:t>FRANCHISEE2_BIRTH_DATE</w:t>
      </w:r>
      <w:r>
        <w:t xml:space="preserve">, </w:t>
      </w:r>
      <w:r w:rsidRPr="00B34630">
        <w:t>FRANCHISEE1_ORIGINAL_DATE</w:t>
      </w:r>
      <w:r>
        <w:t>, FRANCHISEE2</w:t>
      </w:r>
      <w:r w:rsidRPr="00B34630">
        <w:t>_ORIGINAL_DATE</w:t>
      </w:r>
      <w:r>
        <w:t>,</w:t>
      </w:r>
      <w:r w:rsidRPr="00B34630">
        <w:t xml:space="preserve"> EFFECTIVE_BEGIN_DATE</w:t>
      </w:r>
      <w:r>
        <w:t>,</w:t>
      </w:r>
      <w:r w:rsidRPr="00B34630">
        <w:t xml:space="preserve"> </w:t>
      </w:r>
      <w:r w:rsidR="00637C0D">
        <w:t>and EFFECTIVE</w:t>
      </w:r>
      <w:r>
        <w:t>_END</w:t>
      </w:r>
      <w:r w:rsidRPr="00B34630">
        <w:t>_DATE</w:t>
      </w:r>
      <w:r>
        <w:t>.</w:t>
      </w:r>
    </w:p>
    <w:p w14:paraId="54C7218E" w14:textId="2A7960D6" w:rsidR="001B794F" w:rsidRDefault="001B794F" w:rsidP="00A17B17">
      <w:pPr>
        <w:pStyle w:val="BodyText"/>
        <w:numPr>
          <w:ilvl w:val="0"/>
          <w:numId w:val="25"/>
        </w:numPr>
        <w:spacing w:after="0" w:line="256" w:lineRule="auto"/>
      </w:pPr>
      <w:r>
        <w:t xml:space="preserve">Update error message if value provided for Background, Ethnicity and Sex for Franchisee1 and Franchisee2 is not as per configured lookup value. </w:t>
      </w:r>
    </w:p>
    <w:p w14:paraId="3D90738F" w14:textId="77777777" w:rsidR="00B34630" w:rsidRDefault="00B34630" w:rsidP="00B34630">
      <w:pPr>
        <w:pStyle w:val="BodyText"/>
        <w:spacing w:after="0" w:line="256" w:lineRule="auto"/>
      </w:pPr>
    </w:p>
    <w:p w14:paraId="5F8DB18D" w14:textId="6A496279" w:rsidR="006014AC" w:rsidRDefault="006014AC" w:rsidP="00A17B17">
      <w:pPr>
        <w:pStyle w:val="BodyText"/>
        <w:numPr>
          <w:ilvl w:val="0"/>
          <w:numId w:val="26"/>
        </w:numPr>
        <w:spacing w:after="0" w:line="256" w:lineRule="auto"/>
      </w:pPr>
      <w:r>
        <w:t xml:space="preserve">If error message is </w:t>
      </w:r>
      <w:r w:rsidR="00B21422">
        <w:t>populated for any record then we conclude</w:t>
      </w:r>
      <w:r>
        <w:t xml:space="preserve"> </w:t>
      </w:r>
      <w:r w:rsidR="00B21422">
        <w:t xml:space="preserve">that </w:t>
      </w:r>
      <w:r>
        <w:t>record is failed validation error thus mark the record status as F.</w:t>
      </w:r>
    </w:p>
    <w:p w14:paraId="4F4461CE" w14:textId="615EFC6B" w:rsidR="006014AC" w:rsidRDefault="006014AC" w:rsidP="00A17B17">
      <w:pPr>
        <w:pStyle w:val="BodyText"/>
        <w:numPr>
          <w:ilvl w:val="0"/>
          <w:numId w:val="26"/>
        </w:numPr>
        <w:spacing w:after="0" w:line="256" w:lineRule="auto"/>
      </w:pPr>
      <w:r>
        <w:t xml:space="preserve">For all other records for which error_msg field is NULL </w:t>
      </w:r>
      <w:r w:rsidR="00B21422">
        <w:t xml:space="preserve">then we conclude that validation has passed </w:t>
      </w:r>
      <w:r>
        <w:t xml:space="preserve">thus </w:t>
      </w:r>
      <w:r w:rsidR="00AA0EC6">
        <w:t>mark the record status as V.</w:t>
      </w:r>
    </w:p>
    <w:p w14:paraId="4C233D3D" w14:textId="03B3EADB" w:rsidR="00E26E0E" w:rsidRDefault="00E26E0E" w:rsidP="00A17B17">
      <w:pPr>
        <w:pStyle w:val="BodyText"/>
        <w:numPr>
          <w:ilvl w:val="0"/>
          <w:numId w:val="26"/>
        </w:numPr>
        <w:spacing w:after="0" w:line="256" w:lineRule="auto"/>
      </w:pPr>
      <w:r>
        <w:t>Call print_summary procedure to print summary of the Validation in OUT file of concurrent program.</w:t>
      </w:r>
    </w:p>
    <w:p w14:paraId="4EB3C39C" w14:textId="569D004B" w:rsidR="00AA0EC6" w:rsidRDefault="00837DB0" w:rsidP="00A17B17">
      <w:pPr>
        <w:pStyle w:val="BodyText"/>
        <w:numPr>
          <w:ilvl w:val="0"/>
          <w:numId w:val="35"/>
        </w:numPr>
        <w:spacing w:after="0" w:line="256" w:lineRule="auto"/>
      </w:pPr>
      <w:r w:rsidRPr="00837DB0">
        <w:t>slc_import_p</w:t>
      </w:r>
      <w:r w:rsidR="00AA0EC6">
        <w:t>:</w:t>
      </w:r>
    </w:p>
    <w:p w14:paraId="60212266" w14:textId="52410A74" w:rsidR="00837DB0" w:rsidRDefault="00837DB0" w:rsidP="00837DB0">
      <w:pPr>
        <w:pStyle w:val="BodyText"/>
        <w:spacing w:after="0" w:line="256" w:lineRule="auto"/>
        <w:ind w:left="1080"/>
      </w:pPr>
      <w:r>
        <w:t>Parameters: NONE</w:t>
      </w:r>
    </w:p>
    <w:p w14:paraId="70CD60A2" w14:textId="77777777" w:rsidR="00837DB0" w:rsidRDefault="00837DB0" w:rsidP="00837DB0">
      <w:pPr>
        <w:pStyle w:val="BodyText"/>
        <w:spacing w:after="0" w:line="256" w:lineRule="auto"/>
        <w:ind w:left="1080"/>
      </w:pPr>
    </w:p>
    <w:p w14:paraId="53E5968F" w14:textId="6A720D53" w:rsidR="00AA0EC6" w:rsidRDefault="00AA0EC6" w:rsidP="00A17B17">
      <w:pPr>
        <w:pStyle w:val="BodyText"/>
        <w:numPr>
          <w:ilvl w:val="0"/>
          <w:numId w:val="27"/>
        </w:numPr>
        <w:spacing w:after="0" w:line="256" w:lineRule="auto"/>
      </w:pPr>
      <w:r>
        <w:t>This procedure must call other procedure like create_supplier,</w:t>
      </w:r>
      <w:r w:rsidRPr="00AA0EC6">
        <w:t xml:space="preserve"> </w:t>
      </w:r>
      <w:r w:rsidRPr="00B73C45">
        <w:t>update_org_profile</w:t>
      </w:r>
      <w:r>
        <w:t>,</w:t>
      </w:r>
      <w:r w:rsidRPr="00AA0EC6">
        <w:t xml:space="preserve"> </w:t>
      </w:r>
      <w:r w:rsidRPr="00C31047">
        <w:t>process_uda_attributes</w:t>
      </w:r>
      <w:r>
        <w:t xml:space="preserve"> and </w:t>
      </w:r>
      <w:r w:rsidRPr="00082EFB">
        <w:t>create_supplier_site</w:t>
      </w:r>
      <w:r>
        <w:t>.</w:t>
      </w:r>
    </w:p>
    <w:p w14:paraId="347619B2" w14:textId="7D9A2E46" w:rsidR="00AA0EC6" w:rsidRDefault="002B670B" w:rsidP="00A17B17">
      <w:pPr>
        <w:pStyle w:val="BodyText"/>
        <w:numPr>
          <w:ilvl w:val="0"/>
          <w:numId w:val="27"/>
        </w:numPr>
        <w:spacing w:after="0" w:line="256" w:lineRule="auto"/>
      </w:pPr>
      <w:r>
        <w:t>Import must be done using API approach.</w:t>
      </w:r>
    </w:p>
    <w:p w14:paraId="3B351CB3" w14:textId="031CFE52" w:rsidR="003A4A55" w:rsidRDefault="003A4A55" w:rsidP="00A17B17">
      <w:pPr>
        <w:pStyle w:val="BodyText"/>
        <w:numPr>
          <w:ilvl w:val="0"/>
          <w:numId w:val="27"/>
        </w:numPr>
        <w:spacing w:after="0" w:line="256" w:lineRule="auto"/>
      </w:pPr>
      <w:r>
        <w:t xml:space="preserve">Records must be picked based on the batch id assigned by </w:t>
      </w:r>
      <w:r w:rsidRPr="003A4A55">
        <w:t>SLC_ASSIGN_BATCH_ID_P</w:t>
      </w:r>
      <w:r>
        <w:t xml:space="preserve"> procedure.</w:t>
      </w:r>
    </w:p>
    <w:p w14:paraId="3B96FCD0" w14:textId="440E4D5F" w:rsidR="00AA0EC6" w:rsidRDefault="00AA0EC6" w:rsidP="00AA0EC6">
      <w:pPr>
        <w:pStyle w:val="BodyText"/>
        <w:spacing w:after="0" w:line="256" w:lineRule="auto"/>
        <w:ind w:left="1080"/>
      </w:pPr>
      <w:r>
        <w:t>Logic:</w:t>
      </w:r>
    </w:p>
    <w:p w14:paraId="514D21ED" w14:textId="6637F2EA" w:rsidR="00AA0EC6" w:rsidRDefault="00AA0EC6" w:rsidP="00AA0EC6">
      <w:pPr>
        <w:pStyle w:val="BodyText"/>
        <w:spacing w:after="0" w:line="256" w:lineRule="auto"/>
        <w:ind w:left="0" w:firstLine="965"/>
      </w:pPr>
      <w:r>
        <w:t>For all Valid records perform below thing.</w:t>
      </w:r>
      <w:r w:rsidR="003A4A55">
        <w:t xml:space="preserve"> </w:t>
      </w:r>
    </w:p>
    <w:p w14:paraId="1EEE3BF4" w14:textId="7B655AAC" w:rsidR="002B670B" w:rsidRDefault="002B670B" w:rsidP="00AA0EC6">
      <w:pPr>
        <w:pStyle w:val="BodyText"/>
        <w:spacing w:after="0" w:line="256" w:lineRule="auto"/>
        <w:ind w:left="0" w:firstLine="965"/>
      </w:pPr>
      <w:r>
        <w:tab/>
        <w:t>Bulk collect valid records from staging table into local collection.</w:t>
      </w:r>
    </w:p>
    <w:p w14:paraId="3C2EB15D" w14:textId="77777777" w:rsidR="000B4C7A" w:rsidDel="004B225B" w:rsidRDefault="00AA0EC6" w:rsidP="00A17B17">
      <w:pPr>
        <w:pStyle w:val="BodyText"/>
        <w:numPr>
          <w:ilvl w:val="0"/>
          <w:numId w:val="28"/>
        </w:numPr>
        <w:spacing w:after="0" w:line="256" w:lineRule="auto"/>
        <w:rPr>
          <w:del w:id="58" w:author="Nayak, Akshay" w:date="2017-05-10T17:18:00Z"/>
        </w:rPr>
      </w:pPr>
      <w:r>
        <w:t>Verify if Franchisee1 already exists. Franchisee1 SSN is unique identifier for a Franchisee</w:t>
      </w:r>
      <w:r w:rsidR="002D714C">
        <w:t>1.</w:t>
      </w:r>
    </w:p>
    <w:p w14:paraId="33F2B249" w14:textId="1CB78013" w:rsidR="00AA0EC6" w:rsidDel="004B225B" w:rsidRDefault="00AA0EC6">
      <w:pPr>
        <w:pStyle w:val="BodyText"/>
        <w:numPr>
          <w:ilvl w:val="0"/>
          <w:numId w:val="28"/>
        </w:numPr>
        <w:spacing w:after="0" w:line="256" w:lineRule="auto"/>
        <w:ind w:left="0"/>
        <w:rPr>
          <w:del w:id="59" w:author="Nayak, Akshay" w:date="2017-05-10T17:18:00Z"/>
        </w:rPr>
        <w:pPrChange w:id="60" w:author="Nayak, Akshay" w:date="2017-05-10T17:18:00Z">
          <w:pPr>
            <w:pStyle w:val="BodyText"/>
            <w:numPr>
              <w:numId w:val="28"/>
            </w:numPr>
            <w:spacing w:after="0" w:line="256" w:lineRule="auto"/>
            <w:ind w:left="1800" w:hanging="360"/>
          </w:pPr>
        </w:pPrChange>
      </w:pPr>
      <w:del w:id="61" w:author="Nayak, Akshay" w:date="2017-05-10T17:18:00Z">
        <w:r w:rsidDel="004B225B">
          <w:delText xml:space="preserve">If Franchisee1 SSN is already existing in Supplier UDA table </w:delText>
        </w:r>
        <w:r w:rsidR="00512E77" w:rsidDel="004B225B">
          <w:delText>i.e.</w:delText>
        </w:r>
        <w:r w:rsidDel="004B225B">
          <w:delText xml:space="preserve"> </w:delText>
        </w:r>
        <w:r w:rsidRPr="00AA0EC6" w:rsidDel="004B225B">
          <w:delText>POS_SUPP_PROF_EXT_B</w:delText>
        </w:r>
        <w:r w:rsidR="000B4C7A" w:rsidDel="004B225B">
          <w:delText xml:space="preserve"> then check below things.</w:delText>
        </w:r>
      </w:del>
    </w:p>
    <w:p w14:paraId="7244036A" w14:textId="45A3A552" w:rsidR="000B4C7A" w:rsidDel="004B225B" w:rsidRDefault="000B4C7A">
      <w:pPr>
        <w:pStyle w:val="BodyText"/>
        <w:spacing w:after="0" w:line="256" w:lineRule="auto"/>
        <w:ind w:left="0"/>
        <w:rPr>
          <w:del w:id="62" w:author="Nayak, Akshay" w:date="2017-05-10T17:18:00Z"/>
        </w:rPr>
        <w:pPrChange w:id="63" w:author="Nayak, Akshay" w:date="2017-05-10T17:18:00Z">
          <w:pPr>
            <w:pStyle w:val="BodyText"/>
            <w:numPr>
              <w:numId w:val="39"/>
            </w:numPr>
            <w:spacing w:after="0" w:line="256" w:lineRule="auto"/>
            <w:ind w:left="2160" w:hanging="360"/>
          </w:pPr>
        </w:pPrChange>
      </w:pPr>
      <w:del w:id="64" w:author="Nayak, Akshay" w:date="2017-05-10T17:18:00Z">
        <w:r w:rsidDel="004B225B">
          <w:delText>Incorp Flag for current record = N</w:delText>
        </w:r>
      </w:del>
    </w:p>
    <w:p w14:paraId="7F3510B3" w14:textId="2B74DB13" w:rsidR="000B4C7A" w:rsidDel="004B225B" w:rsidRDefault="000B4C7A">
      <w:pPr>
        <w:pStyle w:val="BodyText"/>
        <w:spacing w:after="0" w:line="256" w:lineRule="auto"/>
        <w:ind w:left="0"/>
        <w:rPr>
          <w:del w:id="65" w:author="Nayak, Akshay" w:date="2017-05-10T17:18:00Z"/>
        </w:rPr>
        <w:pPrChange w:id="66" w:author="Nayak, Akshay" w:date="2017-05-10T17:18:00Z">
          <w:pPr>
            <w:pStyle w:val="BodyText"/>
            <w:numPr>
              <w:numId w:val="39"/>
            </w:numPr>
            <w:spacing w:after="0" w:line="256" w:lineRule="auto"/>
            <w:ind w:left="2160" w:hanging="360"/>
          </w:pPr>
        </w:pPrChange>
      </w:pPr>
      <w:del w:id="67" w:author="Nayak, Akshay" w:date="2017-05-10T17:18:00Z">
        <w:r w:rsidDel="004B225B">
          <w:delText>Federal Id for current record is NOT NULL</w:delText>
        </w:r>
      </w:del>
    </w:p>
    <w:p w14:paraId="5FA95C8F" w14:textId="0B5F22BA" w:rsidR="000B4C7A" w:rsidDel="004B225B" w:rsidRDefault="000B4C7A">
      <w:pPr>
        <w:pStyle w:val="BodyText"/>
        <w:spacing w:after="0" w:line="256" w:lineRule="auto"/>
        <w:ind w:left="0"/>
        <w:rPr>
          <w:del w:id="68" w:author="Nayak, Akshay" w:date="2017-05-10T17:18:00Z"/>
        </w:rPr>
        <w:pPrChange w:id="69" w:author="Nayak, Akshay" w:date="2017-05-10T17:18:00Z">
          <w:pPr>
            <w:pStyle w:val="BodyText"/>
            <w:numPr>
              <w:numId w:val="39"/>
            </w:numPr>
            <w:spacing w:after="0" w:line="256" w:lineRule="auto"/>
            <w:ind w:left="2160" w:hanging="360"/>
          </w:pPr>
        </w:pPrChange>
      </w:pPr>
      <w:del w:id="70" w:author="Nayak, Akshay" w:date="2017-05-10T17:18:00Z">
        <w:r w:rsidDel="004B225B">
          <w:delText>Federal Id for current record is not equal to tax payer id for the supplier in the database.</w:delText>
        </w:r>
      </w:del>
    </w:p>
    <w:p w14:paraId="78DAC072" w14:textId="0928BA76" w:rsidR="000B4C7A" w:rsidDel="004B225B" w:rsidRDefault="000B4C7A">
      <w:pPr>
        <w:pStyle w:val="BodyText"/>
        <w:spacing w:after="0" w:line="256" w:lineRule="auto"/>
        <w:ind w:left="0"/>
        <w:rPr>
          <w:del w:id="71" w:author="Nayak, Akshay" w:date="2017-05-10T17:18:00Z"/>
        </w:rPr>
        <w:pPrChange w:id="72" w:author="Nayak, Akshay" w:date="2017-05-10T17:18:00Z">
          <w:pPr>
            <w:pStyle w:val="BodyText"/>
            <w:spacing w:after="0" w:line="256" w:lineRule="auto"/>
            <w:ind w:left="1800"/>
          </w:pPr>
        </w:pPrChange>
      </w:pPr>
      <w:del w:id="73" w:author="Nayak, Akshay" w:date="2017-05-10T17:18:00Z">
        <w:r w:rsidDel="004B225B">
          <w:delText xml:space="preserve">If above conditions are met then call </w:delText>
        </w:r>
        <w:r w:rsidRPr="000B4C7A" w:rsidDel="004B225B">
          <w:delText>slc_update_org_profile_p</w:delText>
        </w:r>
        <w:r w:rsidDel="004B225B">
          <w:delText xml:space="preserve"> to update tax payer id information for Franchisee1.</w:delText>
        </w:r>
      </w:del>
    </w:p>
    <w:p w14:paraId="311FC4BE" w14:textId="77777777" w:rsidR="000B4C7A" w:rsidRDefault="000B4C7A">
      <w:pPr>
        <w:pStyle w:val="BodyText"/>
        <w:numPr>
          <w:ilvl w:val="0"/>
          <w:numId w:val="28"/>
        </w:numPr>
        <w:spacing w:after="0" w:line="256" w:lineRule="auto"/>
        <w:pPrChange w:id="74" w:author="Nayak, Akshay" w:date="2017-05-10T17:18:00Z">
          <w:pPr>
            <w:pStyle w:val="BodyText"/>
            <w:spacing w:after="0" w:line="256" w:lineRule="auto"/>
            <w:ind w:left="0"/>
          </w:pPr>
        </w:pPrChange>
      </w:pPr>
    </w:p>
    <w:p w14:paraId="510E4652" w14:textId="704DA0AA" w:rsidR="00AA0EC6" w:rsidRDefault="00AA0EC6" w:rsidP="00A17B17">
      <w:pPr>
        <w:pStyle w:val="BodyText"/>
        <w:numPr>
          <w:ilvl w:val="0"/>
          <w:numId w:val="28"/>
        </w:numPr>
        <w:spacing w:after="0" w:line="256" w:lineRule="auto"/>
      </w:pPr>
      <w:r>
        <w:t xml:space="preserve">If Franchisee1 does not exists then </w:t>
      </w:r>
    </w:p>
    <w:p w14:paraId="3FC7D545" w14:textId="07BBE092" w:rsidR="00AA0EC6" w:rsidRDefault="00AA0EC6" w:rsidP="00AA0EC6">
      <w:pPr>
        <w:pStyle w:val="BodyText"/>
        <w:spacing w:after="0" w:line="256" w:lineRule="auto"/>
        <w:ind w:left="1800"/>
      </w:pPr>
      <w:r>
        <w:t xml:space="preserve">Default </w:t>
      </w:r>
    </w:p>
    <w:p w14:paraId="6D198979" w14:textId="24350811" w:rsidR="00AA0EC6" w:rsidRDefault="00AA0EC6" w:rsidP="00A17B17">
      <w:pPr>
        <w:pStyle w:val="BodyText"/>
        <w:numPr>
          <w:ilvl w:val="0"/>
          <w:numId w:val="29"/>
        </w:numPr>
        <w:spacing w:after="0" w:line="256" w:lineRule="auto"/>
      </w:pPr>
      <w:r>
        <w:t xml:space="preserve">Vendor Type Lookup Code to </w:t>
      </w:r>
      <w:r w:rsidRPr="00AA0EC6">
        <w:t>FRANCHISEE</w:t>
      </w:r>
    </w:p>
    <w:p w14:paraId="2E6DC970" w14:textId="2464E187" w:rsidR="00AA0EC6" w:rsidRDefault="00AA0EC6" w:rsidP="00A17B17">
      <w:pPr>
        <w:pStyle w:val="BodyText"/>
        <w:numPr>
          <w:ilvl w:val="0"/>
          <w:numId w:val="29"/>
        </w:numPr>
        <w:spacing w:after="0" w:line="256" w:lineRule="auto"/>
      </w:pPr>
      <w:r>
        <w:t xml:space="preserve">Term Name to </w:t>
      </w:r>
      <w:r w:rsidRPr="00AA0EC6">
        <w:t>IMMEDIATE</w:t>
      </w:r>
    </w:p>
    <w:p w14:paraId="1059F69E" w14:textId="45B71F3F" w:rsidR="00AA0EC6" w:rsidRDefault="00AA0EC6" w:rsidP="00A17B17">
      <w:pPr>
        <w:pStyle w:val="BodyText"/>
        <w:numPr>
          <w:ilvl w:val="0"/>
          <w:numId w:val="29"/>
        </w:numPr>
        <w:spacing w:after="0" w:line="256" w:lineRule="auto"/>
      </w:pPr>
      <w:r>
        <w:t xml:space="preserve">Pay Date Lookup Code to </w:t>
      </w:r>
      <w:r w:rsidRPr="00AA0EC6">
        <w:t>DISCOUNT</w:t>
      </w:r>
    </w:p>
    <w:p w14:paraId="1B290A7F" w14:textId="5212DCCB" w:rsidR="00AA0EC6" w:rsidRDefault="00AA0EC6" w:rsidP="00A17B17">
      <w:pPr>
        <w:pStyle w:val="BodyText"/>
        <w:numPr>
          <w:ilvl w:val="0"/>
          <w:numId w:val="29"/>
        </w:numPr>
        <w:spacing w:after="0" w:line="256" w:lineRule="auto"/>
      </w:pPr>
      <w:r>
        <w:t>Pay Group Lookup Code to FRANCHISEE</w:t>
      </w:r>
    </w:p>
    <w:p w14:paraId="25AE72DA" w14:textId="6645E552" w:rsidR="00E31B7A" w:rsidRDefault="00E31B7A" w:rsidP="00A17B17">
      <w:pPr>
        <w:pStyle w:val="BodyText"/>
        <w:numPr>
          <w:ilvl w:val="0"/>
          <w:numId w:val="29"/>
        </w:numPr>
        <w:spacing w:after="0" w:line="256" w:lineRule="auto"/>
      </w:pPr>
      <w:r>
        <w:t>Invoice Currency Code to USD</w:t>
      </w:r>
    </w:p>
    <w:p w14:paraId="3078DCC1" w14:textId="70E8F078" w:rsidR="00E31B7A" w:rsidRDefault="00E31B7A" w:rsidP="00A17B17">
      <w:pPr>
        <w:pStyle w:val="BodyText"/>
        <w:numPr>
          <w:ilvl w:val="0"/>
          <w:numId w:val="29"/>
        </w:numPr>
        <w:spacing w:after="0" w:line="256" w:lineRule="auto"/>
      </w:pPr>
      <w:r>
        <w:t>Payment Currency Code to USD</w:t>
      </w:r>
    </w:p>
    <w:p w14:paraId="395D99E7" w14:textId="56E5F24E" w:rsidR="00E31B7A" w:rsidRDefault="00E31B7A" w:rsidP="00A17B17">
      <w:pPr>
        <w:pStyle w:val="BodyText"/>
        <w:numPr>
          <w:ilvl w:val="0"/>
          <w:numId w:val="29"/>
        </w:numPr>
        <w:spacing w:after="0" w:line="256" w:lineRule="auto"/>
      </w:pPr>
      <w:r>
        <w:t>Enabled Flag as Y.</w:t>
      </w:r>
    </w:p>
    <w:p w14:paraId="4E50EF7A" w14:textId="77777777" w:rsidR="00C433BB" w:rsidRDefault="00C433BB" w:rsidP="00C433BB">
      <w:pPr>
        <w:pStyle w:val="BodyText"/>
        <w:spacing w:after="0" w:line="256" w:lineRule="auto"/>
        <w:ind w:left="2160"/>
      </w:pPr>
    </w:p>
    <w:p w14:paraId="16DBF29F" w14:textId="627EAB26" w:rsidR="00E31B7A" w:rsidRDefault="00E31B7A" w:rsidP="00A17B17">
      <w:pPr>
        <w:pStyle w:val="BodyText"/>
        <w:numPr>
          <w:ilvl w:val="0"/>
          <w:numId w:val="28"/>
        </w:numPr>
        <w:spacing w:after="0" w:line="256" w:lineRule="auto"/>
      </w:pPr>
      <w:r>
        <w:t>Call procedure create_supplier to create Supplier.</w:t>
      </w:r>
    </w:p>
    <w:p w14:paraId="4E8D8DCD" w14:textId="63F32EA1" w:rsidR="00E31B7A" w:rsidRDefault="00E31B7A" w:rsidP="00A17B17">
      <w:pPr>
        <w:pStyle w:val="BodyText"/>
        <w:numPr>
          <w:ilvl w:val="0"/>
          <w:numId w:val="28"/>
        </w:numPr>
        <w:spacing w:after="0" w:line="256" w:lineRule="auto"/>
      </w:pPr>
      <w:r>
        <w:t>If there is no error while creating Supplier call update_org_profile procedure to update Vendor Name and Legal Status.</w:t>
      </w:r>
    </w:p>
    <w:p w14:paraId="190CB6AA" w14:textId="39B3C6E6" w:rsidR="00E31B7A" w:rsidRDefault="00E31B7A" w:rsidP="00E31B7A">
      <w:pPr>
        <w:pStyle w:val="BodyText"/>
        <w:spacing w:after="0" w:line="256" w:lineRule="auto"/>
        <w:ind w:left="1685" w:firstLine="115"/>
      </w:pPr>
      <w:r>
        <w:t>Vendor Name must be in below format &lt;First Name&gt; &lt;Middle Name&gt; &lt;Last Name&gt;_&lt;Supplier Number sequence&gt;</w:t>
      </w:r>
    </w:p>
    <w:p w14:paraId="2B703718" w14:textId="0665D8CA" w:rsidR="00E31B7A" w:rsidRDefault="00E31B7A" w:rsidP="00E31B7A">
      <w:pPr>
        <w:pStyle w:val="BodyText"/>
        <w:spacing w:after="0" w:line="256" w:lineRule="auto"/>
        <w:ind w:left="1685" w:firstLine="115"/>
      </w:pPr>
      <w:r>
        <w:t xml:space="preserve">Note: Supplier Number generation </w:t>
      </w:r>
      <w:r w:rsidR="00DE6820">
        <w:t>must</w:t>
      </w:r>
      <w:r>
        <w:t xml:space="preserve"> be made Automatic.</w:t>
      </w:r>
    </w:p>
    <w:p w14:paraId="1B74AD7A" w14:textId="6FD2A56D" w:rsidR="00E31B7A" w:rsidRDefault="00E31B7A" w:rsidP="00E31B7A">
      <w:pPr>
        <w:pStyle w:val="BodyText"/>
        <w:spacing w:after="0" w:line="256" w:lineRule="auto"/>
        <w:ind w:left="1685" w:firstLine="115"/>
      </w:pPr>
      <w:r>
        <w:t xml:space="preserve">Thus while creating Supplier since supplier </w:t>
      </w:r>
      <w:r w:rsidR="00C467E1">
        <w:t xml:space="preserve">number </w:t>
      </w:r>
      <w:r w:rsidR="00DE6820">
        <w:t>must</w:t>
      </w:r>
      <w:r>
        <w:t xml:space="preserve"> not be available</w:t>
      </w:r>
      <w:r w:rsidR="00C467E1">
        <w:t xml:space="preserve"> to populate Vendor name thus</w:t>
      </w:r>
      <w:r>
        <w:t xml:space="preserve"> </w:t>
      </w:r>
      <w:r w:rsidR="00466722">
        <w:t>program</w:t>
      </w:r>
      <w:r>
        <w:t xml:space="preserve"> must call update_org_profile</w:t>
      </w:r>
      <w:r w:rsidR="00C467E1">
        <w:t xml:space="preserve"> procedure passing vendor name to update Supplier Name.</w:t>
      </w:r>
    </w:p>
    <w:p w14:paraId="5B3F410A" w14:textId="3EC7E79C" w:rsidR="00E31B7A" w:rsidRDefault="00CA361D" w:rsidP="00A17B17">
      <w:pPr>
        <w:pStyle w:val="BodyText"/>
        <w:numPr>
          <w:ilvl w:val="0"/>
          <w:numId w:val="28"/>
        </w:numPr>
        <w:spacing w:after="0" w:line="256" w:lineRule="auto"/>
      </w:pPr>
      <w:r>
        <w:t xml:space="preserve">If there is no error while creating updating Org profile then call </w:t>
      </w:r>
      <w:r w:rsidRPr="00CA361D">
        <w:t>process_uda_attributes</w:t>
      </w:r>
      <w:r>
        <w:t xml:space="preserve"> to update UDA information.</w:t>
      </w:r>
    </w:p>
    <w:p w14:paraId="4BADCE52" w14:textId="0D1B1B03" w:rsidR="006479C2" w:rsidRDefault="006479C2" w:rsidP="00A17B17">
      <w:pPr>
        <w:pStyle w:val="BodyText"/>
        <w:numPr>
          <w:ilvl w:val="0"/>
          <w:numId w:val="28"/>
        </w:numPr>
        <w:spacing w:after="0" w:line="256" w:lineRule="auto"/>
      </w:pPr>
      <w:r>
        <w:t xml:space="preserve">Below UDA information </w:t>
      </w:r>
      <w:r w:rsidR="00DE6820">
        <w:t>must</w:t>
      </w:r>
      <w:r>
        <w:t xml:space="preserve"> be updated.</w:t>
      </w:r>
    </w:p>
    <w:p w14:paraId="10B491FE" w14:textId="42970619" w:rsidR="006479C2" w:rsidRDefault="006479C2" w:rsidP="00A17B17">
      <w:pPr>
        <w:pStyle w:val="BodyText"/>
        <w:numPr>
          <w:ilvl w:val="0"/>
          <w:numId w:val="30"/>
        </w:numPr>
        <w:spacing w:after="0" w:line="256" w:lineRule="auto"/>
      </w:pPr>
      <w:r>
        <w:t>SSN</w:t>
      </w:r>
    </w:p>
    <w:p w14:paraId="378DFA9E" w14:textId="56FDA706" w:rsidR="006479C2" w:rsidRDefault="006479C2" w:rsidP="00A17B17">
      <w:pPr>
        <w:pStyle w:val="BodyText"/>
        <w:numPr>
          <w:ilvl w:val="0"/>
          <w:numId w:val="30"/>
        </w:numPr>
        <w:spacing w:after="0" w:line="256" w:lineRule="auto"/>
      </w:pPr>
      <w:r>
        <w:t>Ethnicity</w:t>
      </w:r>
    </w:p>
    <w:p w14:paraId="5CD448E7" w14:textId="26555597" w:rsidR="006479C2" w:rsidRDefault="006479C2" w:rsidP="00A17B17">
      <w:pPr>
        <w:pStyle w:val="BodyText"/>
        <w:numPr>
          <w:ilvl w:val="0"/>
          <w:numId w:val="30"/>
        </w:numPr>
        <w:spacing w:after="0" w:line="256" w:lineRule="auto"/>
      </w:pPr>
      <w:r>
        <w:t>Date of Birth</w:t>
      </w:r>
    </w:p>
    <w:p w14:paraId="5BFD7A9A" w14:textId="21D2BB4D" w:rsidR="006479C2" w:rsidRDefault="006479C2" w:rsidP="00A17B17">
      <w:pPr>
        <w:pStyle w:val="BodyText"/>
        <w:numPr>
          <w:ilvl w:val="0"/>
          <w:numId w:val="30"/>
        </w:numPr>
        <w:spacing w:after="0" w:line="256" w:lineRule="auto"/>
      </w:pPr>
      <w:r>
        <w:t>Marital Status</w:t>
      </w:r>
    </w:p>
    <w:p w14:paraId="32C14E0F" w14:textId="4F12A32C" w:rsidR="006479C2" w:rsidRDefault="006479C2" w:rsidP="00A17B17">
      <w:pPr>
        <w:pStyle w:val="BodyText"/>
        <w:numPr>
          <w:ilvl w:val="0"/>
          <w:numId w:val="30"/>
        </w:numPr>
        <w:spacing w:after="0" w:line="256" w:lineRule="auto"/>
      </w:pPr>
      <w:r>
        <w:t>First Tenure Date</w:t>
      </w:r>
    </w:p>
    <w:p w14:paraId="4D945877" w14:textId="190AB5F0" w:rsidR="006479C2" w:rsidRDefault="006479C2" w:rsidP="00A17B17">
      <w:pPr>
        <w:pStyle w:val="BodyText"/>
        <w:numPr>
          <w:ilvl w:val="0"/>
          <w:numId w:val="30"/>
        </w:numPr>
        <w:spacing w:after="0" w:line="256" w:lineRule="auto"/>
      </w:pPr>
      <w:r>
        <w:t>Sex</w:t>
      </w:r>
    </w:p>
    <w:p w14:paraId="63E804ED" w14:textId="65ED97B8" w:rsidR="00DE6820" w:rsidRDefault="00DE6820" w:rsidP="00A17B17">
      <w:pPr>
        <w:pStyle w:val="BodyText"/>
        <w:numPr>
          <w:ilvl w:val="0"/>
          <w:numId w:val="30"/>
        </w:numPr>
        <w:spacing w:after="0" w:line="256" w:lineRule="auto"/>
      </w:pPr>
      <w:r>
        <w:t>Conversion Source</w:t>
      </w:r>
    </w:p>
    <w:p w14:paraId="736D2F99" w14:textId="50C53ED5" w:rsidR="00CA361D" w:rsidRDefault="00CA361D" w:rsidP="00A17B17">
      <w:pPr>
        <w:pStyle w:val="BodyText"/>
        <w:numPr>
          <w:ilvl w:val="0"/>
          <w:numId w:val="28"/>
        </w:numPr>
        <w:spacing w:after="0" w:line="256" w:lineRule="auto"/>
      </w:pPr>
      <w:r>
        <w:t>If there is no error while updating UDA information then repeat Step 1 to 5 for Franchisee2</w:t>
      </w:r>
      <w:r w:rsidR="00C433BB">
        <w:t xml:space="preserve"> with details for Franchisee2 and if Franchisee2 SSN is not NULL</w:t>
      </w:r>
      <w:r>
        <w:t>.</w:t>
      </w:r>
      <w:r w:rsidR="00C433BB">
        <w:t xml:space="preserve"> In case of Franchisee2 if Franchisee2 is already existing then </w:t>
      </w:r>
      <w:r w:rsidR="00466722">
        <w:t>program</w:t>
      </w:r>
      <w:r w:rsidR="00C433BB">
        <w:t xml:space="preserve"> must not p</w:t>
      </w:r>
      <w:r w:rsidR="00466722">
        <w:t>erform anything as in case of Franchisee1 program</w:t>
      </w:r>
      <w:r w:rsidR="00C433BB">
        <w:t xml:space="preserve"> </w:t>
      </w:r>
      <w:r w:rsidR="00466722">
        <w:t xml:space="preserve">must be </w:t>
      </w:r>
      <w:r w:rsidR="00C433BB">
        <w:t xml:space="preserve">calling </w:t>
      </w:r>
      <w:r w:rsidR="00C433BB" w:rsidRPr="00C433BB">
        <w:t>slc_update_org_profile_p</w:t>
      </w:r>
      <w:r w:rsidR="00C433BB">
        <w:t xml:space="preserve"> based on conditions mentioned above in Step 2.</w:t>
      </w:r>
    </w:p>
    <w:p w14:paraId="6F1F51E4" w14:textId="7B8E9CF5" w:rsidR="00CA361D" w:rsidRDefault="00CA361D" w:rsidP="00A17B17">
      <w:pPr>
        <w:pStyle w:val="BodyText"/>
        <w:numPr>
          <w:ilvl w:val="0"/>
          <w:numId w:val="28"/>
        </w:numPr>
        <w:spacing w:after="0" w:line="256" w:lineRule="auto"/>
      </w:pPr>
      <w:r>
        <w:t xml:space="preserve">If there is no error while creating information for Franchisee 2 and if Incorp Flag is Y then repeat Step 1 to 5 for </w:t>
      </w:r>
      <w:r w:rsidR="00F97EC8">
        <w:t>Corporation.</w:t>
      </w:r>
    </w:p>
    <w:p w14:paraId="6065D350" w14:textId="3B52B28A" w:rsidR="00DB33FE" w:rsidRDefault="00DB33FE" w:rsidP="00A17B17">
      <w:pPr>
        <w:pStyle w:val="BodyText"/>
        <w:numPr>
          <w:ilvl w:val="0"/>
          <w:numId w:val="28"/>
        </w:numPr>
        <w:spacing w:after="0" w:line="256" w:lineRule="auto"/>
      </w:pPr>
      <w:r>
        <w:t>If there is no error then if Incorp Flag is Y then call create_supplier_site for party_id of corporation else call create_supplier_site for party_id of Franchisee1.</w:t>
      </w:r>
    </w:p>
    <w:p w14:paraId="4CFF98E4" w14:textId="6084EF44" w:rsidR="009A16CC" w:rsidRDefault="009A16CC" w:rsidP="00A17B17">
      <w:pPr>
        <w:pStyle w:val="BodyText"/>
        <w:numPr>
          <w:ilvl w:val="0"/>
          <w:numId w:val="28"/>
        </w:numPr>
        <w:spacing w:after="0" w:line="256" w:lineRule="auto"/>
      </w:pPr>
      <w:r>
        <w:t xml:space="preserve">If there is no error </w:t>
      </w:r>
      <w:r w:rsidR="002B7AFC">
        <w:t xml:space="preserve">while creating Supplier Site then commit the transaction else rollback the transaction. </w:t>
      </w:r>
      <w:r w:rsidR="00AD4A5F">
        <w:t xml:space="preserve">Since this is a sequential operation if there is any error while importing data for any record </w:t>
      </w:r>
      <w:r w:rsidR="00466722">
        <w:t>program</w:t>
      </w:r>
      <w:r w:rsidR="00AD4A5F">
        <w:t xml:space="preserve"> must rollback information created for that record.</w:t>
      </w:r>
    </w:p>
    <w:p w14:paraId="6376EB3E" w14:textId="3C5E1356" w:rsidR="002B7AFC" w:rsidRDefault="002B7AFC" w:rsidP="00A17B17">
      <w:pPr>
        <w:pStyle w:val="BodyText"/>
        <w:numPr>
          <w:ilvl w:val="0"/>
          <w:numId w:val="28"/>
        </w:numPr>
        <w:spacing w:after="0" w:line="256" w:lineRule="auto"/>
      </w:pPr>
      <w:r>
        <w:t>If there is error</w:t>
      </w:r>
      <w:r w:rsidR="00D2573C">
        <w:t xml:space="preserve"> while importing </w:t>
      </w:r>
      <w:r w:rsidR="00C61F37">
        <w:t xml:space="preserve">the records </w:t>
      </w:r>
      <w:r>
        <w:t>then log in common error logging table.</w:t>
      </w:r>
      <w:r w:rsidR="002B670B">
        <w:t xml:space="preserve"> At the same time mark the record status as E and update error message back in the staging table.</w:t>
      </w:r>
    </w:p>
    <w:p w14:paraId="57905D0B" w14:textId="77777777" w:rsidR="00357E5F" w:rsidRDefault="00357E5F" w:rsidP="00357E5F">
      <w:pPr>
        <w:pStyle w:val="BodyText"/>
        <w:spacing w:after="0" w:line="256" w:lineRule="auto"/>
        <w:ind w:left="1800"/>
      </w:pPr>
    </w:p>
    <w:p w14:paraId="179A8F51" w14:textId="77777777" w:rsidR="00357E5F" w:rsidRDefault="00357E5F" w:rsidP="00357E5F">
      <w:pPr>
        <w:pStyle w:val="BodyText"/>
        <w:spacing w:after="0" w:line="256" w:lineRule="auto"/>
        <w:ind w:left="1800"/>
      </w:pPr>
    </w:p>
    <w:p w14:paraId="1F78C3AF" w14:textId="77777777" w:rsidR="00357E5F" w:rsidRDefault="00357E5F" w:rsidP="00357E5F">
      <w:pPr>
        <w:pStyle w:val="BodyText"/>
        <w:spacing w:after="0" w:line="256" w:lineRule="auto"/>
        <w:ind w:left="1800"/>
      </w:pPr>
    </w:p>
    <w:p w14:paraId="76F7DF52" w14:textId="77777777" w:rsidR="00357E5F" w:rsidRDefault="00357E5F" w:rsidP="00357E5F">
      <w:pPr>
        <w:pStyle w:val="BodyText"/>
        <w:spacing w:after="0" w:line="256" w:lineRule="auto"/>
        <w:ind w:left="1800"/>
      </w:pPr>
    </w:p>
    <w:p w14:paraId="584E483C" w14:textId="2EAD1B21" w:rsidR="00357E5F" w:rsidRDefault="00357E5F" w:rsidP="00A17B17">
      <w:pPr>
        <w:pStyle w:val="BodyText"/>
        <w:numPr>
          <w:ilvl w:val="0"/>
          <w:numId w:val="28"/>
        </w:numPr>
        <w:spacing w:after="0" w:line="256" w:lineRule="auto"/>
      </w:pPr>
      <w:r>
        <w:t xml:space="preserve">For updating NUM_1099 and SSN for any Supplier follow </w:t>
      </w:r>
      <w:r w:rsidR="00466722">
        <w:t xml:space="preserve">rule </w:t>
      </w:r>
      <w:r>
        <w:t>mentioned in below table.</w:t>
      </w:r>
    </w:p>
    <w:p w14:paraId="0A886BC7" w14:textId="77777777" w:rsidR="00357E5F" w:rsidRDefault="00357E5F" w:rsidP="00357E5F">
      <w:pPr>
        <w:pStyle w:val="BodyText"/>
        <w:spacing w:after="0" w:line="256" w:lineRule="auto"/>
        <w:ind w:left="1800"/>
      </w:pPr>
    </w:p>
    <w:tbl>
      <w:tblPr>
        <w:tblStyle w:val="TableGrid"/>
        <w:tblW w:w="0" w:type="auto"/>
        <w:tblInd w:w="985" w:type="dxa"/>
        <w:tblLook w:val="04A0" w:firstRow="1" w:lastRow="0" w:firstColumn="1" w:lastColumn="0" w:noHBand="0" w:noVBand="1"/>
      </w:tblPr>
      <w:tblGrid>
        <w:gridCol w:w="1890"/>
        <w:gridCol w:w="3060"/>
        <w:gridCol w:w="4495"/>
      </w:tblGrid>
      <w:tr w:rsidR="00357E5F" w14:paraId="6D5F8743" w14:textId="77777777" w:rsidTr="00357E5F">
        <w:tc>
          <w:tcPr>
            <w:tcW w:w="1890" w:type="dxa"/>
          </w:tcPr>
          <w:p w14:paraId="7A29356F" w14:textId="04D5055D" w:rsidR="00357E5F" w:rsidRDefault="00357E5F" w:rsidP="00357E5F">
            <w:pPr>
              <w:pStyle w:val="BodyText"/>
              <w:spacing w:after="0" w:line="256" w:lineRule="auto"/>
              <w:ind w:left="0"/>
            </w:pPr>
            <w:r>
              <w:t>Case</w:t>
            </w:r>
          </w:p>
        </w:tc>
        <w:tc>
          <w:tcPr>
            <w:tcW w:w="3060" w:type="dxa"/>
          </w:tcPr>
          <w:p w14:paraId="19F3D418" w14:textId="49392413" w:rsidR="00357E5F" w:rsidRDefault="00357E5F" w:rsidP="00357E5F">
            <w:pPr>
              <w:pStyle w:val="BodyText"/>
              <w:spacing w:after="0" w:line="256" w:lineRule="auto"/>
              <w:ind w:left="0"/>
            </w:pPr>
            <w:r>
              <w:t>Data</w:t>
            </w:r>
          </w:p>
        </w:tc>
        <w:tc>
          <w:tcPr>
            <w:tcW w:w="4495" w:type="dxa"/>
          </w:tcPr>
          <w:p w14:paraId="3A1C5E6E" w14:textId="382AD98C" w:rsidR="00357E5F" w:rsidRDefault="00357E5F" w:rsidP="00357E5F">
            <w:pPr>
              <w:pStyle w:val="BodyText"/>
              <w:spacing w:after="0" w:line="256" w:lineRule="auto"/>
              <w:ind w:left="0"/>
            </w:pPr>
            <w:r>
              <w:t>Data conversion rules</w:t>
            </w:r>
          </w:p>
        </w:tc>
      </w:tr>
      <w:tr w:rsidR="00357E5F" w14:paraId="55E39A12" w14:textId="77777777" w:rsidTr="00357E5F">
        <w:tc>
          <w:tcPr>
            <w:tcW w:w="1890" w:type="dxa"/>
          </w:tcPr>
          <w:p w14:paraId="5E8BEC08" w14:textId="6B70A47F" w:rsidR="00357E5F" w:rsidRDefault="00357E5F" w:rsidP="00357E5F">
            <w:pPr>
              <w:pStyle w:val="BodyText"/>
              <w:spacing w:after="0" w:line="256" w:lineRule="auto"/>
              <w:ind w:left="0"/>
            </w:pPr>
            <w:r>
              <w:lastRenderedPageBreak/>
              <w:t>Case-1.</w:t>
            </w:r>
          </w:p>
          <w:p w14:paraId="2382C948" w14:textId="23A1331B" w:rsidR="00357E5F" w:rsidRDefault="00357E5F" w:rsidP="00357E5F">
            <w:pPr>
              <w:pStyle w:val="BodyText"/>
              <w:spacing w:after="0" w:line="256" w:lineRule="auto"/>
              <w:ind w:left="0"/>
            </w:pPr>
            <w:r>
              <w:t xml:space="preserve">Incorp Flag = </w:t>
            </w:r>
            <w:r w:rsidR="000F1915">
              <w:t>N</w:t>
            </w:r>
          </w:p>
          <w:p w14:paraId="17FF1021" w14:textId="0B878E89" w:rsidR="00357E5F" w:rsidRDefault="00357E5F" w:rsidP="00357E5F">
            <w:pPr>
              <w:pStyle w:val="BodyText"/>
              <w:spacing w:after="0" w:line="256" w:lineRule="auto"/>
              <w:ind w:left="0"/>
            </w:pPr>
            <w:r>
              <w:t>Franchisee</w:t>
            </w:r>
            <w:r w:rsidR="00894D1D">
              <w:t>1 details</w:t>
            </w:r>
            <w:r>
              <w:t xml:space="preserve"> present</w:t>
            </w:r>
          </w:p>
          <w:p w14:paraId="28EEB43A" w14:textId="2F1A74B7" w:rsidR="00357E5F" w:rsidRDefault="00357E5F" w:rsidP="00357E5F">
            <w:pPr>
              <w:pStyle w:val="BodyText"/>
              <w:spacing w:after="0" w:line="256" w:lineRule="auto"/>
              <w:ind w:left="0"/>
            </w:pPr>
            <w:r>
              <w:t>Franchisee 2 may or may not be present</w:t>
            </w:r>
          </w:p>
        </w:tc>
        <w:tc>
          <w:tcPr>
            <w:tcW w:w="3060" w:type="dxa"/>
          </w:tcPr>
          <w:p w14:paraId="6AEDFE33" w14:textId="77777777" w:rsidR="00DD04EC" w:rsidRDefault="00DD04EC" w:rsidP="00357E5F">
            <w:pPr>
              <w:pStyle w:val="BodyText"/>
              <w:spacing w:after="0" w:line="256" w:lineRule="auto"/>
              <w:ind w:left="0"/>
            </w:pPr>
            <w:r>
              <w:t>SSN1 – Present for Franchisee1</w:t>
            </w:r>
          </w:p>
          <w:p w14:paraId="6884DD99" w14:textId="14BF807E" w:rsidR="00DD04EC" w:rsidRDefault="00DD04EC" w:rsidP="00DD04EC">
            <w:pPr>
              <w:pStyle w:val="BodyText"/>
              <w:spacing w:after="0" w:line="256" w:lineRule="auto"/>
              <w:ind w:left="0"/>
            </w:pPr>
            <w:r>
              <w:t>SSN2- If Franchisee2 details is present then SSN2 is available</w:t>
            </w:r>
          </w:p>
        </w:tc>
        <w:tc>
          <w:tcPr>
            <w:tcW w:w="4495" w:type="dxa"/>
          </w:tcPr>
          <w:p w14:paraId="628E4C56" w14:textId="3B979BDC" w:rsidR="00357E5F" w:rsidRDefault="00DD04EC" w:rsidP="00357E5F">
            <w:pPr>
              <w:pStyle w:val="BodyText"/>
              <w:spacing w:after="0" w:line="256" w:lineRule="auto"/>
              <w:ind w:left="0"/>
            </w:pPr>
            <w:r>
              <w:t xml:space="preserve">Since Incorp Flag is N , no Supplier </w:t>
            </w:r>
            <w:r w:rsidR="004540D5">
              <w:t>must</w:t>
            </w:r>
            <w:r>
              <w:t xml:space="preserve"> be created for Corporation.</w:t>
            </w:r>
          </w:p>
          <w:p w14:paraId="6A8C5DF1" w14:textId="08A3F3A8" w:rsidR="00DD04EC" w:rsidRDefault="00DD04EC" w:rsidP="00357E5F">
            <w:pPr>
              <w:pStyle w:val="BodyText"/>
              <w:spacing w:after="0" w:line="256" w:lineRule="auto"/>
              <w:ind w:left="0"/>
            </w:pPr>
            <w:r>
              <w:t xml:space="preserve">Franchisee1 </w:t>
            </w:r>
            <w:r w:rsidR="004540D5">
              <w:t>must</w:t>
            </w:r>
            <w:r>
              <w:t xml:space="preserve"> be created with below details</w:t>
            </w:r>
          </w:p>
          <w:p w14:paraId="4410C3A0" w14:textId="6A51582A" w:rsidR="00002FC3" w:rsidRDefault="00002FC3" w:rsidP="00002FC3">
            <w:pPr>
              <w:pStyle w:val="BodyText"/>
              <w:spacing w:after="0" w:line="256" w:lineRule="auto"/>
              <w:ind w:left="0"/>
              <w:rPr>
                <w:ins w:id="75" w:author="Nayak, Akshay" w:date="2017-05-10T17:19:00Z"/>
              </w:rPr>
            </w:pPr>
            <w:ins w:id="76" w:author="Nayak, Akshay" w:date="2017-05-10T17:19:00Z">
              <w:r>
                <w:t>NUM_1099 must be equal to SSN1.</w:t>
              </w:r>
            </w:ins>
          </w:p>
          <w:p w14:paraId="4DB03D77" w14:textId="1FDF6E63" w:rsidR="00002FC3" w:rsidRDefault="00002FC3" w:rsidP="00357E5F">
            <w:pPr>
              <w:pStyle w:val="BodyText"/>
              <w:spacing w:after="0" w:line="256" w:lineRule="auto"/>
              <w:ind w:left="0"/>
              <w:rPr>
                <w:ins w:id="77" w:author="Nayak, Akshay" w:date="2017-05-10T17:19:00Z"/>
              </w:rPr>
            </w:pPr>
            <w:ins w:id="78" w:author="Nayak, Akshay" w:date="2017-05-10T17:19:00Z">
              <w:r>
                <w:t>SSN1 must be updated in UDA for Franchisee2</w:t>
              </w:r>
            </w:ins>
          </w:p>
          <w:p w14:paraId="24108B45" w14:textId="77777777" w:rsidR="00002FC3" w:rsidRDefault="00002FC3" w:rsidP="00357E5F">
            <w:pPr>
              <w:pStyle w:val="BodyText"/>
              <w:spacing w:after="0" w:line="256" w:lineRule="auto"/>
              <w:ind w:left="0"/>
              <w:rPr>
                <w:ins w:id="79" w:author="Nayak, Akshay" w:date="2017-05-10T17:19:00Z"/>
              </w:rPr>
            </w:pPr>
          </w:p>
          <w:p w14:paraId="78845320" w14:textId="7D32E1E2" w:rsidR="00DD04EC" w:rsidDel="00002FC3" w:rsidRDefault="00DD04EC" w:rsidP="00002FC3">
            <w:pPr>
              <w:pStyle w:val="BodyText"/>
              <w:spacing w:after="0" w:line="256" w:lineRule="auto"/>
              <w:ind w:left="0"/>
              <w:rPr>
                <w:del w:id="80" w:author="Nayak, Akshay" w:date="2017-05-10T17:19:00Z"/>
              </w:rPr>
            </w:pPr>
            <w:del w:id="81" w:author="Nayak, Akshay" w:date="2017-05-10T17:19:00Z">
              <w:r w:rsidDel="00002FC3">
                <w:delText xml:space="preserve">NUM_1099 – if Federal Id is present then NUM_1099 </w:delText>
              </w:r>
              <w:r w:rsidR="004540D5" w:rsidDel="00002FC3">
                <w:delText>must</w:delText>
              </w:r>
              <w:r w:rsidDel="00002FC3">
                <w:delText xml:space="preserve"> be equal to Federal ID.</w:delText>
              </w:r>
            </w:del>
          </w:p>
          <w:p w14:paraId="50AFBAD5" w14:textId="676434EE" w:rsidR="00DD04EC" w:rsidDel="00002FC3" w:rsidRDefault="00B21422" w:rsidP="00357E5F">
            <w:pPr>
              <w:pStyle w:val="BodyText"/>
              <w:spacing w:after="0" w:line="256" w:lineRule="auto"/>
              <w:ind w:left="0"/>
              <w:rPr>
                <w:del w:id="82" w:author="Nayak, Akshay" w:date="2017-05-10T17:19:00Z"/>
              </w:rPr>
            </w:pPr>
            <w:del w:id="83" w:author="Nayak, Akshay" w:date="2017-05-10T17:19:00Z">
              <w:r w:rsidDel="00002FC3">
                <w:delText>If Federal Id is NULL then taxpyerid</w:delText>
              </w:r>
              <w:r w:rsidR="00DD04EC" w:rsidDel="00002FC3">
                <w:delText xml:space="preserve"> must be SSN1</w:delText>
              </w:r>
            </w:del>
          </w:p>
          <w:p w14:paraId="7B8E74C3" w14:textId="4E8AF61E" w:rsidR="00DD04EC" w:rsidDel="00002FC3" w:rsidRDefault="004116F6" w:rsidP="00357E5F">
            <w:pPr>
              <w:pStyle w:val="BodyText"/>
              <w:spacing w:after="0" w:line="256" w:lineRule="auto"/>
              <w:ind w:left="0"/>
              <w:rPr>
                <w:del w:id="84" w:author="Nayak, Akshay" w:date="2017-05-10T17:19:00Z"/>
              </w:rPr>
            </w:pPr>
            <w:del w:id="85" w:author="Nayak, Akshay" w:date="2017-05-10T17:19:00Z">
              <w:r w:rsidDel="00002FC3">
                <w:delText>SSN</w:delText>
              </w:r>
              <w:r w:rsidR="00AE09F2" w:rsidDel="00002FC3">
                <w:delText>1</w:delText>
              </w:r>
              <w:r w:rsidDel="00002FC3">
                <w:delText xml:space="preserve"> must be updated in UDA for Franchisee1</w:delText>
              </w:r>
            </w:del>
          </w:p>
          <w:p w14:paraId="16CF3480" w14:textId="77777777" w:rsidR="00DD04EC" w:rsidRDefault="00DD04EC" w:rsidP="00357E5F">
            <w:pPr>
              <w:pStyle w:val="BodyText"/>
              <w:spacing w:after="0" w:line="256" w:lineRule="auto"/>
              <w:ind w:left="0"/>
            </w:pPr>
            <w:r>
              <w:t>If Franchisee2 details is available then Franchisee2 details must be created with below details</w:t>
            </w:r>
          </w:p>
          <w:p w14:paraId="352D043D" w14:textId="30D09F61" w:rsidR="004116F6" w:rsidRDefault="004116F6" w:rsidP="00357E5F">
            <w:pPr>
              <w:pStyle w:val="BodyText"/>
              <w:spacing w:after="0" w:line="256" w:lineRule="auto"/>
              <w:ind w:left="0"/>
            </w:pPr>
            <w:r>
              <w:t>NUM</w:t>
            </w:r>
            <w:r w:rsidR="00EF5E57">
              <w:t>_1099</w:t>
            </w:r>
            <w:r w:rsidR="00956847">
              <w:t xml:space="preserve"> must be equal to SSN2</w:t>
            </w:r>
            <w:r w:rsidR="00AE09F2">
              <w:t>.</w:t>
            </w:r>
          </w:p>
          <w:p w14:paraId="4C363031" w14:textId="2F9E2979" w:rsidR="00AE09F2" w:rsidRDefault="00AE09F2" w:rsidP="00357E5F">
            <w:pPr>
              <w:pStyle w:val="BodyText"/>
              <w:spacing w:after="0" w:line="256" w:lineRule="auto"/>
              <w:ind w:left="0"/>
            </w:pPr>
            <w:r>
              <w:t>SSN2 must be updated in UDA for Franchisee2</w:t>
            </w:r>
          </w:p>
        </w:tc>
      </w:tr>
      <w:tr w:rsidR="000F1915" w14:paraId="0EE01EA9" w14:textId="77777777" w:rsidTr="00357E5F">
        <w:tc>
          <w:tcPr>
            <w:tcW w:w="1890" w:type="dxa"/>
          </w:tcPr>
          <w:p w14:paraId="0BFF1CBA" w14:textId="77777777" w:rsidR="000F1915" w:rsidRDefault="000F1915" w:rsidP="00357E5F">
            <w:pPr>
              <w:pStyle w:val="BodyText"/>
              <w:spacing w:after="0" w:line="256" w:lineRule="auto"/>
              <w:ind w:left="0"/>
            </w:pPr>
            <w:r>
              <w:t xml:space="preserve">Case -2 </w:t>
            </w:r>
          </w:p>
          <w:p w14:paraId="54FDC843" w14:textId="312B6D66" w:rsidR="000F1915" w:rsidRDefault="000F1915" w:rsidP="000F1915">
            <w:pPr>
              <w:pStyle w:val="BodyText"/>
              <w:spacing w:after="0" w:line="256" w:lineRule="auto"/>
              <w:ind w:left="0"/>
            </w:pPr>
            <w:r>
              <w:t xml:space="preserve">Incorp Flag = </w:t>
            </w:r>
            <w:r w:rsidR="0059717D">
              <w:t>Y</w:t>
            </w:r>
          </w:p>
          <w:p w14:paraId="26F89120" w14:textId="7934C3C9" w:rsidR="000F1915" w:rsidRDefault="000F1915" w:rsidP="000F1915">
            <w:pPr>
              <w:pStyle w:val="BodyText"/>
              <w:spacing w:after="0" w:line="256" w:lineRule="auto"/>
              <w:ind w:left="0"/>
            </w:pPr>
            <w:r>
              <w:t>Franchisee</w:t>
            </w:r>
            <w:r w:rsidR="00894D1D">
              <w:t>1 details</w:t>
            </w:r>
            <w:r>
              <w:t xml:space="preserve"> present</w:t>
            </w:r>
          </w:p>
          <w:p w14:paraId="6354DF81" w14:textId="28E449D9" w:rsidR="000F1915" w:rsidRDefault="000F1915" w:rsidP="000F1915">
            <w:pPr>
              <w:pStyle w:val="BodyText"/>
              <w:spacing w:after="0" w:line="256" w:lineRule="auto"/>
              <w:ind w:left="0"/>
            </w:pPr>
            <w:r>
              <w:t>Franchisee 2 may or may not be present</w:t>
            </w:r>
          </w:p>
        </w:tc>
        <w:tc>
          <w:tcPr>
            <w:tcW w:w="3060" w:type="dxa"/>
          </w:tcPr>
          <w:p w14:paraId="1220DD11" w14:textId="1D715B86" w:rsidR="003638B4" w:rsidRDefault="003638B4" w:rsidP="003638B4">
            <w:pPr>
              <w:pStyle w:val="BodyText"/>
              <w:spacing w:after="0" w:line="256" w:lineRule="auto"/>
              <w:ind w:left="0"/>
            </w:pPr>
            <w:r>
              <w:t>Federal Id – Present.</w:t>
            </w:r>
          </w:p>
          <w:p w14:paraId="11CD8DF9" w14:textId="77777777" w:rsidR="003638B4" w:rsidRDefault="003638B4" w:rsidP="003638B4">
            <w:pPr>
              <w:pStyle w:val="BodyText"/>
              <w:spacing w:after="0" w:line="256" w:lineRule="auto"/>
              <w:ind w:left="0"/>
            </w:pPr>
            <w:r>
              <w:t>SSN1 – Present for Franchisee1</w:t>
            </w:r>
          </w:p>
          <w:p w14:paraId="4A0F52F8" w14:textId="15CC5729" w:rsidR="000F1915" w:rsidRDefault="003638B4" w:rsidP="003638B4">
            <w:pPr>
              <w:pStyle w:val="BodyText"/>
              <w:spacing w:after="0" w:line="256" w:lineRule="auto"/>
              <w:ind w:left="0"/>
            </w:pPr>
            <w:r>
              <w:t>SSN2- If Franchisee2 details is present then SSN2 is available</w:t>
            </w:r>
          </w:p>
        </w:tc>
        <w:tc>
          <w:tcPr>
            <w:tcW w:w="4495" w:type="dxa"/>
          </w:tcPr>
          <w:p w14:paraId="5B979C93" w14:textId="6D85EBCF" w:rsidR="004D460A" w:rsidRDefault="004D460A" w:rsidP="004D460A">
            <w:pPr>
              <w:pStyle w:val="BodyText"/>
              <w:spacing w:after="0" w:line="256" w:lineRule="auto"/>
              <w:ind w:left="0"/>
            </w:pPr>
            <w:r>
              <w:t>Since Incorp Flag is Y, Supplier must be created for Corporation.</w:t>
            </w:r>
          </w:p>
          <w:p w14:paraId="1AD2C892" w14:textId="77777777" w:rsidR="004D460A" w:rsidRDefault="004D460A" w:rsidP="004D460A">
            <w:pPr>
              <w:pStyle w:val="BodyText"/>
              <w:spacing w:after="0" w:line="256" w:lineRule="auto"/>
              <w:ind w:left="0"/>
            </w:pPr>
            <w:r>
              <w:t>Supplier number be cerated with below details</w:t>
            </w:r>
          </w:p>
          <w:p w14:paraId="23654E93" w14:textId="77777777" w:rsidR="004D460A" w:rsidRDefault="004D460A" w:rsidP="004D460A">
            <w:pPr>
              <w:pStyle w:val="BodyText"/>
              <w:spacing w:after="0" w:line="256" w:lineRule="auto"/>
              <w:ind w:left="0"/>
            </w:pPr>
            <w:r>
              <w:t>NUM_1099 must be equal to Federal ID</w:t>
            </w:r>
          </w:p>
          <w:p w14:paraId="68C43429" w14:textId="4A3AB3DF" w:rsidR="004D460A" w:rsidRDefault="004D460A" w:rsidP="004D460A">
            <w:pPr>
              <w:pStyle w:val="BodyText"/>
              <w:spacing w:after="0" w:line="256" w:lineRule="auto"/>
              <w:ind w:left="0"/>
            </w:pPr>
            <w:r>
              <w:t>SSN must be null for UDA for the Franchisee</w:t>
            </w:r>
          </w:p>
          <w:p w14:paraId="625E9D20" w14:textId="77777777" w:rsidR="004D460A" w:rsidRDefault="004D460A" w:rsidP="004D460A">
            <w:pPr>
              <w:pStyle w:val="BodyText"/>
              <w:spacing w:after="0" w:line="256" w:lineRule="auto"/>
              <w:ind w:left="0"/>
            </w:pPr>
            <w:r>
              <w:t>Franchisee1 must be created with below details</w:t>
            </w:r>
          </w:p>
          <w:p w14:paraId="62BEB9C7" w14:textId="3AB80B17" w:rsidR="004D460A" w:rsidRDefault="004D460A" w:rsidP="004D460A">
            <w:pPr>
              <w:pStyle w:val="BodyText"/>
              <w:spacing w:after="0" w:line="256" w:lineRule="auto"/>
              <w:ind w:left="0"/>
            </w:pPr>
            <w:r>
              <w:t>NUM_1099 must be equal to SSN1</w:t>
            </w:r>
          </w:p>
          <w:p w14:paraId="2DAAD8CD" w14:textId="77777777" w:rsidR="004D460A" w:rsidRDefault="004D460A" w:rsidP="004D460A">
            <w:pPr>
              <w:pStyle w:val="BodyText"/>
              <w:spacing w:after="0" w:line="256" w:lineRule="auto"/>
              <w:ind w:left="0"/>
            </w:pPr>
            <w:r>
              <w:t>SSN1 must be updated in UDA for Franchisee1</w:t>
            </w:r>
          </w:p>
          <w:p w14:paraId="0E4BEA8C" w14:textId="77777777" w:rsidR="004D460A" w:rsidRDefault="004D460A" w:rsidP="004D460A">
            <w:pPr>
              <w:pStyle w:val="BodyText"/>
              <w:spacing w:after="0" w:line="256" w:lineRule="auto"/>
              <w:ind w:left="0"/>
            </w:pPr>
            <w:r>
              <w:t>If Franchisee2 details is available then Franchisee2 details must be created with below details</w:t>
            </w:r>
          </w:p>
          <w:p w14:paraId="1171A792" w14:textId="4E7F2A7F" w:rsidR="004D460A" w:rsidRDefault="004D460A" w:rsidP="004D460A">
            <w:pPr>
              <w:pStyle w:val="BodyText"/>
              <w:spacing w:after="0" w:line="256" w:lineRule="auto"/>
              <w:ind w:left="0"/>
            </w:pPr>
            <w:r>
              <w:t>NUM_1099 must be equal to SSN2.</w:t>
            </w:r>
          </w:p>
          <w:p w14:paraId="48EEDEA4" w14:textId="5036540B" w:rsidR="000F1915" w:rsidRDefault="004D460A" w:rsidP="004D460A">
            <w:pPr>
              <w:pStyle w:val="BodyText"/>
              <w:spacing w:after="0" w:line="256" w:lineRule="auto"/>
              <w:ind w:left="0"/>
            </w:pPr>
            <w:r>
              <w:t>SSN2 must be updated in UDA for Franchisee2</w:t>
            </w:r>
          </w:p>
        </w:tc>
      </w:tr>
    </w:tbl>
    <w:p w14:paraId="18452476" w14:textId="4A120B0C" w:rsidR="00357E5F" w:rsidRDefault="00357E5F" w:rsidP="00357E5F">
      <w:pPr>
        <w:pStyle w:val="BodyText"/>
        <w:spacing w:after="0" w:line="256" w:lineRule="auto"/>
        <w:ind w:left="1800"/>
      </w:pPr>
    </w:p>
    <w:p w14:paraId="12485EBC" w14:textId="77777777" w:rsidR="00E26E0E" w:rsidRDefault="00E26E0E" w:rsidP="002B7AFC">
      <w:pPr>
        <w:pStyle w:val="BodyText"/>
        <w:spacing w:after="0" w:line="256" w:lineRule="auto"/>
        <w:ind w:left="1800"/>
      </w:pPr>
    </w:p>
    <w:p w14:paraId="14B194E5" w14:textId="77777777" w:rsidR="00613DD9" w:rsidRDefault="00613DD9" w:rsidP="002B7AFC">
      <w:pPr>
        <w:pStyle w:val="BodyText"/>
        <w:spacing w:after="0" w:line="256" w:lineRule="auto"/>
        <w:ind w:left="1800"/>
      </w:pPr>
    </w:p>
    <w:p w14:paraId="4BA58B5E" w14:textId="77777777" w:rsidR="001C2C29" w:rsidRDefault="001C2C29" w:rsidP="00A17B17">
      <w:pPr>
        <w:pStyle w:val="BodyText"/>
        <w:numPr>
          <w:ilvl w:val="0"/>
          <w:numId w:val="35"/>
        </w:numPr>
        <w:spacing w:after="0" w:line="256" w:lineRule="auto"/>
      </w:pPr>
      <w:r w:rsidRPr="001C2C29">
        <w:t xml:space="preserve">SLC_PRINT_SUMMARY_P </w:t>
      </w:r>
    </w:p>
    <w:p w14:paraId="7BA9E42A" w14:textId="28E06C84" w:rsidR="00613DD9" w:rsidRDefault="00613DD9" w:rsidP="00613DD9">
      <w:pPr>
        <w:pStyle w:val="BodyText"/>
        <w:spacing w:after="0" w:line="256" w:lineRule="auto"/>
        <w:ind w:left="1080"/>
      </w:pPr>
      <w:r>
        <w:t>This program must be called after validate_p and import_p to print s</w:t>
      </w:r>
      <w:r w:rsidR="002B670B">
        <w:t>ummary of the records validated</w:t>
      </w:r>
      <w:r>
        <w:t>,</w:t>
      </w:r>
      <w:r w:rsidR="002B670B">
        <w:t xml:space="preserve"> r</w:t>
      </w:r>
      <w:r w:rsidR="00573574">
        <w:t>ecords failed during validation, records failed during import, records successfully imported.</w:t>
      </w:r>
      <w:r w:rsidR="00ED7DEA">
        <w:t xml:space="preserve"> This information must be printed in the OUT file of the concurrent program.</w:t>
      </w:r>
    </w:p>
    <w:p w14:paraId="065C64E9" w14:textId="1AFF22B5" w:rsidR="00AA0EC6" w:rsidRDefault="00414551" w:rsidP="00414551">
      <w:pPr>
        <w:pStyle w:val="BodyText"/>
        <w:spacing w:after="0" w:line="256" w:lineRule="auto"/>
        <w:ind w:left="1080"/>
      </w:pPr>
      <w:r>
        <w:t xml:space="preserve">Summary format </w:t>
      </w:r>
      <w:r w:rsidR="005125B4">
        <w:t>must</w:t>
      </w:r>
      <w:r>
        <w:t xml:space="preserve"> be:</w:t>
      </w:r>
    </w:p>
    <w:p w14:paraId="365784B2" w14:textId="26B1FF35" w:rsidR="00414551" w:rsidRDefault="00414551" w:rsidP="00414551">
      <w:pPr>
        <w:pStyle w:val="BodyText"/>
        <w:spacing w:after="0" w:line="256" w:lineRule="auto"/>
        <w:ind w:left="1080"/>
      </w:pPr>
      <w:r>
        <w:t>If program is run in Validate and Revalidate Mode:</w:t>
      </w:r>
    </w:p>
    <w:p w14:paraId="4EC55857" w14:textId="77777777" w:rsidR="00414551" w:rsidRDefault="00414551" w:rsidP="00414551">
      <w:pPr>
        <w:pStyle w:val="BodyText"/>
        <w:spacing w:after="0" w:line="256" w:lineRule="auto"/>
        <w:ind w:left="1080"/>
      </w:pPr>
    </w:p>
    <w:p w14:paraId="16124080" w14:textId="272843FF" w:rsidR="00414551" w:rsidRDefault="00414551" w:rsidP="00414551">
      <w:pPr>
        <w:pStyle w:val="BodyText"/>
        <w:spacing w:after="0" w:line="256" w:lineRule="auto"/>
        <w:ind w:left="1080"/>
      </w:pPr>
      <w:r>
        <w:t>***************************************Output***************************************</w:t>
      </w:r>
    </w:p>
    <w:p w14:paraId="3FCC9977" w14:textId="3D75EEEA" w:rsidR="00414551" w:rsidRDefault="00414551" w:rsidP="00414551">
      <w:pPr>
        <w:pStyle w:val="BodyText"/>
        <w:spacing w:after="0" w:line="256" w:lineRule="auto"/>
        <w:ind w:left="1080"/>
      </w:pPr>
      <w:r>
        <w:t>Total Number of Records:</w:t>
      </w:r>
    </w:p>
    <w:p w14:paraId="31C494C3" w14:textId="50726599" w:rsidR="00AA0EC6" w:rsidRDefault="00414551" w:rsidP="00AA0EC6">
      <w:pPr>
        <w:pStyle w:val="BodyText"/>
        <w:spacing w:after="0" w:line="256" w:lineRule="auto"/>
        <w:ind w:left="1080"/>
      </w:pPr>
      <w:r w:rsidRPr="00414551">
        <w:t>Total records validated:</w:t>
      </w:r>
    </w:p>
    <w:p w14:paraId="4FB06EAE" w14:textId="66F73B59" w:rsidR="00414551" w:rsidRDefault="00414551" w:rsidP="00AA0EC6">
      <w:pPr>
        <w:pStyle w:val="BodyText"/>
        <w:spacing w:after="0" w:line="256" w:lineRule="auto"/>
        <w:ind w:left="1080"/>
      </w:pPr>
      <w:r w:rsidRPr="00414551">
        <w:t>Total records which failed during validation:</w:t>
      </w:r>
    </w:p>
    <w:p w14:paraId="35ACB4E7" w14:textId="77777777" w:rsidR="00414551" w:rsidRDefault="00414551" w:rsidP="00AA0EC6">
      <w:pPr>
        <w:pStyle w:val="BodyText"/>
        <w:spacing w:after="0" w:line="256" w:lineRule="auto"/>
        <w:ind w:left="1080"/>
      </w:pPr>
    </w:p>
    <w:p w14:paraId="36ECD41E" w14:textId="0FFBABFA" w:rsidR="00414551" w:rsidRDefault="00414551" w:rsidP="00AA0EC6">
      <w:pPr>
        <w:pStyle w:val="BodyText"/>
        <w:spacing w:after="0" w:line="256" w:lineRule="auto"/>
        <w:ind w:left="1080"/>
      </w:pPr>
      <w:r>
        <w:t>If program is run in Process Mode:</w:t>
      </w:r>
    </w:p>
    <w:p w14:paraId="6D50549C" w14:textId="77777777" w:rsidR="00414551" w:rsidRDefault="00414551" w:rsidP="00414551">
      <w:pPr>
        <w:pStyle w:val="BodyText"/>
        <w:spacing w:after="0" w:line="256" w:lineRule="auto"/>
        <w:ind w:left="1080"/>
      </w:pPr>
      <w:r>
        <w:t>***************************************Output***************************************</w:t>
      </w:r>
    </w:p>
    <w:p w14:paraId="3DCADA29" w14:textId="77777777" w:rsidR="00414551" w:rsidRDefault="00414551" w:rsidP="00414551">
      <w:pPr>
        <w:pStyle w:val="BodyText"/>
        <w:spacing w:after="0" w:line="256" w:lineRule="auto"/>
        <w:ind w:left="1080"/>
      </w:pPr>
      <w:r>
        <w:t>Total Number of Records:</w:t>
      </w:r>
    </w:p>
    <w:p w14:paraId="2A20298B" w14:textId="1166F8C3" w:rsidR="00414551" w:rsidRDefault="00414551" w:rsidP="00414551">
      <w:pPr>
        <w:pStyle w:val="BodyText"/>
        <w:spacing w:after="0" w:line="256" w:lineRule="auto"/>
        <w:ind w:left="1080"/>
      </w:pPr>
      <w:r w:rsidRPr="00414551">
        <w:t>Total records successfully imported:</w:t>
      </w:r>
    </w:p>
    <w:p w14:paraId="2EE67A63" w14:textId="27EDDE12" w:rsidR="00414551" w:rsidRDefault="00414551" w:rsidP="00414551">
      <w:pPr>
        <w:pStyle w:val="BodyText"/>
        <w:spacing w:after="0" w:line="256" w:lineRule="auto"/>
        <w:ind w:left="1080"/>
      </w:pPr>
      <w:r w:rsidRPr="00414551">
        <w:t>Total records which failed during import:</w:t>
      </w:r>
    </w:p>
    <w:p w14:paraId="5F38EF97" w14:textId="77777777" w:rsidR="005C5FAE" w:rsidRDefault="005C5FAE" w:rsidP="00414551">
      <w:pPr>
        <w:pStyle w:val="BodyText"/>
        <w:spacing w:after="0" w:line="256" w:lineRule="auto"/>
        <w:ind w:left="1080"/>
      </w:pPr>
    </w:p>
    <w:p w14:paraId="6661D97C" w14:textId="48577FFB" w:rsidR="00DC65CB" w:rsidRDefault="005C5FAE" w:rsidP="00BA29BF">
      <w:pPr>
        <w:pStyle w:val="BodyText"/>
        <w:spacing w:after="0" w:line="256" w:lineRule="auto"/>
        <w:ind w:left="1080"/>
        <w:rPr>
          <w:b/>
          <w:i/>
          <w:color w:val="000000"/>
        </w:rPr>
      </w:pPr>
      <w:r>
        <w:t>For each run of concurrent program must insert one summary information in Common Summary table and records in Error table for error encountered.</w:t>
      </w:r>
    </w:p>
    <w:p w14:paraId="52E14708" w14:textId="77777777" w:rsidR="00DC65CB" w:rsidRDefault="00DC65CB" w:rsidP="00C55B29">
      <w:pPr>
        <w:pStyle w:val="BodyText"/>
        <w:spacing w:before="0" w:after="0"/>
        <w:ind w:left="0"/>
        <w:rPr>
          <w:b/>
          <w:i/>
          <w:color w:val="000000"/>
        </w:rPr>
      </w:pPr>
    </w:p>
    <w:p w14:paraId="276EE7B5" w14:textId="77777777" w:rsidR="00DC65CB" w:rsidRDefault="00DC65CB" w:rsidP="00C55B29">
      <w:pPr>
        <w:pStyle w:val="BodyText"/>
        <w:spacing w:before="0" w:after="0"/>
        <w:ind w:left="0"/>
        <w:rPr>
          <w:b/>
          <w:i/>
          <w:color w:val="000000"/>
        </w:rPr>
      </w:pPr>
    </w:p>
    <w:p w14:paraId="64BBD083" w14:textId="77777777" w:rsidR="00DC65CB" w:rsidRDefault="00DC65CB" w:rsidP="00C55B29">
      <w:pPr>
        <w:pStyle w:val="BodyText"/>
        <w:spacing w:before="0" w:after="0"/>
        <w:ind w:left="0"/>
        <w:rPr>
          <w:b/>
          <w:i/>
          <w:color w:val="000000"/>
        </w:rPr>
      </w:pPr>
    </w:p>
    <w:p w14:paraId="143B0F8E" w14:textId="77777777" w:rsidR="00DC65CB" w:rsidRDefault="00DC65CB" w:rsidP="00C55B29">
      <w:pPr>
        <w:pStyle w:val="BodyText"/>
        <w:spacing w:before="0" w:after="0"/>
        <w:ind w:left="0"/>
        <w:rPr>
          <w:b/>
          <w:i/>
          <w:color w:val="000000"/>
        </w:rPr>
      </w:pPr>
    </w:p>
    <w:p w14:paraId="18B09076" w14:textId="77777777" w:rsidR="00473F21" w:rsidRPr="00CF1A0A" w:rsidRDefault="00473F21" w:rsidP="00473F21">
      <w:pPr>
        <w:pStyle w:val="BodyText"/>
        <w:ind w:left="0"/>
        <w:rPr>
          <w:rFonts w:cs="Arial"/>
        </w:rPr>
      </w:pPr>
      <w:r w:rsidRPr="00CF1A0A">
        <w:rPr>
          <w:rFonts w:cs="Arial"/>
        </w:rPr>
        <w:t>Executable Definition:</w:t>
      </w:r>
    </w:p>
    <w:tbl>
      <w:tblPr>
        <w:tblW w:w="108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170"/>
        <w:gridCol w:w="180"/>
        <w:gridCol w:w="810"/>
        <w:gridCol w:w="900"/>
        <w:gridCol w:w="90"/>
        <w:gridCol w:w="180"/>
        <w:gridCol w:w="810"/>
        <w:gridCol w:w="90"/>
        <w:gridCol w:w="1620"/>
        <w:gridCol w:w="270"/>
        <w:gridCol w:w="1350"/>
        <w:gridCol w:w="360"/>
        <w:gridCol w:w="900"/>
        <w:gridCol w:w="360"/>
        <w:gridCol w:w="270"/>
        <w:gridCol w:w="1440"/>
      </w:tblGrid>
      <w:tr w:rsidR="006D69E7" w:rsidRPr="004647D0" w14:paraId="189B48CA" w14:textId="77777777" w:rsidTr="003F1A39">
        <w:trPr>
          <w:trHeight w:val="277"/>
          <w:tblHeader/>
        </w:trPr>
        <w:tc>
          <w:tcPr>
            <w:tcW w:w="1350" w:type="dxa"/>
            <w:gridSpan w:val="2"/>
            <w:tcBorders>
              <w:top w:val="single" w:sz="12" w:space="0" w:color="auto"/>
              <w:bottom w:val="nil"/>
              <w:right w:val="nil"/>
            </w:tcBorders>
            <w:shd w:val="pct10" w:color="auto" w:fill="auto"/>
          </w:tcPr>
          <w:p w14:paraId="07412169" w14:textId="51958559" w:rsidR="003F1A39" w:rsidRPr="00BA29BF" w:rsidRDefault="003F1A39" w:rsidP="00BA29BF">
            <w:pPr>
              <w:pStyle w:val="TableHeading"/>
              <w:rPr>
                <w:color w:val="FFFFFF" w:themeColor="background1"/>
              </w:rPr>
            </w:pPr>
            <w:r w:rsidRPr="00BA29BF">
              <w:t>Executable</w:t>
            </w:r>
          </w:p>
        </w:tc>
        <w:tc>
          <w:tcPr>
            <w:tcW w:w="810" w:type="dxa"/>
            <w:tcBorders>
              <w:top w:val="single" w:sz="12" w:space="0" w:color="auto"/>
              <w:left w:val="nil"/>
              <w:bottom w:val="nil"/>
              <w:right w:val="nil"/>
            </w:tcBorders>
            <w:shd w:val="pct10" w:color="auto" w:fill="auto"/>
          </w:tcPr>
          <w:p w14:paraId="68AB74A3" w14:textId="0D63AFD4" w:rsidR="003F1A39" w:rsidRPr="00BA29BF" w:rsidRDefault="003F1A39" w:rsidP="00BA29BF">
            <w:pPr>
              <w:pStyle w:val="TableHeading"/>
              <w:rPr>
                <w:color w:val="FFFFFF" w:themeColor="background1"/>
              </w:rPr>
            </w:pPr>
            <w:r w:rsidRPr="00BA29BF">
              <w:t>Short Name</w:t>
            </w:r>
          </w:p>
        </w:tc>
        <w:tc>
          <w:tcPr>
            <w:tcW w:w="900" w:type="dxa"/>
            <w:tcBorders>
              <w:top w:val="single" w:sz="12" w:space="0" w:color="auto"/>
              <w:left w:val="nil"/>
              <w:bottom w:val="nil"/>
              <w:right w:val="nil"/>
            </w:tcBorders>
            <w:shd w:val="pct10" w:color="auto" w:fill="auto"/>
          </w:tcPr>
          <w:p w14:paraId="14A67399" w14:textId="6A371C3B" w:rsidR="003F1A39" w:rsidRPr="00BA29BF" w:rsidRDefault="003F1A39" w:rsidP="00BA29BF">
            <w:pPr>
              <w:pStyle w:val="TableHeading"/>
              <w:ind w:left="241" w:hanging="241"/>
              <w:rPr>
                <w:b w:val="0"/>
              </w:rPr>
            </w:pPr>
            <w:r w:rsidRPr="00BA29BF">
              <w:t>Application</w:t>
            </w:r>
          </w:p>
        </w:tc>
        <w:tc>
          <w:tcPr>
            <w:tcW w:w="1170" w:type="dxa"/>
            <w:gridSpan w:val="4"/>
            <w:tcBorders>
              <w:top w:val="single" w:sz="12" w:space="0" w:color="auto"/>
              <w:left w:val="nil"/>
              <w:bottom w:val="nil"/>
              <w:right w:val="nil"/>
            </w:tcBorders>
            <w:shd w:val="pct10" w:color="auto" w:fill="auto"/>
          </w:tcPr>
          <w:p w14:paraId="50AD7B04" w14:textId="77777777" w:rsidR="003F1A39" w:rsidRPr="00BA29BF" w:rsidRDefault="003F1A39" w:rsidP="00BA29BF">
            <w:pPr>
              <w:pStyle w:val="TableHeading"/>
              <w:rPr>
                <w:b w:val="0"/>
              </w:rPr>
            </w:pPr>
            <w:r w:rsidRPr="00BA29BF">
              <w:t>Description</w:t>
            </w:r>
          </w:p>
        </w:tc>
        <w:tc>
          <w:tcPr>
            <w:tcW w:w="1620" w:type="dxa"/>
            <w:tcBorders>
              <w:top w:val="single" w:sz="12" w:space="0" w:color="auto"/>
              <w:left w:val="nil"/>
              <w:bottom w:val="nil"/>
              <w:right w:val="nil"/>
            </w:tcBorders>
            <w:shd w:val="pct10" w:color="auto" w:fill="auto"/>
          </w:tcPr>
          <w:p w14:paraId="1D95F9FE" w14:textId="02A5A2EC" w:rsidR="003F1A39" w:rsidRPr="00BA29BF" w:rsidRDefault="003F1A39" w:rsidP="00BA29BF">
            <w:pPr>
              <w:pStyle w:val="TableHeading"/>
              <w:rPr>
                <w:color w:val="FFFFFF" w:themeColor="background1"/>
              </w:rPr>
            </w:pPr>
            <w:r w:rsidRPr="00BA29BF">
              <w:t>Execution Method</w:t>
            </w:r>
          </w:p>
        </w:tc>
        <w:tc>
          <w:tcPr>
            <w:tcW w:w="1980" w:type="dxa"/>
            <w:gridSpan w:val="3"/>
            <w:tcBorders>
              <w:top w:val="single" w:sz="12" w:space="0" w:color="auto"/>
              <w:left w:val="nil"/>
              <w:bottom w:val="nil"/>
              <w:right w:val="nil"/>
            </w:tcBorders>
            <w:shd w:val="pct10" w:color="auto" w:fill="auto"/>
          </w:tcPr>
          <w:p w14:paraId="1DA43F32" w14:textId="4F3D868B" w:rsidR="003F1A39" w:rsidRPr="00BA29BF" w:rsidRDefault="003F1A39" w:rsidP="00BA29BF">
            <w:pPr>
              <w:pStyle w:val="TableHeading"/>
              <w:ind w:left="151"/>
              <w:rPr>
                <w:b w:val="0"/>
              </w:rPr>
            </w:pPr>
            <w:r w:rsidRPr="00BA29BF">
              <w:t>Execution File Name</w:t>
            </w:r>
          </w:p>
        </w:tc>
        <w:tc>
          <w:tcPr>
            <w:tcW w:w="1530" w:type="dxa"/>
            <w:gridSpan w:val="3"/>
            <w:tcBorders>
              <w:top w:val="single" w:sz="12" w:space="0" w:color="auto"/>
              <w:left w:val="nil"/>
              <w:bottom w:val="nil"/>
              <w:right w:val="nil"/>
            </w:tcBorders>
            <w:shd w:val="pct10" w:color="auto" w:fill="auto"/>
          </w:tcPr>
          <w:p w14:paraId="4119244D" w14:textId="448114E8" w:rsidR="003F1A39" w:rsidRPr="00BA29BF" w:rsidRDefault="003F1A39" w:rsidP="00BA29BF">
            <w:pPr>
              <w:pStyle w:val="TableHeading"/>
              <w:ind w:left="151"/>
              <w:rPr>
                <w:b w:val="0"/>
              </w:rPr>
            </w:pPr>
            <w:r w:rsidRPr="00BA29BF">
              <w:t>Execution File Path</w:t>
            </w:r>
          </w:p>
        </w:tc>
        <w:tc>
          <w:tcPr>
            <w:tcW w:w="1440" w:type="dxa"/>
            <w:tcBorders>
              <w:top w:val="single" w:sz="12" w:space="0" w:color="auto"/>
              <w:left w:val="nil"/>
              <w:bottom w:val="nil"/>
            </w:tcBorders>
            <w:shd w:val="pct10" w:color="auto" w:fill="auto"/>
          </w:tcPr>
          <w:p w14:paraId="7C926E38" w14:textId="2F9621C0" w:rsidR="003F1A39" w:rsidRPr="00BA29BF" w:rsidRDefault="003F1A39" w:rsidP="00BA29BF">
            <w:pPr>
              <w:pStyle w:val="TableHeading"/>
              <w:ind w:left="151"/>
              <w:rPr>
                <w:color w:val="FFFFFF" w:themeColor="background1"/>
              </w:rPr>
            </w:pPr>
            <w:r w:rsidRPr="00BA29BF">
              <w:t>Functionality</w:t>
            </w:r>
          </w:p>
        </w:tc>
      </w:tr>
      <w:tr w:rsidR="003F1A39" w:rsidRPr="004647D0" w14:paraId="72A09746" w14:textId="77777777" w:rsidTr="003F1A39">
        <w:trPr>
          <w:trHeight w:hRule="exact" w:val="67"/>
          <w:tblHeader/>
        </w:trPr>
        <w:tc>
          <w:tcPr>
            <w:tcW w:w="2160" w:type="dxa"/>
            <w:gridSpan w:val="3"/>
            <w:tcBorders>
              <w:top w:val="single" w:sz="6" w:space="0" w:color="auto"/>
              <w:left w:val="nil"/>
              <w:bottom w:val="single" w:sz="4" w:space="0" w:color="auto"/>
              <w:right w:val="nil"/>
            </w:tcBorders>
            <w:shd w:val="pct50" w:color="auto" w:fill="auto"/>
          </w:tcPr>
          <w:p w14:paraId="18443D56" w14:textId="77777777" w:rsidR="003F1A39" w:rsidRPr="004647D0" w:rsidRDefault="003F1A39" w:rsidP="009C5027">
            <w:pPr>
              <w:pStyle w:val="TableText"/>
              <w:rPr>
                <w:rFonts w:cs="Arial"/>
                <w:sz w:val="8"/>
              </w:rPr>
            </w:pPr>
          </w:p>
        </w:tc>
        <w:tc>
          <w:tcPr>
            <w:tcW w:w="990" w:type="dxa"/>
            <w:gridSpan w:val="2"/>
            <w:tcBorders>
              <w:top w:val="single" w:sz="6" w:space="0" w:color="auto"/>
              <w:left w:val="nil"/>
              <w:bottom w:val="single" w:sz="4" w:space="0" w:color="auto"/>
              <w:right w:val="nil"/>
            </w:tcBorders>
            <w:shd w:val="pct50" w:color="auto" w:fill="auto"/>
          </w:tcPr>
          <w:p w14:paraId="0CF1B874" w14:textId="77777777" w:rsidR="003F1A39" w:rsidRPr="004647D0" w:rsidRDefault="003F1A39" w:rsidP="009C5027">
            <w:pPr>
              <w:pStyle w:val="TableText"/>
              <w:rPr>
                <w:rFonts w:cs="Arial"/>
                <w:sz w:val="8"/>
              </w:rPr>
            </w:pPr>
          </w:p>
        </w:tc>
        <w:tc>
          <w:tcPr>
            <w:tcW w:w="180" w:type="dxa"/>
            <w:tcBorders>
              <w:top w:val="single" w:sz="6" w:space="0" w:color="auto"/>
              <w:left w:val="nil"/>
              <w:bottom w:val="single" w:sz="4" w:space="0" w:color="auto"/>
              <w:right w:val="nil"/>
            </w:tcBorders>
            <w:shd w:val="pct50" w:color="auto" w:fill="auto"/>
          </w:tcPr>
          <w:p w14:paraId="303DF410" w14:textId="77777777" w:rsidR="003F1A39" w:rsidRPr="004647D0" w:rsidRDefault="003F1A39" w:rsidP="009C5027">
            <w:pPr>
              <w:pStyle w:val="TableText"/>
              <w:rPr>
                <w:rFonts w:cs="Arial"/>
                <w:sz w:val="8"/>
              </w:rPr>
            </w:pPr>
          </w:p>
        </w:tc>
        <w:tc>
          <w:tcPr>
            <w:tcW w:w="810" w:type="dxa"/>
            <w:tcBorders>
              <w:top w:val="single" w:sz="6" w:space="0" w:color="auto"/>
              <w:left w:val="nil"/>
              <w:bottom w:val="single" w:sz="4" w:space="0" w:color="auto"/>
              <w:right w:val="nil"/>
            </w:tcBorders>
            <w:shd w:val="pct50" w:color="auto" w:fill="auto"/>
          </w:tcPr>
          <w:p w14:paraId="53C8CCF3" w14:textId="77777777" w:rsidR="003F1A39" w:rsidRPr="004647D0" w:rsidRDefault="003F1A39" w:rsidP="009C5027">
            <w:pPr>
              <w:pStyle w:val="TableText"/>
              <w:rPr>
                <w:rFonts w:cs="Arial"/>
                <w:sz w:val="8"/>
              </w:rPr>
            </w:pPr>
          </w:p>
        </w:tc>
        <w:tc>
          <w:tcPr>
            <w:tcW w:w="1980" w:type="dxa"/>
            <w:gridSpan w:val="3"/>
            <w:tcBorders>
              <w:top w:val="single" w:sz="6" w:space="0" w:color="auto"/>
              <w:left w:val="nil"/>
              <w:bottom w:val="single" w:sz="4" w:space="0" w:color="auto"/>
              <w:right w:val="nil"/>
            </w:tcBorders>
            <w:shd w:val="pct50" w:color="auto" w:fill="auto"/>
          </w:tcPr>
          <w:p w14:paraId="596B5686" w14:textId="77777777" w:rsidR="003F1A39" w:rsidRPr="004647D0" w:rsidRDefault="003F1A39" w:rsidP="009C5027">
            <w:pPr>
              <w:pStyle w:val="TableText"/>
              <w:rPr>
                <w:rFonts w:cs="Arial"/>
                <w:sz w:val="8"/>
              </w:rPr>
            </w:pPr>
          </w:p>
        </w:tc>
        <w:tc>
          <w:tcPr>
            <w:tcW w:w="1350" w:type="dxa"/>
            <w:tcBorders>
              <w:top w:val="single" w:sz="6" w:space="0" w:color="auto"/>
              <w:left w:val="nil"/>
              <w:bottom w:val="single" w:sz="4" w:space="0" w:color="auto"/>
              <w:right w:val="nil"/>
            </w:tcBorders>
            <w:shd w:val="pct50" w:color="auto" w:fill="auto"/>
          </w:tcPr>
          <w:p w14:paraId="05E34121" w14:textId="77777777" w:rsidR="003F1A39" w:rsidRPr="004647D0" w:rsidRDefault="003F1A39"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7A46386C" w14:textId="77777777" w:rsidR="003F1A39" w:rsidRPr="004647D0" w:rsidRDefault="003F1A39" w:rsidP="009C5027">
            <w:pPr>
              <w:pStyle w:val="TableText"/>
              <w:rPr>
                <w:rFonts w:cs="Arial"/>
                <w:sz w:val="8"/>
              </w:rPr>
            </w:pPr>
          </w:p>
        </w:tc>
        <w:tc>
          <w:tcPr>
            <w:tcW w:w="900" w:type="dxa"/>
            <w:tcBorders>
              <w:top w:val="single" w:sz="6" w:space="0" w:color="auto"/>
              <w:left w:val="nil"/>
              <w:bottom w:val="single" w:sz="4" w:space="0" w:color="auto"/>
              <w:right w:val="nil"/>
            </w:tcBorders>
            <w:shd w:val="pct50" w:color="auto" w:fill="auto"/>
          </w:tcPr>
          <w:p w14:paraId="72EF723B" w14:textId="77777777" w:rsidR="003F1A39" w:rsidRPr="004647D0" w:rsidRDefault="003F1A39"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66FE29F5" w14:textId="77777777" w:rsidR="003F1A39" w:rsidRPr="004647D0" w:rsidRDefault="003F1A39" w:rsidP="009C5027">
            <w:pPr>
              <w:pStyle w:val="TableText"/>
              <w:rPr>
                <w:rFonts w:cs="Arial"/>
                <w:sz w:val="8"/>
              </w:rPr>
            </w:pPr>
          </w:p>
        </w:tc>
        <w:tc>
          <w:tcPr>
            <w:tcW w:w="1710" w:type="dxa"/>
            <w:gridSpan w:val="2"/>
            <w:tcBorders>
              <w:top w:val="single" w:sz="6" w:space="0" w:color="auto"/>
              <w:left w:val="nil"/>
              <w:bottom w:val="single" w:sz="4" w:space="0" w:color="auto"/>
              <w:right w:val="nil"/>
            </w:tcBorders>
            <w:shd w:val="pct50" w:color="auto" w:fill="auto"/>
          </w:tcPr>
          <w:p w14:paraId="3F9C84D4" w14:textId="77777777" w:rsidR="003F1A39" w:rsidRPr="004647D0" w:rsidRDefault="003F1A39" w:rsidP="009C5027">
            <w:pPr>
              <w:pStyle w:val="TableText"/>
              <w:rPr>
                <w:rFonts w:cs="Arial"/>
                <w:sz w:val="8"/>
              </w:rPr>
            </w:pPr>
          </w:p>
        </w:tc>
      </w:tr>
      <w:tr w:rsidR="006D69E7" w:rsidRPr="006F4FA5" w14:paraId="2C1FD0D3" w14:textId="77777777" w:rsidTr="003F1A39">
        <w:trPr>
          <w:trHeight w:val="268"/>
        </w:trPr>
        <w:tc>
          <w:tcPr>
            <w:tcW w:w="1170" w:type="dxa"/>
            <w:tcBorders>
              <w:top w:val="single" w:sz="4" w:space="0" w:color="auto"/>
              <w:left w:val="single" w:sz="4" w:space="0" w:color="auto"/>
              <w:bottom w:val="single" w:sz="4" w:space="0" w:color="auto"/>
              <w:right w:val="single" w:sz="4" w:space="0" w:color="auto"/>
            </w:tcBorders>
          </w:tcPr>
          <w:p w14:paraId="46CEB362" w14:textId="5FD5984C" w:rsidR="003F1A39" w:rsidRPr="002A31CD" w:rsidRDefault="003F1A39" w:rsidP="003F1A39">
            <w:pPr>
              <w:rPr>
                <w:rFonts w:cs="Arial"/>
                <w:b/>
                <w:i/>
                <w:color w:val="000000" w:themeColor="text1"/>
                <w:sz w:val="16"/>
                <w:szCs w:val="16"/>
                <w:u w:val="single"/>
              </w:rPr>
            </w:pPr>
            <w:r w:rsidRPr="00787A1B">
              <w:rPr>
                <w:rFonts w:cs="Arial"/>
                <w:i/>
                <w:color w:val="000000" w:themeColor="text1"/>
                <w:sz w:val="16"/>
                <w:szCs w:val="16"/>
              </w:rPr>
              <w:t>SLCISPFASSUPPLIERCNV</w:t>
            </w:r>
          </w:p>
          <w:p w14:paraId="15D8459A" w14:textId="57572FB9" w:rsidR="003F1A39" w:rsidRPr="00BA29BF" w:rsidRDefault="003F1A39" w:rsidP="00BA29BF">
            <w:pPr>
              <w:pStyle w:val="TableText"/>
              <w:jc w:val="center"/>
              <w:rPr>
                <w:i/>
              </w:rPr>
            </w:pPr>
          </w:p>
        </w:tc>
        <w:tc>
          <w:tcPr>
            <w:tcW w:w="990" w:type="dxa"/>
            <w:gridSpan w:val="2"/>
            <w:tcBorders>
              <w:top w:val="single" w:sz="4" w:space="0" w:color="auto"/>
              <w:left w:val="single" w:sz="4" w:space="0" w:color="auto"/>
              <w:bottom w:val="single" w:sz="4" w:space="0" w:color="auto"/>
              <w:right w:val="single" w:sz="4" w:space="0" w:color="auto"/>
            </w:tcBorders>
          </w:tcPr>
          <w:p w14:paraId="24F2F173" w14:textId="37A0ED0F" w:rsidR="003F1A39" w:rsidRPr="00BA29BF" w:rsidRDefault="003F1A39" w:rsidP="00BA29BF">
            <w:pPr>
              <w:pStyle w:val="TableText"/>
              <w:jc w:val="center"/>
            </w:pPr>
            <w:r w:rsidRPr="006D69E7">
              <w:rPr>
                <w:i/>
                <w:color w:val="000000" w:themeColor="text1"/>
              </w:rPr>
              <w:t>SLCISPFASSUPPLIERCNV</w:t>
            </w:r>
          </w:p>
        </w:tc>
        <w:tc>
          <w:tcPr>
            <w:tcW w:w="900" w:type="dxa"/>
            <w:tcBorders>
              <w:top w:val="single" w:sz="4" w:space="0" w:color="auto"/>
              <w:left w:val="single" w:sz="4" w:space="0" w:color="auto"/>
              <w:bottom w:val="single" w:sz="4" w:space="0" w:color="auto"/>
              <w:right w:val="single" w:sz="4" w:space="0" w:color="auto"/>
            </w:tcBorders>
          </w:tcPr>
          <w:p w14:paraId="17258DB7" w14:textId="790AFBAD" w:rsidR="003F1A39" w:rsidRPr="006D69E7" w:rsidRDefault="003F1A39" w:rsidP="00BA29BF">
            <w:pPr>
              <w:pStyle w:val="TableText"/>
              <w:jc w:val="center"/>
              <w:rPr>
                <w:i/>
                <w:color w:val="000000" w:themeColor="text1"/>
              </w:rPr>
            </w:pPr>
            <w:r w:rsidRPr="006D69E7">
              <w:rPr>
                <w:i/>
                <w:color w:val="000000" w:themeColor="text1"/>
              </w:rPr>
              <w:t>SLCUST1</w:t>
            </w:r>
          </w:p>
        </w:tc>
        <w:tc>
          <w:tcPr>
            <w:tcW w:w="1170" w:type="dxa"/>
            <w:gridSpan w:val="4"/>
            <w:tcBorders>
              <w:top w:val="single" w:sz="4" w:space="0" w:color="auto"/>
              <w:left w:val="single" w:sz="4" w:space="0" w:color="auto"/>
              <w:bottom w:val="single" w:sz="4" w:space="0" w:color="auto"/>
              <w:right w:val="single" w:sz="4" w:space="0" w:color="auto"/>
            </w:tcBorders>
          </w:tcPr>
          <w:p w14:paraId="16BA5D28" w14:textId="2A2966A4" w:rsidR="003F1A39" w:rsidRPr="00BA29BF" w:rsidRDefault="003F1A39" w:rsidP="00BA29BF">
            <w:pPr>
              <w:pStyle w:val="TableText"/>
              <w:jc w:val="center"/>
            </w:pPr>
            <w:r w:rsidRPr="006D69E7">
              <w:rPr>
                <w:i/>
                <w:color w:val="000000" w:themeColor="text1"/>
              </w:rPr>
              <w:t>Executable file for FAS to Supplier Hub Conversion</w:t>
            </w:r>
          </w:p>
        </w:tc>
        <w:tc>
          <w:tcPr>
            <w:tcW w:w="1620" w:type="dxa"/>
            <w:tcBorders>
              <w:top w:val="single" w:sz="4" w:space="0" w:color="auto"/>
              <w:left w:val="single" w:sz="4" w:space="0" w:color="auto"/>
              <w:bottom w:val="single" w:sz="4" w:space="0" w:color="auto"/>
              <w:right w:val="single" w:sz="4" w:space="0" w:color="auto"/>
            </w:tcBorders>
          </w:tcPr>
          <w:p w14:paraId="0903701E" w14:textId="4ABB2928" w:rsidR="003F1A39" w:rsidRPr="006D69E7" w:rsidRDefault="003F1A39" w:rsidP="00BA29BF">
            <w:pPr>
              <w:pStyle w:val="TableText"/>
              <w:jc w:val="center"/>
              <w:rPr>
                <w:i/>
                <w:color w:val="000000" w:themeColor="text1"/>
              </w:rPr>
            </w:pPr>
            <w:r w:rsidRPr="006D69E7">
              <w:rPr>
                <w:i/>
                <w:color w:val="000000" w:themeColor="text1"/>
              </w:rPr>
              <w:t>PL/SQL Stored Procedure</w:t>
            </w:r>
          </w:p>
        </w:tc>
        <w:tc>
          <w:tcPr>
            <w:tcW w:w="1980" w:type="dxa"/>
            <w:gridSpan w:val="3"/>
            <w:tcBorders>
              <w:top w:val="single" w:sz="4" w:space="0" w:color="auto"/>
              <w:left w:val="single" w:sz="4" w:space="0" w:color="auto"/>
              <w:bottom w:val="single" w:sz="4" w:space="0" w:color="auto"/>
              <w:right w:val="single" w:sz="4" w:space="0" w:color="auto"/>
            </w:tcBorders>
          </w:tcPr>
          <w:p w14:paraId="63F0EBBD" w14:textId="3B423331" w:rsidR="003F1A39" w:rsidRPr="006D69E7" w:rsidRDefault="003F1A39" w:rsidP="00BA29BF">
            <w:pPr>
              <w:pStyle w:val="TableText"/>
              <w:jc w:val="center"/>
              <w:rPr>
                <w:i/>
                <w:color w:val="000000" w:themeColor="text1"/>
              </w:rPr>
            </w:pPr>
            <w:r w:rsidRPr="006D69E7">
              <w:rPr>
                <w:i/>
                <w:color w:val="000000"/>
              </w:rPr>
              <w:t>SLC_ISP_FASSUPP_CNV_PKG.</w:t>
            </w:r>
            <w:r>
              <w:rPr>
                <w:i/>
                <w:color w:val="000000"/>
                <w:szCs w:val="16"/>
              </w:rPr>
              <w:t>slc_</w:t>
            </w:r>
            <w:r w:rsidRPr="006D69E7">
              <w:rPr>
                <w:i/>
                <w:color w:val="000000"/>
              </w:rPr>
              <w:t>main_p</w:t>
            </w:r>
          </w:p>
        </w:tc>
        <w:tc>
          <w:tcPr>
            <w:tcW w:w="1530" w:type="dxa"/>
            <w:gridSpan w:val="3"/>
            <w:tcBorders>
              <w:top w:val="single" w:sz="4" w:space="0" w:color="auto"/>
              <w:left w:val="single" w:sz="4" w:space="0" w:color="auto"/>
              <w:bottom w:val="single" w:sz="4" w:space="0" w:color="auto"/>
              <w:right w:val="single" w:sz="4" w:space="0" w:color="auto"/>
            </w:tcBorders>
          </w:tcPr>
          <w:p w14:paraId="2C909E62" w14:textId="1AE6A42A" w:rsidR="003F1A39" w:rsidRPr="006D69E7" w:rsidRDefault="003F1A39" w:rsidP="00BA29BF">
            <w:pPr>
              <w:pStyle w:val="TableText"/>
              <w:jc w:val="center"/>
              <w:rPr>
                <w:i/>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14:paraId="4318DE95" w14:textId="05164629" w:rsidR="003F1A39" w:rsidRPr="00BA29BF" w:rsidRDefault="003F1A39" w:rsidP="00BA29BF">
            <w:pPr>
              <w:pStyle w:val="TableText"/>
              <w:jc w:val="center"/>
              <w:rPr>
                <w:i/>
              </w:rPr>
            </w:pPr>
            <w:r w:rsidRPr="006D69E7">
              <w:rPr>
                <w:i/>
                <w:color w:val="000000" w:themeColor="text1"/>
              </w:rPr>
              <w:t>Executable for concurrent program for FAS to Supplier Hub conversion.</w:t>
            </w:r>
          </w:p>
        </w:tc>
      </w:tr>
    </w:tbl>
    <w:p w14:paraId="72CD2F85" w14:textId="77777777" w:rsidR="003F1A39" w:rsidRDefault="003F1A39" w:rsidP="003F1A39">
      <w:pPr>
        <w:pStyle w:val="BodyText"/>
        <w:ind w:left="0"/>
        <w:rPr>
          <w:rFonts w:cs="Arial"/>
        </w:rPr>
      </w:pPr>
    </w:p>
    <w:p w14:paraId="44A4F468" w14:textId="77777777" w:rsidR="003F1A39" w:rsidRDefault="003F1A39" w:rsidP="00473F21">
      <w:pPr>
        <w:pStyle w:val="BodyText"/>
        <w:rPr>
          <w:rFonts w:cs="Arial"/>
        </w:rPr>
      </w:pPr>
    </w:p>
    <w:tbl>
      <w:tblPr>
        <w:tblW w:w="108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170"/>
        <w:gridCol w:w="180"/>
        <w:gridCol w:w="810"/>
        <w:gridCol w:w="900"/>
        <w:gridCol w:w="90"/>
        <w:gridCol w:w="180"/>
        <w:gridCol w:w="810"/>
        <w:gridCol w:w="90"/>
        <w:gridCol w:w="1440"/>
        <w:gridCol w:w="180"/>
        <w:gridCol w:w="270"/>
        <w:gridCol w:w="1080"/>
        <w:gridCol w:w="270"/>
        <w:gridCol w:w="630"/>
        <w:gridCol w:w="630"/>
        <w:gridCol w:w="360"/>
        <w:gridCol w:w="270"/>
        <w:gridCol w:w="1440"/>
      </w:tblGrid>
      <w:tr w:rsidR="006D69E7" w:rsidRPr="004647D0" w14:paraId="35A610B2" w14:textId="77777777" w:rsidTr="00F239AC">
        <w:trPr>
          <w:trHeight w:val="277"/>
          <w:tblHeader/>
        </w:trPr>
        <w:tc>
          <w:tcPr>
            <w:tcW w:w="1350" w:type="dxa"/>
            <w:gridSpan w:val="2"/>
            <w:tcBorders>
              <w:top w:val="single" w:sz="12" w:space="0" w:color="auto"/>
              <w:bottom w:val="nil"/>
              <w:right w:val="nil"/>
            </w:tcBorders>
            <w:shd w:val="pct10" w:color="auto" w:fill="auto"/>
          </w:tcPr>
          <w:p w14:paraId="0A9B13A2" w14:textId="06C3D57E" w:rsidR="009B74A0" w:rsidRPr="00BA29BF" w:rsidRDefault="00F239AC" w:rsidP="00BA29BF">
            <w:pPr>
              <w:pStyle w:val="TableHeading"/>
              <w:rPr>
                <w:color w:val="FFFFFF" w:themeColor="background1"/>
              </w:rPr>
            </w:pPr>
            <w:r w:rsidRPr="00BA29BF">
              <w:t>Concurrent Program Short Name</w:t>
            </w:r>
          </w:p>
        </w:tc>
        <w:tc>
          <w:tcPr>
            <w:tcW w:w="810" w:type="dxa"/>
            <w:tcBorders>
              <w:top w:val="single" w:sz="12" w:space="0" w:color="auto"/>
              <w:left w:val="nil"/>
              <w:bottom w:val="nil"/>
              <w:right w:val="nil"/>
            </w:tcBorders>
            <w:shd w:val="pct10" w:color="auto" w:fill="auto"/>
          </w:tcPr>
          <w:p w14:paraId="7A4CDCFA" w14:textId="56BCDD06" w:rsidR="009B74A0" w:rsidRPr="00BA29BF" w:rsidRDefault="00F239AC" w:rsidP="00BA29BF">
            <w:pPr>
              <w:pStyle w:val="TableHeading"/>
              <w:rPr>
                <w:color w:val="FFFFFF" w:themeColor="background1"/>
              </w:rPr>
            </w:pPr>
            <w:r w:rsidRPr="00BA29BF">
              <w:t>Sequence</w:t>
            </w:r>
          </w:p>
        </w:tc>
        <w:tc>
          <w:tcPr>
            <w:tcW w:w="900" w:type="dxa"/>
            <w:tcBorders>
              <w:top w:val="single" w:sz="12" w:space="0" w:color="auto"/>
              <w:left w:val="nil"/>
              <w:bottom w:val="nil"/>
              <w:right w:val="nil"/>
            </w:tcBorders>
            <w:shd w:val="pct10" w:color="auto" w:fill="auto"/>
          </w:tcPr>
          <w:p w14:paraId="71C66CB0" w14:textId="4176C72C" w:rsidR="009B74A0" w:rsidRPr="00BA29BF" w:rsidRDefault="00F239AC" w:rsidP="00BA29BF">
            <w:pPr>
              <w:pStyle w:val="TableHeading"/>
              <w:ind w:left="241" w:hanging="241"/>
              <w:rPr>
                <w:b w:val="0"/>
              </w:rPr>
            </w:pPr>
            <w:r w:rsidRPr="00BA29BF">
              <w:t>Parameter</w:t>
            </w:r>
          </w:p>
        </w:tc>
        <w:tc>
          <w:tcPr>
            <w:tcW w:w="1170" w:type="dxa"/>
            <w:gridSpan w:val="4"/>
            <w:tcBorders>
              <w:top w:val="single" w:sz="12" w:space="0" w:color="auto"/>
              <w:left w:val="nil"/>
              <w:bottom w:val="nil"/>
              <w:right w:val="nil"/>
            </w:tcBorders>
            <w:shd w:val="pct10" w:color="auto" w:fill="auto"/>
          </w:tcPr>
          <w:p w14:paraId="64447E2B" w14:textId="37878660" w:rsidR="009B74A0" w:rsidRPr="00BA29BF" w:rsidRDefault="00F239AC" w:rsidP="00BA29BF">
            <w:pPr>
              <w:pStyle w:val="TableHeading"/>
              <w:rPr>
                <w:b w:val="0"/>
              </w:rPr>
            </w:pPr>
            <w:r w:rsidRPr="00BA29BF">
              <w:t>Description</w:t>
            </w:r>
          </w:p>
        </w:tc>
        <w:tc>
          <w:tcPr>
            <w:tcW w:w="1620" w:type="dxa"/>
            <w:gridSpan w:val="2"/>
            <w:tcBorders>
              <w:top w:val="single" w:sz="12" w:space="0" w:color="auto"/>
              <w:left w:val="nil"/>
              <w:bottom w:val="nil"/>
              <w:right w:val="nil"/>
            </w:tcBorders>
            <w:shd w:val="pct10" w:color="auto" w:fill="auto"/>
          </w:tcPr>
          <w:p w14:paraId="32A9168E" w14:textId="565DC0A8" w:rsidR="009B74A0" w:rsidRPr="00BA29BF" w:rsidRDefault="00F239AC" w:rsidP="00BA29BF">
            <w:pPr>
              <w:pStyle w:val="TableHeading"/>
              <w:rPr>
                <w:b w:val="0"/>
              </w:rPr>
            </w:pPr>
            <w:r w:rsidRPr="00BA29BF">
              <w:t>Value Set</w:t>
            </w:r>
          </w:p>
        </w:tc>
        <w:tc>
          <w:tcPr>
            <w:tcW w:w="1350" w:type="dxa"/>
            <w:gridSpan w:val="2"/>
            <w:tcBorders>
              <w:top w:val="single" w:sz="12" w:space="0" w:color="auto"/>
              <w:left w:val="nil"/>
              <w:bottom w:val="nil"/>
              <w:right w:val="nil"/>
            </w:tcBorders>
            <w:shd w:val="pct10" w:color="auto" w:fill="auto"/>
          </w:tcPr>
          <w:p w14:paraId="1BD324BF" w14:textId="6DEC3657" w:rsidR="009B74A0" w:rsidRPr="00BA29BF" w:rsidRDefault="00F239AC" w:rsidP="00BA29BF">
            <w:pPr>
              <w:pStyle w:val="TableHeading"/>
              <w:rPr>
                <w:color w:val="FFFFFF" w:themeColor="background1"/>
              </w:rPr>
            </w:pPr>
            <w:r w:rsidRPr="00BA29BF">
              <w:t>Default Value</w:t>
            </w:r>
            <w:r>
              <w:rPr>
                <w:rFonts w:cs="Arial"/>
              </w:rPr>
              <w:t xml:space="preserve"> </w:t>
            </w:r>
          </w:p>
        </w:tc>
        <w:tc>
          <w:tcPr>
            <w:tcW w:w="900" w:type="dxa"/>
            <w:gridSpan w:val="2"/>
            <w:tcBorders>
              <w:top w:val="single" w:sz="12" w:space="0" w:color="auto"/>
              <w:left w:val="nil"/>
              <w:bottom w:val="nil"/>
              <w:right w:val="nil"/>
            </w:tcBorders>
            <w:shd w:val="pct10" w:color="auto" w:fill="auto"/>
          </w:tcPr>
          <w:p w14:paraId="3B6274F7" w14:textId="19ED9C59" w:rsidR="009B74A0" w:rsidRPr="00BA29BF" w:rsidRDefault="00F239AC" w:rsidP="00BA29BF">
            <w:pPr>
              <w:pStyle w:val="TableHeading"/>
              <w:ind w:left="151"/>
              <w:rPr>
                <w:b w:val="0"/>
              </w:rPr>
            </w:pPr>
            <w:r w:rsidRPr="00BA29BF">
              <w:t>Display Size</w:t>
            </w:r>
          </w:p>
        </w:tc>
        <w:tc>
          <w:tcPr>
            <w:tcW w:w="1260" w:type="dxa"/>
            <w:gridSpan w:val="3"/>
            <w:tcBorders>
              <w:top w:val="single" w:sz="12" w:space="0" w:color="auto"/>
              <w:left w:val="nil"/>
              <w:bottom w:val="nil"/>
              <w:right w:val="nil"/>
            </w:tcBorders>
            <w:shd w:val="pct10" w:color="auto" w:fill="auto"/>
          </w:tcPr>
          <w:p w14:paraId="52D73F1C" w14:textId="4B93B5CF" w:rsidR="009B74A0" w:rsidRPr="00BA29BF" w:rsidRDefault="00F239AC" w:rsidP="00BA29BF">
            <w:pPr>
              <w:pStyle w:val="TableHeading"/>
              <w:ind w:left="151"/>
              <w:rPr>
                <w:b w:val="0"/>
              </w:rPr>
            </w:pPr>
            <w:r w:rsidRPr="00BA29BF">
              <w:t>Concatenated Description Size</w:t>
            </w:r>
          </w:p>
        </w:tc>
        <w:tc>
          <w:tcPr>
            <w:tcW w:w="1440" w:type="dxa"/>
            <w:tcBorders>
              <w:top w:val="single" w:sz="12" w:space="0" w:color="auto"/>
              <w:left w:val="nil"/>
              <w:bottom w:val="nil"/>
            </w:tcBorders>
            <w:shd w:val="pct10" w:color="auto" w:fill="auto"/>
          </w:tcPr>
          <w:p w14:paraId="0E358117" w14:textId="43B680B8" w:rsidR="009B74A0" w:rsidRPr="00BA29BF" w:rsidRDefault="00F239AC" w:rsidP="00BA29BF">
            <w:pPr>
              <w:pStyle w:val="TableHeading"/>
              <w:ind w:left="151"/>
              <w:rPr>
                <w:color w:val="FFFFFF" w:themeColor="background1"/>
              </w:rPr>
            </w:pPr>
            <w:r w:rsidRPr="00BA29BF">
              <w:t>Prompt</w:t>
            </w:r>
          </w:p>
        </w:tc>
      </w:tr>
      <w:tr w:rsidR="009B74A0" w:rsidRPr="004647D0" w14:paraId="50003589" w14:textId="77777777" w:rsidTr="00F239AC">
        <w:trPr>
          <w:trHeight w:hRule="exact" w:val="67"/>
          <w:tblHeader/>
        </w:trPr>
        <w:tc>
          <w:tcPr>
            <w:tcW w:w="2160" w:type="dxa"/>
            <w:gridSpan w:val="3"/>
            <w:tcBorders>
              <w:top w:val="single" w:sz="6" w:space="0" w:color="auto"/>
              <w:left w:val="nil"/>
              <w:bottom w:val="single" w:sz="4" w:space="0" w:color="auto"/>
              <w:right w:val="nil"/>
            </w:tcBorders>
            <w:shd w:val="pct50" w:color="auto" w:fill="auto"/>
          </w:tcPr>
          <w:p w14:paraId="3EDB3F20" w14:textId="77777777" w:rsidR="009B74A0" w:rsidRPr="004647D0" w:rsidRDefault="009B74A0" w:rsidP="009C5027">
            <w:pPr>
              <w:pStyle w:val="TableText"/>
              <w:rPr>
                <w:rFonts w:cs="Arial"/>
                <w:sz w:val="8"/>
              </w:rPr>
            </w:pPr>
          </w:p>
        </w:tc>
        <w:tc>
          <w:tcPr>
            <w:tcW w:w="990" w:type="dxa"/>
            <w:gridSpan w:val="2"/>
            <w:tcBorders>
              <w:top w:val="single" w:sz="6" w:space="0" w:color="auto"/>
              <w:left w:val="nil"/>
              <w:bottom w:val="single" w:sz="4" w:space="0" w:color="auto"/>
              <w:right w:val="nil"/>
            </w:tcBorders>
            <w:shd w:val="pct50" w:color="auto" w:fill="auto"/>
          </w:tcPr>
          <w:p w14:paraId="7C118CE2" w14:textId="77777777" w:rsidR="009B74A0" w:rsidRPr="004647D0" w:rsidRDefault="009B74A0" w:rsidP="009C5027">
            <w:pPr>
              <w:pStyle w:val="TableText"/>
              <w:rPr>
                <w:rFonts w:cs="Arial"/>
                <w:sz w:val="8"/>
              </w:rPr>
            </w:pPr>
          </w:p>
        </w:tc>
        <w:tc>
          <w:tcPr>
            <w:tcW w:w="180" w:type="dxa"/>
            <w:tcBorders>
              <w:top w:val="single" w:sz="6" w:space="0" w:color="auto"/>
              <w:left w:val="nil"/>
              <w:bottom w:val="single" w:sz="4" w:space="0" w:color="auto"/>
              <w:right w:val="nil"/>
            </w:tcBorders>
            <w:shd w:val="pct50" w:color="auto" w:fill="auto"/>
          </w:tcPr>
          <w:p w14:paraId="4856A746" w14:textId="77777777" w:rsidR="009B74A0" w:rsidRPr="004647D0" w:rsidRDefault="009B74A0" w:rsidP="009C5027">
            <w:pPr>
              <w:pStyle w:val="TableText"/>
              <w:rPr>
                <w:rFonts w:cs="Arial"/>
                <w:sz w:val="8"/>
              </w:rPr>
            </w:pPr>
          </w:p>
        </w:tc>
        <w:tc>
          <w:tcPr>
            <w:tcW w:w="810" w:type="dxa"/>
            <w:tcBorders>
              <w:top w:val="single" w:sz="6" w:space="0" w:color="auto"/>
              <w:left w:val="nil"/>
              <w:bottom w:val="single" w:sz="4" w:space="0" w:color="auto"/>
              <w:right w:val="nil"/>
            </w:tcBorders>
            <w:shd w:val="pct50" w:color="auto" w:fill="auto"/>
          </w:tcPr>
          <w:p w14:paraId="3F5BF4EF" w14:textId="77777777" w:rsidR="009B74A0" w:rsidRPr="004647D0" w:rsidRDefault="009B74A0" w:rsidP="009C5027">
            <w:pPr>
              <w:pStyle w:val="TableText"/>
              <w:rPr>
                <w:rFonts w:cs="Arial"/>
                <w:sz w:val="8"/>
              </w:rPr>
            </w:pPr>
          </w:p>
        </w:tc>
        <w:tc>
          <w:tcPr>
            <w:tcW w:w="1980" w:type="dxa"/>
            <w:gridSpan w:val="4"/>
            <w:tcBorders>
              <w:top w:val="single" w:sz="6" w:space="0" w:color="auto"/>
              <w:left w:val="nil"/>
              <w:bottom w:val="single" w:sz="4" w:space="0" w:color="auto"/>
              <w:right w:val="nil"/>
            </w:tcBorders>
            <w:shd w:val="pct50" w:color="auto" w:fill="auto"/>
          </w:tcPr>
          <w:p w14:paraId="45D039C2" w14:textId="77777777" w:rsidR="009B74A0" w:rsidRPr="004647D0" w:rsidRDefault="009B74A0" w:rsidP="009C5027">
            <w:pPr>
              <w:pStyle w:val="TableText"/>
              <w:rPr>
                <w:rFonts w:cs="Arial"/>
                <w:sz w:val="8"/>
              </w:rPr>
            </w:pPr>
          </w:p>
        </w:tc>
        <w:tc>
          <w:tcPr>
            <w:tcW w:w="1350" w:type="dxa"/>
            <w:gridSpan w:val="2"/>
            <w:tcBorders>
              <w:top w:val="single" w:sz="6" w:space="0" w:color="auto"/>
              <w:left w:val="nil"/>
              <w:bottom w:val="single" w:sz="4" w:space="0" w:color="auto"/>
              <w:right w:val="nil"/>
            </w:tcBorders>
            <w:shd w:val="pct50" w:color="auto" w:fill="auto"/>
          </w:tcPr>
          <w:p w14:paraId="3B7B5831" w14:textId="77777777" w:rsidR="009B74A0" w:rsidRPr="004647D0" w:rsidRDefault="009B74A0" w:rsidP="009C5027">
            <w:pPr>
              <w:pStyle w:val="TableText"/>
              <w:rPr>
                <w:rFonts w:cs="Arial"/>
                <w:sz w:val="8"/>
              </w:rPr>
            </w:pPr>
          </w:p>
        </w:tc>
        <w:tc>
          <w:tcPr>
            <w:tcW w:w="630" w:type="dxa"/>
            <w:tcBorders>
              <w:top w:val="single" w:sz="6" w:space="0" w:color="auto"/>
              <w:left w:val="nil"/>
              <w:bottom w:val="single" w:sz="4" w:space="0" w:color="auto"/>
              <w:right w:val="nil"/>
            </w:tcBorders>
            <w:shd w:val="pct50" w:color="auto" w:fill="auto"/>
          </w:tcPr>
          <w:p w14:paraId="6C4DE5FC" w14:textId="4B2DEA1E" w:rsidR="009B74A0" w:rsidRPr="004647D0" w:rsidRDefault="009B74A0" w:rsidP="009C5027">
            <w:pPr>
              <w:pStyle w:val="TableText"/>
              <w:rPr>
                <w:rFonts w:cs="Arial"/>
                <w:sz w:val="8"/>
              </w:rPr>
            </w:pPr>
          </w:p>
        </w:tc>
        <w:tc>
          <w:tcPr>
            <w:tcW w:w="630" w:type="dxa"/>
            <w:tcBorders>
              <w:top w:val="single" w:sz="6" w:space="0" w:color="auto"/>
              <w:left w:val="nil"/>
              <w:bottom w:val="single" w:sz="4" w:space="0" w:color="auto"/>
              <w:right w:val="nil"/>
            </w:tcBorders>
            <w:shd w:val="pct50" w:color="auto" w:fill="auto"/>
          </w:tcPr>
          <w:p w14:paraId="6044A583" w14:textId="269CE6C5" w:rsidR="009B74A0" w:rsidRPr="004647D0" w:rsidRDefault="009B74A0"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448E6ADB" w14:textId="77777777" w:rsidR="009B74A0" w:rsidRPr="004647D0" w:rsidRDefault="009B74A0" w:rsidP="009C5027">
            <w:pPr>
              <w:pStyle w:val="TableText"/>
              <w:rPr>
                <w:rFonts w:cs="Arial"/>
                <w:sz w:val="8"/>
              </w:rPr>
            </w:pPr>
          </w:p>
        </w:tc>
        <w:tc>
          <w:tcPr>
            <w:tcW w:w="1710" w:type="dxa"/>
            <w:gridSpan w:val="2"/>
            <w:tcBorders>
              <w:top w:val="single" w:sz="6" w:space="0" w:color="auto"/>
              <w:left w:val="nil"/>
              <w:bottom w:val="single" w:sz="4" w:space="0" w:color="auto"/>
              <w:right w:val="nil"/>
            </w:tcBorders>
            <w:shd w:val="pct50" w:color="auto" w:fill="auto"/>
          </w:tcPr>
          <w:p w14:paraId="26A62C5A" w14:textId="77777777" w:rsidR="009B74A0" w:rsidRPr="004647D0" w:rsidRDefault="009B74A0" w:rsidP="009C5027">
            <w:pPr>
              <w:pStyle w:val="TableText"/>
              <w:rPr>
                <w:rFonts w:cs="Arial"/>
                <w:sz w:val="8"/>
              </w:rPr>
            </w:pPr>
          </w:p>
        </w:tc>
      </w:tr>
      <w:tr w:rsidR="006D69E7" w:rsidRPr="006F4FA5" w14:paraId="7EB4B831" w14:textId="77777777" w:rsidTr="00F239AC">
        <w:trPr>
          <w:trHeight w:val="268"/>
        </w:trPr>
        <w:tc>
          <w:tcPr>
            <w:tcW w:w="1170" w:type="dxa"/>
            <w:tcBorders>
              <w:top w:val="single" w:sz="4" w:space="0" w:color="auto"/>
              <w:left w:val="single" w:sz="4" w:space="0" w:color="auto"/>
              <w:bottom w:val="single" w:sz="4" w:space="0" w:color="auto"/>
              <w:right w:val="single" w:sz="4" w:space="0" w:color="auto"/>
            </w:tcBorders>
          </w:tcPr>
          <w:p w14:paraId="3312B57E" w14:textId="3EC4B988" w:rsidR="00F239AC" w:rsidRPr="00BA29BF" w:rsidRDefault="00F239AC"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6FC96BC0" w14:textId="1C0E79EA" w:rsidR="00F239AC" w:rsidRPr="00BA29BF" w:rsidRDefault="00F239AC" w:rsidP="00BA29BF">
            <w:pPr>
              <w:pStyle w:val="TableText"/>
              <w:jc w:val="center"/>
            </w:pPr>
            <w:r w:rsidRPr="006D69E7">
              <w:rPr>
                <w:i/>
                <w:color w:val="000000" w:themeColor="text1"/>
              </w:rPr>
              <w:t>10</w:t>
            </w:r>
          </w:p>
        </w:tc>
        <w:tc>
          <w:tcPr>
            <w:tcW w:w="900" w:type="dxa"/>
            <w:tcBorders>
              <w:top w:val="single" w:sz="4" w:space="0" w:color="auto"/>
              <w:left w:val="single" w:sz="4" w:space="0" w:color="auto"/>
              <w:bottom w:val="single" w:sz="4" w:space="0" w:color="auto"/>
              <w:right w:val="single" w:sz="4" w:space="0" w:color="auto"/>
            </w:tcBorders>
          </w:tcPr>
          <w:p w14:paraId="1D37A1CF" w14:textId="7267C1DF" w:rsidR="00F239AC" w:rsidRPr="006D69E7" w:rsidRDefault="00F239AC" w:rsidP="00BA29BF">
            <w:pPr>
              <w:pStyle w:val="TableText"/>
              <w:jc w:val="center"/>
              <w:rPr>
                <w:i/>
                <w:color w:val="000000" w:themeColor="text1"/>
              </w:rPr>
            </w:pPr>
            <w:r w:rsidRPr="006D69E7">
              <w:rPr>
                <w:i/>
                <w:color w:val="000000" w:themeColor="text1"/>
              </w:rPr>
              <w:t>P_PROCESSING_MODE</w:t>
            </w:r>
          </w:p>
        </w:tc>
        <w:tc>
          <w:tcPr>
            <w:tcW w:w="1170" w:type="dxa"/>
            <w:gridSpan w:val="4"/>
            <w:tcBorders>
              <w:top w:val="single" w:sz="4" w:space="0" w:color="auto"/>
              <w:left w:val="single" w:sz="4" w:space="0" w:color="auto"/>
              <w:bottom w:val="single" w:sz="4" w:space="0" w:color="auto"/>
              <w:right w:val="single" w:sz="4" w:space="0" w:color="auto"/>
            </w:tcBorders>
          </w:tcPr>
          <w:p w14:paraId="7A473BD1" w14:textId="11858D3D" w:rsidR="00F239AC" w:rsidRPr="00BA29BF" w:rsidRDefault="00F239AC" w:rsidP="00BA29BF">
            <w:pPr>
              <w:pStyle w:val="TableText"/>
              <w:jc w:val="center"/>
            </w:pPr>
            <w:r w:rsidRPr="006D69E7">
              <w:rPr>
                <w:i/>
                <w:color w:val="000000" w:themeColor="text1"/>
              </w:rPr>
              <w:t>This must decide in which mode conversion program must be run</w:t>
            </w:r>
          </w:p>
        </w:tc>
        <w:tc>
          <w:tcPr>
            <w:tcW w:w="1440" w:type="dxa"/>
            <w:tcBorders>
              <w:top w:val="single" w:sz="4" w:space="0" w:color="auto"/>
              <w:left w:val="single" w:sz="4" w:space="0" w:color="auto"/>
              <w:bottom w:val="single" w:sz="4" w:space="0" w:color="auto"/>
              <w:right w:val="single" w:sz="4" w:space="0" w:color="auto"/>
            </w:tcBorders>
          </w:tcPr>
          <w:p w14:paraId="19CEB4EB" w14:textId="4B880F23" w:rsidR="00F239AC" w:rsidRPr="006D69E7" w:rsidRDefault="00F239AC" w:rsidP="00BA29BF">
            <w:pPr>
              <w:pStyle w:val="TableText"/>
              <w:jc w:val="center"/>
              <w:rPr>
                <w:i/>
                <w:color w:val="000000" w:themeColor="text1"/>
              </w:rPr>
            </w:pPr>
            <w:r w:rsidRPr="006D69E7">
              <w:rPr>
                <w:i/>
                <w:color w:val="000000" w:themeColor="text1"/>
              </w:rPr>
              <w:t>SLCISP_CONVMODE</w:t>
            </w:r>
          </w:p>
        </w:tc>
        <w:tc>
          <w:tcPr>
            <w:tcW w:w="1530" w:type="dxa"/>
            <w:gridSpan w:val="3"/>
            <w:tcBorders>
              <w:top w:val="single" w:sz="4" w:space="0" w:color="auto"/>
              <w:left w:val="single" w:sz="4" w:space="0" w:color="auto"/>
              <w:bottom w:val="single" w:sz="4" w:space="0" w:color="auto"/>
              <w:right w:val="single" w:sz="4" w:space="0" w:color="auto"/>
            </w:tcBorders>
          </w:tcPr>
          <w:p w14:paraId="29FF55BE" w14:textId="186E8ABC" w:rsidR="00F239AC" w:rsidRPr="006D69E7" w:rsidRDefault="00F239AC" w:rsidP="00BA29BF">
            <w:pPr>
              <w:pStyle w:val="TableText"/>
              <w:jc w:val="center"/>
              <w:rPr>
                <w:i/>
                <w:color w:val="000000" w:themeColor="text1"/>
              </w:rPr>
            </w:pPr>
          </w:p>
        </w:tc>
        <w:tc>
          <w:tcPr>
            <w:tcW w:w="900" w:type="dxa"/>
            <w:gridSpan w:val="2"/>
            <w:tcBorders>
              <w:top w:val="single" w:sz="4" w:space="0" w:color="auto"/>
              <w:left w:val="single" w:sz="4" w:space="0" w:color="auto"/>
              <w:bottom w:val="single" w:sz="4" w:space="0" w:color="auto"/>
              <w:right w:val="single" w:sz="4" w:space="0" w:color="auto"/>
            </w:tcBorders>
          </w:tcPr>
          <w:p w14:paraId="5A5543FC" w14:textId="3DB99179" w:rsidR="00F239AC" w:rsidRPr="006D69E7" w:rsidRDefault="00F239AC" w:rsidP="00BA29BF">
            <w:pPr>
              <w:pStyle w:val="TableText"/>
              <w:jc w:val="center"/>
              <w:rPr>
                <w:i/>
                <w:color w:val="000000" w:themeColor="text1"/>
              </w:rPr>
            </w:pPr>
            <w:r w:rsidRPr="006D69E7">
              <w:rPr>
                <w:i/>
                <w:color w:val="000000" w:themeColor="text1"/>
              </w:rPr>
              <w:t>25</w:t>
            </w:r>
          </w:p>
        </w:tc>
        <w:tc>
          <w:tcPr>
            <w:tcW w:w="1260" w:type="dxa"/>
            <w:gridSpan w:val="3"/>
            <w:tcBorders>
              <w:top w:val="single" w:sz="4" w:space="0" w:color="auto"/>
              <w:left w:val="single" w:sz="4" w:space="0" w:color="auto"/>
              <w:bottom w:val="single" w:sz="4" w:space="0" w:color="auto"/>
              <w:right w:val="single" w:sz="4" w:space="0" w:color="auto"/>
            </w:tcBorders>
          </w:tcPr>
          <w:p w14:paraId="6AA6C86D" w14:textId="130EAE0B" w:rsidR="00F239AC" w:rsidRPr="006D69E7" w:rsidRDefault="00F239AC"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4389209B" w14:textId="3537A2BB" w:rsidR="00F239AC" w:rsidRPr="00BA29BF" w:rsidRDefault="00F239AC" w:rsidP="00BA29BF">
            <w:pPr>
              <w:pStyle w:val="TableText"/>
              <w:jc w:val="center"/>
              <w:rPr>
                <w:i/>
              </w:rPr>
            </w:pPr>
            <w:r w:rsidRPr="006D69E7">
              <w:rPr>
                <w:i/>
                <w:color w:val="000000" w:themeColor="text1"/>
              </w:rPr>
              <w:t>Mode</w:t>
            </w:r>
          </w:p>
        </w:tc>
      </w:tr>
      <w:tr w:rsidR="006D69E7" w:rsidRPr="006F4FA5" w14:paraId="2974AB9C" w14:textId="77777777" w:rsidTr="00F239AC">
        <w:trPr>
          <w:trHeight w:val="268"/>
        </w:trPr>
        <w:tc>
          <w:tcPr>
            <w:tcW w:w="1170" w:type="dxa"/>
            <w:tcBorders>
              <w:top w:val="single" w:sz="4" w:space="0" w:color="auto"/>
              <w:left w:val="single" w:sz="4" w:space="0" w:color="auto"/>
              <w:bottom w:val="single" w:sz="4" w:space="0" w:color="auto"/>
              <w:right w:val="single" w:sz="4" w:space="0" w:color="auto"/>
            </w:tcBorders>
          </w:tcPr>
          <w:p w14:paraId="300DB5B2" w14:textId="326AA565" w:rsidR="00F239AC" w:rsidRPr="00BA29BF" w:rsidRDefault="00F239AC"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190041E3" w14:textId="4057D5C7" w:rsidR="00F239AC" w:rsidRPr="00BA29BF" w:rsidRDefault="00F239AC" w:rsidP="00BA29BF">
            <w:pPr>
              <w:pStyle w:val="TableText"/>
              <w:jc w:val="center"/>
            </w:pPr>
            <w:r w:rsidRPr="006D69E7">
              <w:rPr>
                <w:i/>
                <w:color w:val="000000" w:themeColor="text1"/>
              </w:rPr>
              <w:t>20</w:t>
            </w:r>
          </w:p>
        </w:tc>
        <w:tc>
          <w:tcPr>
            <w:tcW w:w="900" w:type="dxa"/>
            <w:tcBorders>
              <w:top w:val="single" w:sz="4" w:space="0" w:color="auto"/>
              <w:left w:val="single" w:sz="4" w:space="0" w:color="auto"/>
              <w:bottom w:val="single" w:sz="4" w:space="0" w:color="auto"/>
              <w:right w:val="single" w:sz="4" w:space="0" w:color="auto"/>
            </w:tcBorders>
          </w:tcPr>
          <w:p w14:paraId="39EC5B3C" w14:textId="04B11514" w:rsidR="00F239AC" w:rsidRPr="006D69E7" w:rsidRDefault="00F239AC" w:rsidP="00BA29BF">
            <w:pPr>
              <w:pStyle w:val="TableText"/>
              <w:jc w:val="center"/>
              <w:rPr>
                <w:i/>
                <w:color w:val="000000" w:themeColor="text1"/>
              </w:rPr>
            </w:pPr>
            <w:r w:rsidRPr="006D69E7">
              <w:rPr>
                <w:i/>
                <w:color w:val="000000" w:themeColor="text1"/>
              </w:rPr>
              <w:t>P_BATCH_SIZE</w:t>
            </w:r>
          </w:p>
        </w:tc>
        <w:tc>
          <w:tcPr>
            <w:tcW w:w="1170" w:type="dxa"/>
            <w:gridSpan w:val="4"/>
            <w:tcBorders>
              <w:top w:val="single" w:sz="4" w:space="0" w:color="auto"/>
              <w:left w:val="single" w:sz="4" w:space="0" w:color="auto"/>
              <w:bottom w:val="single" w:sz="4" w:space="0" w:color="auto"/>
              <w:right w:val="single" w:sz="4" w:space="0" w:color="auto"/>
            </w:tcBorders>
          </w:tcPr>
          <w:p w14:paraId="3B74E85C" w14:textId="18825551" w:rsidR="00F239AC" w:rsidRPr="00BA29BF" w:rsidRDefault="00F239AC" w:rsidP="00BA29BF">
            <w:pPr>
              <w:pStyle w:val="TableText"/>
              <w:jc w:val="center"/>
            </w:pPr>
            <w:r w:rsidRPr="006D69E7">
              <w:rPr>
                <w:i/>
                <w:color w:val="000000" w:themeColor="text1"/>
              </w:rPr>
              <w:t>Batch Size</w:t>
            </w:r>
          </w:p>
        </w:tc>
        <w:tc>
          <w:tcPr>
            <w:tcW w:w="1440" w:type="dxa"/>
            <w:tcBorders>
              <w:top w:val="single" w:sz="4" w:space="0" w:color="auto"/>
              <w:left w:val="single" w:sz="4" w:space="0" w:color="auto"/>
              <w:bottom w:val="single" w:sz="4" w:space="0" w:color="auto"/>
              <w:right w:val="single" w:sz="4" w:space="0" w:color="auto"/>
            </w:tcBorders>
          </w:tcPr>
          <w:p w14:paraId="0F02E9EA" w14:textId="5B0FCEFA" w:rsidR="00F239AC" w:rsidRPr="006D69E7" w:rsidRDefault="00F239AC" w:rsidP="00BA29BF">
            <w:pPr>
              <w:pStyle w:val="TableText"/>
              <w:jc w:val="center"/>
              <w:rPr>
                <w:i/>
                <w:color w:val="000000" w:themeColor="text1"/>
              </w:rPr>
            </w:pPr>
            <w:r w:rsidRPr="006D69E7">
              <w:rPr>
                <w:i/>
                <w:color w:val="000000" w:themeColor="text1"/>
              </w:rPr>
              <w:t>NUMBER_15</w:t>
            </w:r>
          </w:p>
        </w:tc>
        <w:tc>
          <w:tcPr>
            <w:tcW w:w="1530" w:type="dxa"/>
            <w:gridSpan w:val="3"/>
            <w:tcBorders>
              <w:top w:val="single" w:sz="4" w:space="0" w:color="auto"/>
              <w:left w:val="single" w:sz="4" w:space="0" w:color="auto"/>
              <w:bottom w:val="single" w:sz="4" w:space="0" w:color="auto"/>
              <w:right w:val="single" w:sz="4" w:space="0" w:color="auto"/>
            </w:tcBorders>
          </w:tcPr>
          <w:p w14:paraId="7DD47D56" w14:textId="088442C3" w:rsidR="00F239AC" w:rsidRPr="006D69E7" w:rsidRDefault="00F239AC" w:rsidP="00BA29BF">
            <w:pPr>
              <w:pStyle w:val="TableText"/>
              <w:jc w:val="center"/>
              <w:rPr>
                <w:i/>
                <w:color w:val="000000" w:themeColor="text1"/>
              </w:rPr>
            </w:pPr>
            <w:r w:rsidRPr="006D69E7">
              <w:rPr>
                <w:i/>
                <w:color w:val="000000" w:themeColor="text1"/>
              </w:rPr>
              <w:t>50000</w:t>
            </w:r>
          </w:p>
        </w:tc>
        <w:tc>
          <w:tcPr>
            <w:tcW w:w="900" w:type="dxa"/>
            <w:gridSpan w:val="2"/>
            <w:tcBorders>
              <w:top w:val="single" w:sz="4" w:space="0" w:color="auto"/>
              <w:left w:val="single" w:sz="4" w:space="0" w:color="auto"/>
              <w:bottom w:val="single" w:sz="4" w:space="0" w:color="auto"/>
              <w:right w:val="single" w:sz="4" w:space="0" w:color="auto"/>
            </w:tcBorders>
          </w:tcPr>
          <w:p w14:paraId="5BD94972" w14:textId="5501E291" w:rsidR="00F239AC" w:rsidRPr="006D69E7" w:rsidRDefault="00F239AC" w:rsidP="00BA29BF">
            <w:pPr>
              <w:pStyle w:val="TableText"/>
              <w:jc w:val="center"/>
              <w:rPr>
                <w:i/>
                <w:color w:val="000000" w:themeColor="text1"/>
              </w:rPr>
            </w:pPr>
            <w:r w:rsidRPr="006D69E7">
              <w:rPr>
                <w:i/>
                <w:color w:val="000000" w:themeColor="text1"/>
              </w:rPr>
              <w:t>15</w:t>
            </w:r>
          </w:p>
        </w:tc>
        <w:tc>
          <w:tcPr>
            <w:tcW w:w="1260" w:type="dxa"/>
            <w:gridSpan w:val="3"/>
            <w:tcBorders>
              <w:top w:val="single" w:sz="4" w:space="0" w:color="auto"/>
              <w:left w:val="single" w:sz="4" w:space="0" w:color="auto"/>
              <w:bottom w:val="single" w:sz="4" w:space="0" w:color="auto"/>
              <w:right w:val="single" w:sz="4" w:space="0" w:color="auto"/>
            </w:tcBorders>
          </w:tcPr>
          <w:p w14:paraId="39E38856" w14:textId="445DC990" w:rsidR="00F239AC" w:rsidRPr="006D69E7" w:rsidRDefault="00F239AC"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68F210A0" w14:textId="5D0A80F0" w:rsidR="00F239AC" w:rsidRPr="00BA29BF" w:rsidRDefault="00F239AC" w:rsidP="00BA29BF">
            <w:pPr>
              <w:pStyle w:val="TableText"/>
              <w:jc w:val="center"/>
              <w:rPr>
                <w:i/>
              </w:rPr>
            </w:pPr>
            <w:r w:rsidRPr="006D69E7">
              <w:rPr>
                <w:i/>
                <w:color w:val="000000" w:themeColor="text1"/>
              </w:rPr>
              <w:t>Batch Size</w:t>
            </w:r>
          </w:p>
        </w:tc>
      </w:tr>
      <w:tr w:rsidR="006D69E7" w:rsidRPr="006F4FA5" w14:paraId="068533BE" w14:textId="77777777" w:rsidTr="00F239AC">
        <w:trPr>
          <w:trHeight w:val="268"/>
        </w:trPr>
        <w:tc>
          <w:tcPr>
            <w:tcW w:w="1170" w:type="dxa"/>
            <w:tcBorders>
              <w:top w:val="single" w:sz="4" w:space="0" w:color="auto"/>
              <w:left w:val="single" w:sz="4" w:space="0" w:color="auto"/>
              <w:bottom w:val="single" w:sz="4" w:space="0" w:color="auto"/>
              <w:right w:val="single" w:sz="4" w:space="0" w:color="auto"/>
            </w:tcBorders>
          </w:tcPr>
          <w:p w14:paraId="6A4B23B1" w14:textId="7701590A" w:rsidR="00F239AC" w:rsidRPr="00BA29BF" w:rsidRDefault="00F239AC" w:rsidP="00BA29BF">
            <w:pPr>
              <w:pStyle w:val="TableText"/>
              <w:jc w:val="center"/>
              <w:rPr>
                <w:i/>
              </w:rPr>
            </w:pPr>
            <w:r w:rsidRPr="006D69E7">
              <w:rPr>
                <w:i/>
                <w:color w:val="000000" w:themeColor="text1"/>
              </w:rPr>
              <w:t>SLCISPFASSUPPLIERCNV</w:t>
            </w:r>
          </w:p>
        </w:tc>
        <w:tc>
          <w:tcPr>
            <w:tcW w:w="990" w:type="dxa"/>
            <w:gridSpan w:val="2"/>
            <w:tcBorders>
              <w:top w:val="single" w:sz="4" w:space="0" w:color="auto"/>
              <w:left w:val="single" w:sz="4" w:space="0" w:color="auto"/>
              <w:bottom w:val="single" w:sz="4" w:space="0" w:color="auto"/>
              <w:right w:val="single" w:sz="4" w:space="0" w:color="auto"/>
            </w:tcBorders>
          </w:tcPr>
          <w:p w14:paraId="5FA53735" w14:textId="09C1DD61" w:rsidR="00F239AC" w:rsidRPr="00BA29BF" w:rsidRDefault="00F239AC" w:rsidP="00BA29BF">
            <w:pPr>
              <w:pStyle w:val="TableText"/>
              <w:jc w:val="center"/>
            </w:pPr>
            <w:r w:rsidRPr="006D69E7">
              <w:rPr>
                <w:i/>
                <w:color w:val="000000" w:themeColor="text1"/>
              </w:rPr>
              <w:t>30</w:t>
            </w:r>
          </w:p>
        </w:tc>
        <w:tc>
          <w:tcPr>
            <w:tcW w:w="900" w:type="dxa"/>
            <w:tcBorders>
              <w:top w:val="single" w:sz="4" w:space="0" w:color="auto"/>
              <w:left w:val="single" w:sz="4" w:space="0" w:color="auto"/>
              <w:bottom w:val="single" w:sz="4" w:space="0" w:color="auto"/>
              <w:right w:val="single" w:sz="4" w:space="0" w:color="auto"/>
            </w:tcBorders>
          </w:tcPr>
          <w:p w14:paraId="6043DA66" w14:textId="6D5698BE" w:rsidR="00F239AC" w:rsidRPr="006D69E7" w:rsidRDefault="00F239AC" w:rsidP="00BA29BF">
            <w:pPr>
              <w:pStyle w:val="TableText"/>
              <w:jc w:val="center"/>
              <w:rPr>
                <w:i/>
                <w:color w:val="000000" w:themeColor="text1"/>
              </w:rPr>
            </w:pPr>
            <w:r w:rsidRPr="006D69E7">
              <w:rPr>
                <w:i/>
                <w:color w:val="000000" w:themeColor="text1"/>
              </w:rPr>
              <w:t>P_DEBUG_FLAG</w:t>
            </w:r>
          </w:p>
        </w:tc>
        <w:tc>
          <w:tcPr>
            <w:tcW w:w="1170" w:type="dxa"/>
            <w:gridSpan w:val="4"/>
            <w:tcBorders>
              <w:top w:val="single" w:sz="4" w:space="0" w:color="auto"/>
              <w:left w:val="single" w:sz="4" w:space="0" w:color="auto"/>
              <w:bottom w:val="single" w:sz="4" w:space="0" w:color="auto"/>
              <w:right w:val="single" w:sz="4" w:space="0" w:color="auto"/>
            </w:tcBorders>
          </w:tcPr>
          <w:p w14:paraId="261E5558" w14:textId="2E2EAE4E" w:rsidR="00F239AC" w:rsidRPr="00BA29BF" w:rsidRDefault="00F239AC" w:rsidP="00BA29BF">
            <w:pPr>
              <w:pStyle w:val="TableText"/>
              <w:jc w:val="center"/>
            </w:pPr>
            <w:r w:rsidRPr="006D69E7">
              <w:rPr>
                <w:i/>
                <w:color w:val="000000" w:themeColor="text1"/>
              </w:rPr>
              <w:t>Debug Flag</w:t>
            </w:r>
          </w:p>
        </w:tc>
        <w:tc>
          <w:tcPr>
            <w:tcW w:w="1440" w:type="dxa"/>
            <w:tcBorders>
              <w:top w:val="single" w:sz="4" w:space="0" w:color="auto"/>
              <w:left w:val="single" w:sz="4" w:space="0" w:color="auto"/>
              <w:bottom w:val="single" w:sz="4" w:space="0" w:color="auto"/>
              <w:right w:val="single" w:sz="4" w:space="0" w:color="auto"/>
            </w:tcBorders>
          </w:tcPr>
          <w:p w14:paraId="74BCE616" w14:textId="4FE1B4C9" w:rsidR="00F239AC" w:rsidRPr="006D69E7" w:rsidRDefault="00F239AC" w:rsidP="00BA29BF">
            <w:pPr>
              <w:pStyle w:val="TableText"/>
              <w:jc w:val="center"/>
              <w:rPr>
                <w:i/>
                <w:color w:val="000000" w:themeColor="text1"/>
              </w:rPr>
            </w:pPr>
            <w:r w:rsidRPr="006D69E7">
              <w:rPr>
                <w:i/>
                <w:color w:val="000000" w:themeColor="text1"/>
              </w:rPr>
              <w:t>YES_NO</w:t>
            </w:r>
          </w:p>
        </w:tc>
        <w:tc>
          <w:tcPr>
            <w:tcW w:w="1530" w:type="dxa"/>
            <w:gridSpan w:val="3"/>
            <w:tcBorders>
              <w:top w:val="single" w:sz="4" w:space="0" w:color="auto"/>
              <w:left w:val="single" w:sz="4" w:space="0" w:color="auto"/>
              <w:bottom w:val="single" w:sz="4" w:space="0" w:color="auto"/>
              <w:right w:val="single" w:sz="4" w:space="0" w:color="auto"/>
            </w:tcBorders>
          </w:tcPr>
          <w:p w14:paraId="0DD3C106" w14:textId="20E163AE" w:rsidR="00F239AC" w:rsidRPr="006D69E7" w:rsidRDefault="00F239AC" w:rsidP="00BA29BF">
            <w:pPr>
              <w:pStyle w:val="TableText"/>
              <w:jc w:val="center"/>
              <w:rPr>
                <w:i/>
                <w:color w:val="000000" w:themeColor="text1"/>
              </w:rPr>
            </w:pPr>
            <w:r w:rsidRPr="006D69E7">
              <w:rPr>
                <w:i/>
                <w:color w:val="000000" w:themeColor="text1"/>
              </w:rPr>
              <w:t>NO</w:t>
            </w:r>
          </w:p>
        </w:tc>
        <w:tc>
          <w:tcPr>
            <w:tcW w:w="900" w:type="dxa"/>
            <w:gridSpan w:val="2"/>
            <w:tcBorders>
              <w:top w:val="single" w:sz="4" w:space="0" w:color="auto"/>
              <w:left w:val="single" w:sz="4" w:space="0" w:color="auto"/>
              <w:bottom w:val="single" w:sz="4" w:space="0" w:color="auto"/>
              <w:right w:val="single" w:sz="4" w:space="0" w:color="auto"/>
            </w:tcBorders>
          </w:tcPr>
          <w:p w14:paraId="0FA0AD5E" w14:textId="01B9C9D4" w:rsidR="00F239AC" w:rsidRPr="006D69E7" w:rsidRDefault="00F239AC" w:rsidP="00BA29BF">
            <w:pPr>
              <w:pStyle w:val="TableText"/>
              <w:jc w:val="center"/>
              <w:rPr>
                <w:i/>
                <w:color w:val="000000" w:themeColor="text1"/>
              </w:rPr>
            </w:pPr>
            <w:r w:rsidRPr="006D69E7">
              <w:rPr>
                <w:i/>
                <w:color w:val="000000" w:themeColor="text1"/>
              </w:rPr>
              <w:t>15</w:t>
            </w:r>
          </w:p>
        </w:tc>
        <w:tc>
          <w:tcPr>
            <w:tcW w:w="1260" w:type="dxa"/>
            <w:gridSpan w:val="3"/>
            <w:tcBorders>
              <w:top w:val="single" w:sz="4" w:space="0" w:color="auto"/>
              <w:left w:val="single" w:sz="4" w:space="0" w:color="auto"/>
              <w:bottom w:val="single" w:sz="4" w:space="0" w:color="auto"/>
              <w:right w:val="single" w:sz="4" w:space="0" w:color="auto"/>
            </w:tcBorders>
          </w:tcPr>
          <w:p w14:paraId="2227ACBE" w14:textId="4F8085A8" w:rsidR="00F239AC" w:rsidRPr="006D69E7" w:rsidRDefault="00F239AC" w:rsidP="00BA29BF">
            <w:pPr>
              <w:pStyle w:val="TableText"/>
              <w:jc w:val="center"/>
              <w:rPr>
                <w:i/>
                <w:color w:val="000000" w:themeColor="text1"/>
              </w:rPr>
            </w:pPr>
            <w:r w:rsidRPr="006D69E7">
              <w:rPr>
                <w:i/>
                <w:color w:val="000000" w:themeColor="text1"/>
              </w:rPr>
              <w:t>25</w:t>
            </w:r>
          </w:p>
        </w:tc>
        <w:tc>
          <w:tcPr>
            <w:tcW w:w="1440" w:type="dxa"/>
            <w:tcBorders>
              <w:top w:val="single" w:sz="4" w:space="0" w:color="auto"/>
              <w:left w:val="single" w:sz="4" w:space="0" w:color="auto"/>
              <w:bottom w:val="single" w:sz="4" w:space="0" w:color="auto"/>
              <w:right w:val="single" w:sz="4" w:space="0" w:color="auto"/>
            </w:tcBorders>
          </w:tcPr>
          <w:p w14:paraId="671AB456" w14:textId="10946E5B" w:rsidR="00F239AC" w:rsidRPr="00BA29BF" w:rsidRDefault="00F239AC" w:rsidP="00BA29BF">
            <w:pPr>
              <w:pStyle w:val="TableText"/>
              <w:jc w:val="center"/>
              <w:rPr>
                <w:i/>
              </w:rPr>
            </w:pPr>
            <w:r w:rsidRPr="006D69E7">
              <w:rPr>
                <w:i/>
                <w:color w:val="000000" w:themeColor="text1"/>
              </w:rPr>
              <w:t>Debug Flag</w:t>
            </w:r>
          </w:p>
        </w:tc>
      </w:tr>
    </w:tbl>
    <w:p w14:paraId="54E5AFEE" w14:textId="77777777" w:rsidR="009B74A0" w:rsidRDefault="009B74A0" w:rsidP="00571689">
      <w:pPr>
        <w:pStyle w:val="BodyText"/>
        <w:ind w:left="0"/>
      </w:pPr>
    </w:p>
    <w:p w14:paraId="75B2C527" w14:textId="77777777" w:rsidR="003F1A39" w:rsidRDefault="003F1A39" w:rsidP="00571689">
      <w:pPr>
        <w:pStyle w:val="BodyText"/>
        <w:ind w:left="0"/>
      </w:pPr>
    </w:p>
    <w:p w14:paraId="6642531D" w14:textId="77777777" w:rsidR="003F1A39" w:rsidRDefault="003F1A39" w:rsidP="00571689">
      <w:pPr>
        <w:pStyle w:val="BodyText"/>
        <w:ind w:left="0"/>
      </w:pPr>
    </w:p>
    <w:p w14:paraId="197B79BF" w14:textId="77777777" w:rsidR="003F1A39" w:rsidRDefault="003F1A39" w:rsidP="00571689">
      <w:pPr>
        <w:pStyle w:val="BodyText"/>
        <w:ind w:left="0"/>
      </w:pPr>
    </w:p>
    <w:p w14:paraId="30FA51AE" w14:textId="77777777" w:rsidR="003F1A39" w:rsidRDefault="003F1A39" w:rsidP="00571689">
      <w:pPr>
        <w:pStyle w:val="BodyText"/>
        <w:ind w:left="0"/>
      </w:pPr>
    </w:p>
    <w:p w14:paraId="129F3EA0" w14:textId="77777777" w:rsidR="00571689" w:rsidRPr="00B67B57" w:rsidRDefault="00571689" w:rsidP="00571689">
      <w:pPr>
        <w:pStyle w:val="BodyText"/>
        <w:ind w:left="0"/>
      </w:pPr>
      <w:r w:rsidRPr="00B67B57">
        <w:t>Value Set Definition:</w:t>
      </w:r>
      <w:r w:rsidRPr="00B67B57">
        <w:tab/>
      </w: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170"/>
        <w:gridCol w:w="180"/>
        <w:gridCol w:w="810"/>
        <w:gridCol w:w="360"/>
        <w:gridCol w:w="360"/>
        <w:gridCol w:w="900"/>
        <w:gridCol w:w="180"/>
        <w:gridCol w:w="90"/>
        <w:gridCol w:w="180"/>
        <w:gridCol w:w="1080"/>
        <w:gridCol w:w="90"/>
        <w:gridCol w:w="1170"/>
        <w:gridCol w:w="90"/>
        <w:gridCol w:w="270"/>
        <w:gridCol w:w="1350"/>
        <w:gridCol w:w="90"/>
        <w:gridCol w:w="360"/>
        <w:gridCol w:w="1170"/>
      </w:tblGrid>
      <w:tr w:rsidR="006D69E7" w:rsidRPr="004647D0" w14:paraId="3698D5B2" w14:textId="77777777" w:rsidTr="009B74A0">
        <w:trPr>
          <w:trHeight w:val="277"/>
          <w:tblHeader/>
        </w:trPr>
        <w:tc>
          <w:tcPr>
            <w:tcW w:w="1350" w:type="dxa"/>
            <w:gridSpan w:val="2"/>
            <w:tcBorders>
              <w:top w:val="single" w:sz="12" w:space="0" w:color="auto"/>
              <w:bottom w:val="nil"/>
              <w:right w:val="nil"/>
            </w:tcBorders>
            <w:shd w:val="pct10" w:color="auto" w:fill="auto"/>
          </w:tcPr>
          <w:p w14:paraId="7F8C3B4F" w14:textId="6CB8B0B3" w:rsidR="009B74A0" w:rsidRPr="00BA29BF" w:rsidRDefault="009B74A0" w:rsidP="00BA29BF">
            <w:pPr>
              <w:pStyle w:val="TableHeading"/>
              <w:rPr>
                <w:color w:val="FFFFFF" w:themeColor="background1"/>
              </w:rPr>
            </w:pPr>
            <w:r w:rsidRPr="00BA29BF">
              <w:t>Value Set Name</w:t>
            </w:r>
          </w:p>
        </w:tc>
        <w:tc>
          <w:tcPr>
            <w:tcW w:w="1530" w:type="dxa"/>
            <w:gridSpan w:val="3"/>
            <w:tcBorders>
              <w:top w:val="single" w:sz="12" w:space="0" w:color="auto"/>
              <w:left w:val="nil"/>
              <w:bottom w:val="nil"/>
              <w:right w:val="nil"/>
            </w:tcBorders>
            <w:shd w:val="pct10" w:color="auto" w:fill="auto"/>
          </w:tcPr>
          <w:p w14:paraId="41CC381D" w14:textId="275DAB8F" w:rsidR="009B74A0" w:rsidRPr="00BA29BF" w:rsidRDefault="009B74A0" w:rsidP="00BA29BF">
            <w:pPr>
              <w:pStyle w:val="TableHeading"/>
              <w:rPr>
                <w:color w:val="FFFFFF" w:themeColor="background1"/>
              </w:rPr>
            </w:pPr>
            <w:r w:rsidRPr="00BA29BF">
              <w:t>Description</w:t>
            </w:r>
          </w:p>
        </w:tc>
        <w:tc>
          <w:tcPr>
            <w:tcW w:w="1080" w:type="dxa"/>
            <w:gridSpan w:val="2"/>
            <w:tcBorders>
              <w:top w:val="single" w:sz="12" w:space="0" w:color="auto"/>
              <w:left w:val="nil"/>
              <w:bottom w:val="nil"/>
              <w:right w:val="nil"/>
            </w:tcBorders>
            <w:shd w:val="pct10" w:color="auto" w:fill="auto"/>
          </w:tcPr>
          <w:p w14:paraId="1A576426" w14:textId="4F8B4645" w:rsidR="009B74A0" w:rsidRPr="00BA29BF" w:rsidRDefault="009B74A0" w:rsidP="00BA29BF">
            <w:pPr>
              <w:pStyle w:val="TableHeading"/>
              <w:ind w:left="241" w:hanging="241"/>
              <w:rPr>
                <w:b w:val="0"/>
              </w:rPr>
            </w:pPr>
            <w:r w:rsidRPr="00BA29BF">
              <w:t>List Type</w:t>
            </w:r>
          </w:p>
        </w:tc>
        <w:tc>
          <w:tcPr>
            <w:tcW w:w="1350" w:type="dxa"/>
            <w:gridSpan w:val="3"/>
            <w:tcBorders>
              <w:top w:val="single" w:sz="12" w:space="0" w:color="auto"/>
              <w:left w:val="nil"/>
              <w:bottom w:val="nil"/>
              <w:right w:val="nil"/>
            </w:tcBorders>
            <w:shd w:val="pct10" w:color="auto" w:fill="auto"/>
          </w:tcPr>
          <w:p w14:paraId="413C8B60" w14:textId="2D139D2F" w:rsidR="009B74A0" w:rsidRPr="00BA29BF" w:rsidRDefault="009B74A0" w:rsidP="00BA29BF">
            <w:pPr>
              <w:pStyle w:val="TableHeading"/>
              <w:rPr>
                <w:b w:val="0"/>
              </w:rPr>
            </w:pPr>
            <w:r w:rsidRPr="00BA29BF">
              <w:t>Security Type</w:t>
            </w:r>
          </w:p>
        </w:tc>
        <w:tc>
          <w:tcPr>
            <w:tcW w:w="1350" w:type="dxa"/>
            <w:gridSpan w:val="3"/>
            <w:tcBorders>
              <w:top w:val="single" w:sz="12" w:space="0" w:color="auto"/>
              <w:left w:val="nil"/>
              <w:bottom w:val="nil"/>
              <w:right w:val="nil"/>
            </w:tcBorders>
            <w:shd w:val="pct10" w:color="auto" w:fill="auto"/>
          </w:tcPr>
          <w:p w14:paraId="37A36B90" w14:textId="6481DEED" w:rsidR="009B74A0" w:rsidRPr="00BA29BF" w:rsidRDefault="009B74A0" w:rsidP="00BA29BF">
            <w:pPr>
              <w:pStyle w:val="TableHeading"/>
              <w:rPr>
                <w:b w:val="0"/>
              </w:rPr>
            </w:pPr>
            <w:r w:rsidRPr="00BA29BF">
              <w:t>Format Type</w:t>
            </w:r>
          </w:p>
        </w:tc>
        <w:tc>
          <w:tcPr>
            <w:tcW w:w="1620" w:type="dxa"/>
            <w:gridSpan w:val="2"/>
            <w:tcBorders>
              <w:top w:val="single" w:sz="12" w:space="0" w:color="auto"/>
              <w:left w:val="nil"/>
              <w:bottom w:val="nil"/>
              <w:right w:val="nil"/>
            </w:tcBorders>
            <w:shd w:val="pct10" w:color="auto" w:fill="auto"/>
          </w:tcPr>
          <w:p w14:paraId="52919876" w14:textId="4AD5089E" w:rsidR="009B74A0" w:rsidRPr="00BA29BF" w:rsidRDefault="009B74A0" w:rsidP="00BA29BF">
            <w:pPr>
              <w:pStyle w:val="TableHeading"/>
              <w:rPr>
                <w:color w:val="FFFFFF" w:themeColor="background1"/>
              </w:rPr>
            </w:pPr>
            <w:r w:rsidRPr="00BA29BF">
              <w:t>Maximum Size</w:t>
            </w:r>
          </w:p>
        </w:tc>
        <w:tc>
          <w:tcPr>
            <w:tcW w:w="1620" w:type="dxa"/>
            <w:gridSpan w:val="3"/>
            <w:tcBorders>
              <w:top w:val="single" w:sz="12" w:space="0" w:color="auto"/>
              <w:left w:val="nil"/>
              <w:bottom w:val="nil"/>
            </w:tcBorders>
            <w:shd w:val="pct10" w:color="auto" w:fill="auto"/>
          </w:tcPr>
          <w:p w14:paraId="3692BE3C" w14:textId="782D4534" w:rsidR="009B74A0" w:rsidRPr="00BA29BF" w:rsidRDefault="009B74A0" w:rsidP="00BA29BF">
            <w:pPr>
              <w:pStyle w:val="TableHeading"/>
              <w:ind w:left="151"/>
              <w:rPr>
                <w:color w:val="FFFFFF" w:themeColor="background1"/>
              </w:rPr>
            </w:pPr>
            <w:r w:rsidRPr="00BA29BF">
              <w:t>Validation Type</w:t>
            </w:r>
          </w:p>
        </w:tc>
      </w:tr>
      <w:tr w:rsidR="009B74A0" w:rsidRPr="004647D0" w14:paraId="24796093" w14:textId="77777777" w:rsidTr="009B74A0">
        <w:trPr>
          <w:trHeight w:hRule="exact" w:val="67"/>
          <w:tblHeader/>
        </w:trPr>
        <w:tc>
          <w:tcPr>
            <w:tcW w:w="2160" w:type="dxa"/>
            <w:gridSpan w:val="3"/>
            <w:tcBorders>
              <w:top w:val="single" w:sz="6" w:space="0" w:color="auto"/>
              <w:left w:val="nil"/>
              <w:bottom w:val="single" w:sz="4" w:space="0" w:color="auto"/>
              <w:right w:val="nil"/>
            </w:tcBorders>
            <w:shd w:val="pct50" w:color="auto" w:fill="auto"/>
          </w:tcPr>
          <w:p w14:paraId="204AD599" w14:textId="77777777" w:rsidR="009B74A0" w:rsidRPr="004647D0" w:rsidRDefault="009B74A0" w:rsidP="009C5027">
            <w:pPr>
              <w:pStyle w:val="TableText"/>
              <w:rPr>
                <w:rFonts w:cs="Arial"/>
                <w:sz w:val="8"/>
              </w:rPr>
            </w:pPr>
          </w:p>
        </w:tc>
        <w:tc>
          <w:tcPr>
            <w:tcW w:w="1890" w:type="dxa"/>
            <w:gridSpan w:val="5"/>
            <w:tcBorders>
              <w:top w:val="single" w:sz="6" w:space="0" w:color="auto"/>
              <w:left w:val="nil"/>
              <w:bottom w:val="single" w:sz="4" w:space="0" w:color="auto"/>
              <w:right w:val="nil"/>
            </w:tcBorders>
            <w:shd w:val="pct50" w:color="auto" w:fill="auto"/>
          </w:tcPr>
          <w:p w14:paraId="7CD3BE34" w14:textId="77777777" w:rsidR="009B74A0" w:rsidRPr="004647D0" w:rsidRDefault="009B74A0" w:rsidP="009C5027">
            <w:pPr>
              <w:pStyle w:val="TableText"/>
              <w:rPr>
                <w:rFonts w:cs="Arial"/>
                <w:sz w:val="8"/>
              </w:rPr>
            </w:pPr>
          </w:p>
        </w:tc>
        <w:tc>
          <w:tcPr>
            <w:tcW w:w="180" w:type="dxa"/>
            <w:tcBorders>
              <w:top w:val="single" w:sz="6" w:space="0" w:color="auto"/>
              <w:left w:val="nil"/>
              <w:bottom w:val="single" w:sz="4" w:space="0" w:color="auto"/>
              <w:right w:val="nil"/>
            </w:tcBorders>
            <w:shd w:val="pct50" w:color="auto" w:fill="auto"/>
          </w:tcPr>
          <w:p w14:paraId="71F11071" w14:textId="25A9C412" w:rsidR="009B74A0" w:rsidRPr="004647D0" w:rsidRDefault="009B74A0" w:rsidP="009C5027">
            <w:pPr>
              <w:pStyle w:val="TableText"/>
              <w:rPr>
                <w:rFonts w:cs="Arial"/>
                <w:sz w:val="8"/>
              </w:rPr>
            </w:pPr>
          </w:p>
        </w:tc>
        <w:tc>
          <w:tcPr>
            <w:tcW w:w="1170" w:type="dxa"/>
            <w:gridSpan w:val="2"/>
            <w:tcBorders>
              <w:top w:val="single" w:sz="6" w:space="0" w:color="auto"/>
              <w:left w:val="nil"/>
              <w:bottom w:val="single" w:sz="4" w:space="0" w:color="auto"/>
              <w:right w:val="nil"/>
            </w:tcBorders>
            <w:shd w:val="pct50" w:color="auto" w:fill="auto"/>
          </w:tcPr>
          <w:p w14:paraId="3DE8DAD2" w14:textId="77777777" w:rsidR="009B74A0" w:rsidRPr="004647D0" w:rsidRDefault="009B74A0" w:rsidP="009C5027">
            <w:pPr>
              <w:pStyle w:val="TableText"/>
              <w:rPr>
                <w:rFonts w:cs="Arial"/>
                <w:sz w:val="8"/>
              </w:rPr>
            </w:pPr>
          </w:p>
        </w:tc>
        <w:tc>
          <w:tcPr>
            <w:tcW w:w="1530" w:type="dxa"/>
            <w:gridSpan w:val="3"/>
            <w:tcBorders>
              <w:top w:val="single" w:sz="6" w:space="0" w:color="auto"/>
              <w:left w:val="nil"/>
              <w:bottom w:val="single" w:sz="4" w:space="0" w:color="auto"/>
              <w:right w:val="nil"/>
            </w:tcBorders>
            <w:shd w:val="pct50" w:color="auto" w:fill="auto"/>
          </w:tcPr>
          <w:p w14:paraId="1DC15CCE" w14:textId="136251CD" w:rsidR="009B74A0" w:rsidRPr="004647D0" w:rsidRDefault="009B74A0" w:rsidP="009C5027">
            <w:pPr>
              <w:pStyle w:val="TableText"/>
              <w:rPr>
                <w:rFonts w:cs="Arial"/>
                <w:sz w:val="8"/>
              </w:rPr>
            </w:pPr>
          </w:p>
        </w:tc>
        <w:tc>
          <w:tcPr>
            <w:tcW w:w="1440" w:type="dxa"/>
            <w:gridSpan w:val="2"/>
            <w:tcBorders>
              <w:top w:val="single" w:sz="6" w:space="0" w:color="auto"/>
              <w:left w:val="nil"/>
              <w:bottom w:val="single" w:sz="4" w:space="0" w:color="auto"/>
              <w:right w:val="nil"/>
            </w:tcBorders>
            <w:shd w:val="pct50" w:color="auto" w:fill="auto"/>
          </w:tcPr>
          <w:p w14:paraId="4810B24A" w14:textId="4ABBB2A6" w:rsidR="009B74A0" w:rsidRPr="004647D0" w:rsidRDefault="009B74A0" w:rsidP="009C5027">
            <w:pPr>
              <w:pStyle w:val="TableText"/>
              <w:rPr>
                <w:rFonts w:cs="Arial"/>
                <w:sz w:val="8"/>
              </w:rPr>
            </w:pPr>
          </w:p>
        </w:tc>
        <w:tc>
          <w:tcPr>
            <w:tcW w:w="360" w:type="dxa"/>
            <w:tcBorders>
              <w:top w:val="single" w:sz="6" w:space="0" w:color="auto"/>
              <w:left w:val="nil"/>
              <w:bottom w:val="single" w:sz="4" w:space="0" w:color="auto"/>
              <w:right w:val="nil"/>
            </w:tcBorders>
            <w:shd w:val="pct50" w:color="auto" w:fill="auto"/>
          </w:tcPr>
          <w:p w14:paraId="4394A8CF" w14:textId="77777777" w:rsidR="009B74A0" w:rsidRPr="004647D0" w:rsidRDefault="009B74A0" w:rsidP="009C5027">
            <w:pPr>
              <w:pStyle w:val="TableText"/>
              <w:rPr>
                <w:rFonts w:cs="Arial"/>
                <w:sz w:val="8"/>
              </w:rPr>
            </w:pPr>
          </w:p>
        </w:tc>
        <w:tc>
          <w:tcPr>
            <w:tcW w:w="1170" w:type="dxa"/>
            <w:tcBorders>
              <w:top w:val="single" w:sz="6" w:space="0" w:color="auto"/>
              <w:left w:val="nil"/>
              <w:bottom w:val="single" w:sz="4" w:space="0" w:color="auto"/>
              <w:right w:val="nil"/>
            </w:tcBorders>
            <w:shd w:val="pct50" w:color="auto" w:fill="auto"/>
          </w:tcPr>
          <w:p w14:paraId="391CE491" w14:textId="77777777" w:rsidR="009B74A0" w:rsidRPr="004647D0" w:rsidRDefault="009B74A0" w:rsidP="009C5027">
            <w:pPr>
              <w:pStyle w:val="TableText"/>
              <w:rPr>
                <w:rFonts w:cs="Arial"/>
                <w:sz w:val="8"/>
              </w:rPr>
            </w:pPr>
          </w:p>
        </w:tc>
      </w:tr>
      <w:tr w:rsidR="006D69E7" w:rsidRPr="006F4FA5" w14:paraId="5DE2FE96" w14:textId="77777777" w:rsidTr="009B74A0">
        <w:trPr>
          <w:trHeight w:val="268"/>
        </w:trPr>
        <w:tc>
          <w:tcPr>
            <w:tcW w:w="1170" w:type="dxa"/>
            <w:tcBorders>
              <w:top w:val="single" w:sz="4" w:space="0" w:color="auto"/>
              <w:left w:val="single" w:sz="4" w:space="0" w:color="auto"/>
              <w:bottom w:val="single" w:sz="4" w:space="0" w:color="auto"/>
              <w:right w:val="single" w:sz="4" w:space="0" w:color="auto"/>
            </w:tcBorders>
          </w:tcPr>
          <w:p w14:paraId="5F7AAF55" w14:textId="44A4F5BC" w:rsidR="009B74A0" w:rsidRPr="00BA29BF" w:rsidRDefault="009B74A0" w:rsidP="00BA29BF">
            <w:pPr>
              <w:pStyle w:val="TableText"/>
              <w:jc w:val="center"/>
              <w:rPr>
                <w:i/>
              </w:rPr>
            </w:pPr>
            <w:r w:rsidRPr="006D69E7">
              <w:rPr>
                <w:i/>
                <w:color w:val="000000" w:themeColor="text1"/>
              </w:rPr>
              <w:t>SLCISP_CONVMODE</w:t>
            </w:r>
          </w:p>
        </w:tc>
        <w:tc>
          <w:tcPr>
            <w:tcW w:w="1350" w:type="dxa"/>
            <w:gridSpan w:val="3"/>
            <w:tcBorders>
              <w:top w:val="single" w:sz="4" w:space="0" w:color="auto"/>
              <w:left w:val="single" w:sz="4" w:space="0" w:color="auto"/>
              <w:bottom w:val="single" w:sz="4" w:space="0" w:color="auto"/>
              <w:right w:val="single" w:sz="4" w:space="0" w:color="auto"/>
            </w:tcBorders>
          </w:tcPr>
          <w:p w14:paraId="00A5381C" w14:textId="0B64F064" w:rsidR="009B74A0" w:rsidRPr="00BA29BF" w:rsidRDefault="009B74A0" w:rsidP="00BA29BF">
            <w:pPr>
              <w:pStyle w:val="TableText"/>
              <w:jc w:val="center"/>
            </w:pPr>
            <w:r w:rsidRPr="006D69E7">
              <w:rPr>
                <w:i/>
                <w:color w:val="000000" w:themeColor="text1"/>
              </w:rPr>
              <w:t>Value set for Conversion Modes</w:t>
            </w:r>
          </w:p>
        </w:tc>
        <w:tc>
          <w:tcPr>
            <w:tcW w:w="1260" w:type="dxa"/>
            <w:gridSpan w:val="2"/>
            <w:tcBorders>
              <w:top w:val="single" w:sz="4" w:space="0" w:color="auto"/>
              <w:left w:val="single" w:sz="4" w:space="0" w:color="auto"/>
              <w:bottom w:val="single" w:sz="4" w:space="0" w:color="auto"/>
              <w:right w:val="single" w:sz="4" w:space="0" w:color="auto"/>
            </w:tcBorders>
          </w:tcPr>
          <w:p w14:paraId="1C833748" w14:textId="60148D59" w:rsidR="009B74A0" w:rsidRPr="006D69E7" w:rsidRDefault="009B74A0" w:rsidP="00BA29BF">
            <w:pPr>
              <w:pStyle w:val="TableText"/>
              <w:jc w:val="center"/>
              <w:rPr>
                <w:i/>
                <w:color w:val="000000" w:themeColor="text1"/>
              </w:rPr>
            </w:pPr>
            <w:r w:rsidRPr="006D69E7">
              <w:rPr>
                <w:i/>
                <w:color w:val="000000" w:themeColor="text1"/>
              </w:rPr>
              <w:t>List of Values</w:t>
            </w:r>
          </w:p>
        </w:tc>
        <w:tc>
          <w:tcPr>
            <w:tcW w:w="1530" w:type="dxa"/>
            <w:gridSpan w:val="4"/>
            <w:tcBorders>
              <w:top w:val="single" w:sz="4" w:space="0" w:color="auto"/>
              <w:left w:val="single" w:sz="4" w:space="0" w:color="auto"/>
              <w:bottom w:val="single" w:sz="4" w:space="0" w:color="auto"/>
              <w:right w:val="single" w:sz="4" w:space="0" w:color="auto"/>
            </w:tcBorders>
          </w:tcPr>
          <w:p w14:paraId="5D6630AF" w14:textId="5507E2DB" w:rsidR="009B74A0" w:rsidRPr="00BA29BF" w:rsidRDefault="009B74A0" w:rsidP="00BA29BF">
            <w:pPr>
              <w:pStyle w:val="TableText"/>
              <w:jc w:val="center"/>
            </w:pPr>
            <w:r w:rsidRPr="006D69E7">
              <w:rPr>
                <w:i/>
                <w:color w:val="000000" w:themeColor="text1"/>
              </w:rPr>
              <w:t>No Security</w:t>
            </w:r>
          </w:p>
        </w:tc>
        <w:tc>
          <w:tcPr>
            <w:tcW w:w="1260" w:type="dxa"/>
            <w:gridSpan w:val="2"/>
            <w:tcBorders>
              <w:top w:val="single" w:sz="4" w:space="0" w:color="auto"/>
              <w:left w:val="single" w:sz="4" w:space="0" w:color="auto"/>
              <w:bottom w:val="single" w:sz="4" w:space="0" w:color="auto"/>
              <w:right w:val="single" w:sz="4" w:space="0" w:color="auto"/>
            </w:tcBorders>
          </w:tcPr>
          <w:p w14:paraId="3AFFA1EF" w14:textId="31205CFC" w:rsidR="009B74A0" w:rsidRPr="006D69E7" w:rsidRDefault="009B74A0" w:rsidP="00BA29BF">
            <w:pPr>
              <w:pStyle w:val="TableText"/>
              <w:jc w:val="center"/>
              <w:rPr>
                <w:i/>
                <w:color w:val="000000" w:themeColor="text1"/>
              </w:rPr>
            </w:pPr>
            <w:r w:rsidRPr="006D69E7">
              <w:rPr>
                <w:i/>
                <w:color w:val="000000" w:themeColor="text1"/>
              </w:rPr>
              <w:t>Char</w:t>
            </w:r>
          </w:p>
        </w:tc>
        <w:tc>
          <w:tcPr>
            <w:tcW w:w="1710" w:type="dxa"/>
            <w:gridSpan w:val="3"/>
            <w:tcBorders>
              <w:top w:val="single" w:sz="4" w:space="0" w:color="auto"/>
              <w:left w:val="single" w:sz="4" w:space="0" w:color="auto"/>
              <w:bottom w:val="single" w:sz="4" w:space="0" w:color="auto"/>
              <w:right w:val="single" w:sz="4" w:space="0" w:color="auto"/>
            </w:tcBorders>
          </w:tcPr>
          <w:p w14:paraId="3341F5A4" w14:textId="419BFD9F" w:rsidR="009B74A0" w:rsidRPr="006D69E7" w:rsidRDefault="009B74A0" w:rsidP="00BA29BF">
            <w:pPr>
              <w:pStyle w:val="TableText"/>
              <w:jc w:val="center"/>
              <w:rPr>
                <w:i/>
                <w:color w:val="000000" w:themeColor="text1"/>
              </w:rPr>
            </w:pPr>
            <w:r w:rsidRPr="006D69E7">
              <w:rPr>
                <w:i/>
                <w:color w:val="000000" w:themeColor="text1"/>
              </w:rPr>
              <w:t>30</w:t>
            </w:r>
          </w:p>
        </w:tc>
        <w:tc>
          <w:tcPr>
            <w:tcW w:w="1620" w:type="dxa"/>
            <w:gridSpan w:val="3"/>
            <w:tcBorders>
              <w:top w:val="single" w:sz="4" w:space="0" w:color="auto"/>
              <w:left w:val="single" w:sz="4" w:space="0" w:color="auto"/>
              <w:bottom w:val="single" w:sz="4" w:space="0" w:color="auto"/>
              <w:right w:val="single" w:sz="4" w:space="0" w:color="auto"/>
            </w:tcBorders>
          </w:tcPr>
          <w:p w14:paraId="3466915A" w14:textId="541838D9" w:rsidR="009B74A0" w:rsidRPr="00BA29BF" w:rsidRDefault="009B74A0" w:rsidP="00BA29BF">
            <w:pPr>
              <w:pStyle w:val="TableText"/>
              <w:jc w:val="center"/>
              <w:rPr>
                <w:i/>
              </w:rPr>
            </w:pPr>
            <w:r w:rsidRPr="006D69E7">
              <w:rPr>
                <w:i/>
                <w:color w:val="000000" w:themeColor="text1"/>
              </w:rPr>
              <w:t>Independent</w:t>
            </w:r>
          </w:p>
        </w:tc>
      </w:tr>
    </w:tbl>
    <w:p w14:paraId="3E1D27CA" w14:textId="77777777" w:rsidR="009B74A0" w:rsidRDefault="009B74A0" w:rsidP="00571689">
      <w:pPr>
        <w:pStyle w:val="BodyText"/>
        <w:ind w:left="0"/>
      </w:pPr>
    </w:p>
    <w:p w14:paraId="5E069D85" w14:textId="77777777" w:rsidR="00571689" w:rsidRPr="00B67B57" w:rsidRDefault="00571689" w:rsidP="00571689">
      <w:pPr>
        <w:pStyle w:val="BodyText"/>
        <w:ind w:left="0"/>
      </w:pPr>
      <w:r w:rsidRPr="00B67B57">
        <w:t>Value Set Values:</w:t>
      </w:r>
      <w:r w:rsidRPr="00B67B57">
        <w:tab/>
      </w:r>
    </w:p>
    <w:tbl>
      <w:tblPr>
        <w:tblW w:w="72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890"/>
        <w:gridCol w:w="810"/>
        <w:gridCol w:w="540"/>
        <w:gridCol w:w="3960"/>
      </w:tblGrid>
      <w:tr w:rsidR="006D69E7" w:rsidRPr="004647D0" w14:paraId="3C89CDDB" w14:textId="77777777" w:rsidTr="00EE49AD">
        <w:trPr>
          <w:trHeight w:val="277"/>
          <w:tblHeader/>
        </w:trPr>
        <w:tc>
          <w:tcPr>
            <w:tcW w:w="3240" w:type="dxa"/>
            <w:gridSpan w:val="3"/>
            <w:tcBorders>
              <w:top w:val="single" w:sz="12" w:space="0" w:color="auto"/>
              <w:bottom w:val="nil"/>
              <w:right w:val="nil"/>
            </w:tcBorders>
            <w:shd w:val="pct10" w:color="auto" w:fill="auto"/>
          </w:tcPr>
          <w:p w14:paraId="459F3935" w14:textId="3DE18634" w:rsidR="00EE49AD" w:rsidRPr="00BA29BF" w:rsidRDefault="00EE49AD" w:rsidP="00BA29BF">
            <w:pPr>
              <w:pStyle w:val="TableHeading"/>
              <w:rPr>
                <w:color w:val="FFFFFF" w:themeColor="background1"/>
              </w:rPr>
            </w:pPr>
            <w:r w:rsidRPr="00BA29BF">
              <w:lastRenderedPageBreak/>
              <w:t>Value Set Name</w:t>
            </w:r>
          </w:p>
        </w:tc>
        <w:tc>
          <w:tcPr>
            <w:tcW w:w="3960" w:type="dxa"/>
            <w:tcBorders>
              <w:top w:val="single" w:sz="12" w:space="0" w:color="auto"/>
              <w:left w:val="nil"/>
              <w:bottom w:val="nil"/>
            </w:tcBorders>
            <w:shd w:val="pct10" w:color="auto" w:fill="auto"/>
          </w:tcPr>
          <w:p w14:paraId="7EA93601" w14:textId="4DB925AE" w:rsidR="00EE49AD" w:rsidRPr="00BA29BF" w:rsidRDefault="00EE49AD" w:rsidP="00BA29BF">
            <w:pPr>
              <w:pStyle w:val="TableHeading"/>
              <w:ind w:left="151"/>
              <w:rPr>
                <w:color w:val="FFFFFF" w:themeColor="background1"/>
              </w:rPr>
            </w:pPr>
            <w:r w:rsidRPr="00BA29BF">
              <w:t>Value</w:t>
            </w:r>
          </w:p>
        </w:tc>
      </w:tr>
      <w:tr w:rsidR="00EE49AD" w:rsidRPr="004647D0" w14:paraId="050EAA3B" w14:textId="1F92D225" w:rsidTr="00EE49AD">
        <w:trPr>
          <w:trHeight w:hRule="exact" w:val="67"/>
          <w:tblHeader/>
        </w:trPr>
        <w:tc>
          <w:tcPr>
            <w:tcW w:w="1890" w:type="dxa"/>
            <w:tcBorders>
              <w:top w:val="single" w:sz="6" w:space="0" w:color="auto"/>
              <w:left w:val="nil"/>
              <w:bottom w:val="single" w:sz="4" w:space="0" w:color="auto"/>
              <w:right w:val="nil"/>
            </w:tcBorders>
            <w:shd w:val="pct50" w:color="auto" w:fill="auto"/>
          </w:tcPr>
          <w:p w14:paraId="18FB8AF5" w14:textId="77777777" w:rsidR="00EE49AD" w:rsidRPr="004647D0" w:rsidRDefault="00EE49AD" w:rsidP="009C5027">
            <w:pPr>
              <w:pStyle w:val="TableText"/>
              <w:rPr>
                <w:rFonts w:cs="Arial"/>
                <w:sz w:val="8"/>
              </w:rPr>
            </w:pPr>
          </w:p>
        </w:tc>
        <w:tc>
          <w:tcPr>
            <w:tcW w:w="5310" w:type="dxa"/>
            <w:gridSpan w:val="3"/>
            <w:tcBorders>
              <w:top w:val="single" w:sz="6" w:space="0" w:color="auto"/>
              <w:left w:val="nil"/>
              <w:bottom w:val="single" w:sz="4" w:space="0" w:color="auto"/>
              <w:right w:val="nil"/>
            </w:tcBorders>
            <w:shd w:val="pct50" w:color="auto" w:fill="auto"/>
          </w:tcPr>
          <w:p w14:paraId="5E949AE6" w14:textId="77777777" w:rsidR="00EE49AD" w:rsidRPr="004647D0" w:rsidRDefault="00EE49AD" w:rsidP="009C5027">
            <w:pPr>
              <w:pStyle w:val="TableText"/>
              <w:rPr>
                <w:rFonts w:cs="Arial"/>
                <w:sz w:val="8"/>
              </w:rPr>
            </w:pPr>
          </w:p>
        </w:tc>
      </w:tr>
      <w:tr w:rsidR="00EE49AD" w:rsidRPr="006F4FA5" w14:paraId="382E18BC" w14:textId="06075202" w:rsidTr="00BA29BF">
        <w:trPr>
          <w:trHeight w:val="268"/>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1EA54904" w14:textId="2662F47A" w:rsidR="00EE49AD" w:rsidRPr="00BA29BF" w:rsidRDefault="00EE49AD" w:rsidP="00BA29BF">
            <w:pPr>
              <w:pStyle w:val="TableText"/>
              <w:jc w:val="center"/>
              <w:rPr>
                <w:i/>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61E1D225" w14:textId="3D49A7BD" w:rsidR="00EE49AD" w:rsidRPr="006D69E7" w:rsidRDefault="00EE49AD" w:rsidP="00BA29BF">
            <w:pPr>
              <w:pStyle w:val="TableText"/>
              <w:jc w:val="center"/>
              <w:rPr>
                <w:i/>
                <w:color w:val="000000" w:themeColor="text1"/>
              </w:rPr>
            </w:pPr>
            <w:r w:rsidRPr="006D69E7">
              <w:rPr>
                <w:i/>
                <w:color w:val="000000" w:themeColor="text1"/>
              </w:rPr>
              <w:t>VALIDATE</w:t>
            </w:r>
          </w:p>
        </w:tc>
      </w:tr>
      <w:tr w:rsidR="00EE49AD" w:rsidRPr="006F4FA5" w14:paraId="5F9CB1B9" w14:textId="2F47B0DB" w:rsidTr="00BA29BF">
        <w:trPr>
          <w:trHeight w:val="50"/>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5B77AD93" w14:textId="2DF87875" w:rsidR="00EE49AD" w:rsidRPr="00BA29BF" w:rsidRDefault="00EE49AD" w:rsidP="00BA29BF">
            <w:pPr>
              <w:pStyle w:val="TableText"/>
              <w:jc w:val="center"/>
              <w:rPr>
                <w:i/>
                <w:color w:val="000000"/>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6C588C1C" w14:textId="3031F014" w:rsidR="00EE49AD" w:rsidRPr="006D69E7" w:rsidRDefault="00EE49AD" w:rsidP="00BA29BF">
            <w:pPr>
              <w:pStyle w:val="TableText"/>
              <w:jc w:val="center"/>
              <w:rPr>
                <w:i/>
                <w:color w:val="000000" w:themeColor="text1"/>
              </w:rPr>
            </w:pPr>
            <w:r w:rsidRPr="006D69E7">
              <w:rPr>
                <w:i/>
                <w:color w:val="000000" w:themeColor="text1"/>
              </w:rPr>
              <w:t>PROCESS</w:t>
            </w:r>
          </w:p>
        </w:tc>
      </w:tr>
      <w:tr w:rsidR="00EE49AD" w:rsidRPr="006F4FA5" w14:paraId="0C7C6EB4" w14:textId="1C04041D" w:rsidTr="00BA29BF">
        <w:trPr>
          <w:trHeight w:val="268"/>
        </w:trPr>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14:paraId="195AED16" w14:textId="0EDE68F3" w:rsidR="00EE49AD" w:rsidRPr="006D69E7" w:rsidRDefault="00EE49AD" w:rsidP="00BA29BF">
            <w:pPr>
              <w:pStyle w:val="TableText"/>
              <w:jc w:val="center"/>
              <w:rPr>
                <w:i/>
                <w:color w:val="000000" w:themeColor="text1"/>
              </w:rPr>
            </w:pPr>
            <w:r w:rsidRPr="006D69E7">
              <w:rPr>
                <w:i/>
                <w:color w:val="000000" w:themeColor="text1"/>
              </w:rPr>
              <w:t>SLCISP_CONVMODE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tcPr>
          <w:p w14:paraId="611E7C6A" w14:textId="056CF38B" w:rsidR="00EE49AD" w:rsidRPr="006D69E7" w:rsidRDefault="00EE49AD" w:rsidP="00BA29BF">
            <w:pPr>
              <w:pStyle w:val="TableText"/>
              <w:jc w:val="center"/>
              <w:rPr>
                <w:i/>
                <w:color w:val="000000" w:themeColor="text1"/>
              </w:rPr>
            </w:pPr>
            <w:r w:rsidRPr="006D69E7">
              <w:rPr>
                <w:i/>
                <w:color w:val="000000" w:themeColor="text1"/>
              </w:rPr>
              <w:t>REVALIDATE</w:t>
            </w:r>
          </w:p>
        </w:tc>
      </w:tr>
    </w:tbl>
    <w:p w14:paraId="2D791ADB" w14:textId="77777777" w:rsidR="00EE49AD" w:rsidRDefault="00EE49AD" w:rsidP="00473F21">
      <w:pPr>
        <w:pStyle w:val="BodyText"/>
        <w:ind w:left="0"/>
        <w:rPr>
          <w:rFonts w:cs="Arial"/>
        </w:rPr>
      </w:pPr>
    </w:p>
    <w:p w14:paraId="378C967A" w14:textId="651E271E" w:rsidR="001A4684" w:rsidRDefault="001A4684" w:rsidP="00473F21">
      <w:pPr>
        <w:pStyle w:val="BodyText"/>
        <w:ind w:left="0"/>
        <w:rPr>
          <w:rFonts w:cs="Arial"/>
        </w:rPr>
      </w:pPr>
      <w:r>
        <w:rPr>
          <w:rFonts w:cs="Arial"/>
        </w:rPr>
        <w:t>Lookup</w:t>
      </w: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08405AF7" w14:textId="77777777" w:rsidTr="00DA425D">
        <w:trPr>
          <w:trHeight w:val="277"/>
          <w:tblHeader/>
          <w:jc w:val="center"/>
        </w:trPr>
        <w:tc>
          <w:tcPr>
            <w:tcW w:w="2415" w:type="dxa"/>
            <w:gridSpan w:val="2"/>
            <w:tcBorders>
              <w:top w:val="single" w:sz="12" w:space="0" w:color="auto"/>
              <w:bottom w:val="nil"/>
              <w:right w:val="nil"/>
            </w:tcBorders>
            <w:shd w:val="pct10" w:color="auto" w:fill="auto"/>
          </w:tcPr>
          <w:p w14:paraId="1739EDE5" w14:textId="77777777" w:rsidR="00DA425D" w:rsidRPr="00BA29BF" w:rsidRDefault="00DA425D" w:rsidP="00BA29BF">
            <w:pPr>
              <w:pStyle w:val="TableHeading"/>
              <w:rPr>
                <w:color w:val="FFFFFF" w:themeColor="background1"/>
              </w:rPr>
            </w:pPr>
            <w:r w:rsidRPr="00BA29BF">
              <w:t>Type</w:t>
            </w:r>
          </w:p>
        </w:tc>
        <w:tc>
          <w:tcPr>
            <w:tcW w:w="2700" w:type="dxa"/>
            <w:gridSpan w:val="3"/>
            <w:tcBorders>
              <w:top w:val="single" w:sz="12" w:space="0" w:color="auto"/>
              <w:left w:val="nil"/>
              <w:bottom w:val="nil"/>
              <w:right w:val="nil"/>
            </w:tcBorders>
            <w:shd w:val="pct10" w:color="auto" w:fill="auto"/>
          </w:tcPr>
          <w:p w14:paraId="246818E0" w14:textId="63AE6782" w:rsidR="00DA425D" w:rsidRPr="00BA29BF" w:rsidRDefault="00DA425D" w:rsidP="00BA29BF">
            <w:pPr>
              <w:pStyle w:val="TableHeading"/>
              <w:rPr>
                <w:color w:val="FFFFFF" w:themeColor="background1"/>
              </w:rPr>
            </w:pPr>
            <w:r>
              <w:rPr>
                <w:rFonts w:cs="Arial"/>
              </w:rPr>
              <w:t xml:space="preserve">              </w:t>
            </w:r>
            <w:r w:rsidRPr="00BA29BF">
              <w:t>Meaning</w:t>
            </w:r>
          </w:p>
        </w:tc>
        <w:tc>
          <w:tcPr>
            <w:tcW w:w="3060" w:type="dxa"/>
            <w:gridSpan w:val="4"/>
            <w:tcBorders>
              <w:top w:val="single" w:sz="12" w:space="0" w:color="auto"/>
              <w:left w:val="nil"/>
              <w:bottom w:val="nil"/>
              <w:right w:val="nil"/>
            </w:tcBorders>
            <w:shd w:val="pct10" w:color="auto" w:fill="auto"/>
          </w:tcPr>
          <w:p w14:paraId="488F0312" w14:textId="7D022985" w:rsidR="00DA425D" w:rsidRPr="00BA29BF" w:rsidRDefault="00DA425D" w:rsidP="00BA29BF">
            <w:pPr>
              <w:pStyle w:val="TableHeading"/>
              <w:ind w:left="241" w:hanging="241"/>
              <w:rPr>
                <w:b w:val="0"/>
              </w:rPr>
            </w:pPr>
            <w:r w:rsidRPr="00BA29BF">
              <w:t>Application</w:t>
            </w:r>
          </w:p>
        </w:tc>
        <w:tc>
          <w:tcPr>
            <w:tcW w:w="2340" w:type="dxa"/>
            <w:gridSpan w:val="2"/>
            <w:tcBorders>
              <w:top w:val="single" w:sz="12" w:space="0" w:color="auto"/>
              <w:left w:val="nil"/>
              <w:bottom w:val="nil"/>
            </w:tcBorders>
            <w:shd w:val="pct10" w:color="auto" w:fill="auto"/>
          </w:tcPr>
          <w:p w14:paraId="31759E22" w14:textId="77777777" w:rsidR="00DA425D" w:rsidRPr="00BA29BF" w:rsidRDefault="00DA425D" w:rsidP="00BA29BF">
            <w:pPr>
              <w:pStyle w:val="TableHeading"/>
              <w:ind w:left="151"/>
              <w:rPr>
                <w:color w:val="FFFFFF" w:themeColor="background1"/>
              </w:rPr>
            </w:pPr>
            <w:r>
              <w:rPr>
                <w:rFonts w:cs="Arial"/>
              </w:rPr>
              <w:t xml:space="preserve">           </w:t>
            </w:r>
            <w:r w:rsidRPr="00BA29BF">
              <w:t>Description</w:t>
            </w:r>
          </w:p>
        </w:tc>
      </w:tr>
      <w:tr w:rsidR="00DA425D" w:rsidRPr="004647D0" w14:paraId="6CAAB331" w14:textId="77777777" w:rsidTr="00DA425D">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27EE7CB0" w14:textId="77777777" w:rsidR="00DA425D" w:rsidRPr="004647D0" w:rsidRDefault="00DA425D" w:rsidP="00DA425D">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0332464E" w14:textId="77777777" w:rsidR="00DA425D" w:rsidRPr="004647D0" w:rsidRDefault="00DA425D" w:rsidP="00DA425D">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3ABFD40F" w14:textId="77777777" w:rsidR="00DA425D" w:rsidRPr="004647D0" w:rsidRDefault="00DA425D" w:rsidP="00DA425D">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6C37265B" w14:textId="77777777" w:rsidR="00DA425D" w:rsidRPr="004647D0" w:rsidRDefault="00DA425D" w:rsidP="00DA425D">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1AC758E9" w14:textId="77777777" w:rsidR="00DA425D" w:rsidRPr="004647D0" w:rsidRDefault="00DA425D" w:rsidP="00DA425D">
            <w:pPr>
              <w:pStyle w:val="TableText"/>
              <w:rPr>
                <w:rFonts w:cs="Arial"/>
                <w:sz w:val="8"/>
              </w:rPr>
            </w:pPr>
          </w:p>
        </w:tc>
      </w:tr>
      <w:tr w:rsidR="00DA425D" w:rsidRPr="006F4FA5" w14:paraId="557625B3"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6BA942C1" w14:textId="77B573C0" w:rsidR="00DA425D" w:rsidRPr="00BA29BF" w:rsidRDefault="00DA425D" w:rsidP="00BA29BF">
            <w:pPr>
              <w:pStyle w:val="TableText"/>
              <w:jc w:val="center"/>
              <w:rPr>
                <w:i/>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5772CBF1" w14:textId="07268277" w:rsidR="00DA425D" w:rsidRPr="00BA29BF" w:rsidRDefault="00DA425D" w:rsidP="00BA29BF">
            <w:pPr>
              <w:pStyle w:val="TableText"/>
              <w:jc w:val="center"/>
            </w:pPr>
            <w:r w:rsidRPr="006D69E7">
              <w:rPr>
                <w:i/>
                <w:color w:val="000000" w:themeColor="text1"/>
              </w:rPr>
              <w:t>Lookup for Background</w:t>
            </w:r>
          </w:p>
        </w:tc>
        <w:tc>
          <w:tcPr>
            <w:tcW w:w="2880" w:type="dxa"/>
            <w:gridSpan w:val="4"/>
            <w:tcBorders>
              <w:top w:val="single" w:sz="4" w:space="0" w:color="auto"/>
              <w:left w:val="single" w:sz="4" w:space="0" w:color="auto"/>
              <w:bottom w:val="single" w:sz="4" w:space="0" w:color="auto"/>
              <w:right w:val="single" w:sz="4" w:space="0" w:color="auto"/>
            </w:tcBorders>
          </w:tcPr>
          <w:p w14:paraId="6A06B0B1" w14:textId="6B67D07E" w:rsidR="00DA425D" w:rsidRPr="00BA29BF" w:rsidRDefault="00DA425D" w:rsidP="00BA29BF">
            <w:pPr>
              <w:pStyle w:val="TableText"/>
              <w:jc w:val="cente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1DB575D5" w14:textId="08B653A2" w:rsidR="00DA425D" w:rsidRPr="00BA29BF" w:rsidRDefault="00DA425D" w:rsidP="00BA29BF">
            <w:pPr>
              <w:pStyle w:val="TableText"/>
              <w:jc w:val="center"/>
              <w:rPr>
                <w:i/>
              </w:rPr>
            </w:pPr>
            <w:r w:rsidRPr="006D69E7">
              <w:rPr>
                <w:i/>
                <w:color w:val="000000" w:themeColor="text1"/>
              </w:rPr>
              <w:t>Lookup for Background</w:t>
            </w:r>
          </w:p>
        </w:tc>
      </w:tr>
      <w:tr w:rsidR="00DA425D" w:rsidRPr="006F4FA5" w14:paraId="0C1EA975"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30911C25" w14:textId="55B32A05" w:rsidR="00DA425D" w:rsidRPr="00BA29BF" w:rsidRDefault="00DA425D" w:rsidP="00BA29BF">
            <w:pPr>
              <w:pStyle w:val="TableText"/>
              <w:jc w:val="center"/>
              <w:rPr>
                <w:i/>
                <w:color w:val="000000"/>
              </w:rPr>
            </w:pPr>
            <w:r w:rsidRPr="006D69E7">
              <w:rPr>
                <w:i/>
                <w:color w:val="000000" w:themeColor="text1"/>
              </w:rPr>
              <w:t>SLCISP_MARITAL_LKP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49F1824B" w14:textId="555FD62F" w:rsidR="00DA425D" w:rsidRPr="006D69E7" w:rsidRDefault="00DA425D" w:rsidP="00BA29BF">
            <w:pPr>
              <w:pStyle w:val="TableText"/>
              <w:jc w:val="center"/>
              <w:rPr>
                <w:i/>
                <w:color w:val="000000" w:themeColor="text1"/>
              </w:rPr>
            </w:pPr>
            <w:r w:rsidRPr="006D69E7">
              <w:rPr>
                <w:i/>
                <w:color w:val="000000" w:themeColor="text1"/>
              </w:rPr>
              <w:t>Lookup for Marital Status</w:t>
            </w:r>
          </w:p>
        </w:tc>
        <w:tc>
          <w:tcPr>
            <w:tcW w:w="2880" w:type="dxa"/>
            <w:gridSpan w:val="4"/>
            <w:tcBorders>
              <w:top w:val="single" w:sz="4" w:space="0" w:color="auto"/>
              <w:left w:val="single" w:sz="4" w:space="0" w:color="auto"/>
              <w:bottom w:val="single" w:sz="4" w:space="0" w:color="auto"/>
              <w:right w:val="single" w:sz="4" w:space="0" w:color="auto"/>
            </w:tcBorders>
          </w:tcPr>
          <w:p w14:paraId="512062B1" w14:textId="58A8B725" w:rsidR="00DA425D" w:rsidRPr="00BA29BF" w:rsidRDefault="00DA425D" w:rsidP="00BA29BF">
            <w:pPr>
              <w:pStyle w:val="TableText"/>
              <w:jc w:val="cente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62770C45" w14:textId="5B86D9C3" w:rsidR="00DA425D" w:rsidRPr="00BA29BF" w:rsidRDefault="00DA425D" w:rsidP="00BA29BF">
            <w:pPr>
              <w:pStyle w:val="TableText"/>
              <w:jc w:val="center"/>
              <w:rPr>
                <w:i/>
              </w:rPr>
            </w:pPr>
            <w:r w:rsidRPr="006D69E7">
              <w:rPr>
                <w:i/>
                <w:color w:val="000000" w:themeColor="text1"/>
              </w:rPr>
              <w:t>Lookup for Marital Status</w:t>
            </w:r>
          </w:p>
        </w:tc>
      </w:tr>
      <w:tr w:rsidR="00DA425D" w:rsidRPr="006F4FA5" w14:paraId="73005B23"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shd w:val="clear" w:color="auto" w:fill="auto"/>
          </w:tcPr>
          <w:p w14:paraId="0F57A0AF" w14:textId="5F5CE714" w:rsidR="00DA425D" w:rsidRPr="006D69E7" w:rsidRDefault="00DA425D" w:rsidP="00BA29BF">
            <w:pPr>
              <w:pStyle w:val="TableText"/>
              <w:jc w:val="center"/>
              <w:rPr>
                <w:i/>
                <w:color w:val="000000" w:themeColor="text1"/>
              </w:rPr>
            </w:pPr>
            <w:r w:rsidRPr="006D69E7">
              <w:rPr>
                <w:i/>
                <w:color w:val="000000" w:themeColor="text1"/>
              </w:rPr>
              <w:t>SLCISP_SEX_LKP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FBC0F60" w14:textId="0A19D0EC" w:rsidR="00DA425D" w:rsidRPr="006D69E7" w:rsidRDefault="00DA425D" w:rsidP="00BA29BF">
            <w:pPr>
              <w:pStyle w:val="TableText"/>
              <w:jc w:val="center"/>
              <w:rPr>
                <w:i/>
                <w:color w:val="000000" w:themeColor="text1"/>
              </w:rPr>
            </w:pPr>
            <w:r w:rsidRPr="006D69E7">
              <w:rPr>
                <w:i/>
                <w:color w:val="000000" w:themeColor="text1"/>
              </w:rPr>
              <w:t>Lookup for Sex</w:t>
            </w:r>
          </w:p>
        </w:tc>
        <w:tc>
          <w:tcPr>
            <w:tcW w:w="2880" w:type="dxa"/>
            <w:gridSpan w:val="4"/>
            <w:tcBorders>
              <w:top w:val="single" w:sz="4" w:space="0" w:color="auto"/>
              <w:left w:val="single" w:sz="4" w:space="0" w:color="auto"/>
              <w:bottom w:val="single" w:sz="4" w:space="0" w:color="auto"/>
              <w:right w:val="single" w:sz="4" w:space="0" w:color="auto"/>
            </w:tcBorders>
          </w:tcPr>
          <w:p w14:paraId="5CA69962" w14:textId="1B709B5E" w:rsidR="00DA425D" w:rsidRPr="006D69E7" w:rsidRDefault="00DA425D" w:rsidP="00BA29BF">
            <w:pPr>
              <w:pStyle w:val="TableText"/>
              <w:jc w:val="center"/>
              <w:rPr>
                <w:i/>
                <w:color w:val="000000" w:themeColor="text1"/>
              </w:rPr>
            </w:pPr>
            <w:r w:rsidRPr="006D69E7">
              <w:rPr>
                <w:i/>
                <w:color w:val="000000" w:themeColor="text1"/>
              </w:rPr>
              <w:t>SLC Custom APPS</w:t>
            </w:r>
          </w:p>
        </w:tc>
        <w:tc>
          <w:tcPr>
            <w:tcW w:w="3150" w:type="dxa"/>
            <w:gridSpan w:val="3"/>
            <w:tcBorders>
              <w:top w:val="single" w:sz="4" w:space="0" w:color="auto"/>
              <w:left w:val="single" w:sz="4" w:space="0" w:color="auto"/>
              <w:bottom w:val="single" w:sz="4" w:space="0" w:color="auto"/>
              <w:right w:val="single" w:sz="4" w:space="0" w:color="auto"/>
            </w:tcBorders>
          </w:tcPr>
          <w:p w14:paraId="7E5737B0" w14:textId="4A053060" w:rsidR="00DA425D" w:rsidRPr="006D69E7" w:rsidRDefault="00DA425D" w:rsidP="00BA29BF">
            <w:pPr>
              <w:pStyle w:val="TableText"/>
              <w:jc w:val="center"/>
              <w:rPr>
                <w:i/>
                <w:color w:val="000000" w:themeColor="text1"/>
              </w:rPr>
            </w:pPr>
            <w:r w:rsidRPr="006D69E7">
              <w:rPr>
                <w:i/>
                <w:color w:val="000000" w:themeColor="text1"/>
              </w:rPr>
              <w:t>Lookup for Sex</w:t>
            </w:r>
          </w:p>
        </w:tc>
      </w:tr>
    </w:tbl>
    <w:p w14:paraId="5CD6D95F" w14:textId="77777777" w:rsidR="00DA425D" w:rsidRDefault="00DA425D" w:rsidP="00473F21">
      <w:pPr>
        <w:pStyle w:val="BodyText"/>
        <w:ind w:left="0"/>
        <w:rPr>
          <w:rFonts w:cs="Arial"/>
        </w:rPr>
      </w:pPr>
    </w:p>
    <w:p w14:paraId="27759692" w14:textId="72903BDB" w:rsidR="001A4684" w:rsidRDefault="001A4684" w:rsidP="00473F21">
      <w:pPr>
        <w:pStyle w:val="BodyText"/>
        <w:ind w:left="0"/>
        <w:rPr>
          <w:rFonts w:cs="Arial"/>
        </w:rPr>
      </w:pPr>
      <w:r>
        <w:rPr>
          <w:rFonts w:cs="Arial"/>
        </w:rPr>
        <w:t>Lookup Codes</w:t>
      </w: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5173571A" w14:textId="77777777" w:rsidTr="00DA425D">
        <w:trPr>
          <w:trHeight w:val="277"/>
          <w:tblHeader/>
          <w:jc w:val="center"/>
        </w:trPr>
        <w:tc>
          <w:tcPr>
            <w:tcW w:w="2415" w:type="dxa"/>
            <w:gridSpan w:val="2"/>
            <w:tcBorders>
              <w:top w:val="single" w:sz="12" w:space="0" w:color="auto"/>
              <w:bottom w:val="nil"/>
              <w:right w:val="nil"/>
            </w:tcBorders>
            <w:shd w:val="pct10" w:color="auto" w:fill="auto"/>
          </w:tcPr>
          <w:p w14:paraId="11682AED" w14:textId="77777777" w:rsidR="00603B30" w:rsidRPr="00BA29BF" w:rsidRDefault="00603B30" w:rsidP="00BA29BF">
            <w:pPr>
              <w:pStyle w:val="TableHeading"/>
              <w:rPr>
                <w:b w:val="0"/>
              </w:rPr>
            </w:pPr>
            <w:r w:rsidRPr="00BA29BF">
              <w:t>Type</w:t>
            </w:r>
          </w:p>
        </w:tc>
        <w:tc>
          <w:tcPr>
            <w:tcW w:w="2700" w:type="dxa"/>
            <w:gridSpan w:val="3"/>
            <w:tcBorders>
              <w:top w:val="single" w:sz="12" w:space="0" w:color="auto"/>
              <w:left w:val="nil"/>
              <w:bottom w:val="nil"/>
              <w:right w:val="nil"/>
            </w:tcBorders>
            <w:shd w:val="pct10" w:color="auto" w:fill="auto"/>
          </w:tcPr>
          <w:p w14:paraId="64437500" w14:textId="77777777" w:rsidR="00603B30" w:rsidRPr="00BA29BF" w:rsidRDefault="00603B30" w:rsidP="00BA29BF">
            <w:pPr>
              <w:pStyle w:val="TableHeading"/>
              <w:rPr>
                <w:color w:val="FFFFFF" w:themeColor="background1"/>
              </w:rPr>
            </w:pPr>
            <w:r>
              <w:rPr>
                <w:rFonts w:cs="Arial"/>
              </w:rPr>
              <w:t xml:space="preserve">              </w:t>
            </w:r>
            <w:r w:rsidRPr="00BA29BF">
              <w:t>Code</w:t>
            </w:r>
          </w:p>
        </w:tc>
        <w:tc>
          <w:tcPr>
            <w:tcW w:w="3060" w:type="dxa"/>
            <w:gridSpan w:val="4"/>
            <w:tcBorders>
              <w:top w:val="single" w:sz="12" w:space="0" w:color="auto"/>
              <w:left w:val="nil"/>
              <w:bottom w:val="nil"/>
              <w:right w:val="nil"/>
            </w:tcBorders>
            <w:shd w:val="pct10" w:color="auto" w:fill="auto"/>
          </w:tcPr>
          <w:p w14:paraId="0AEC75F7" w14:textId="77777777" w:rsidR="00603B30" w:rsidRPr="00BA29BF" w:rsidRDefault="00603B30" w:rsidP="00BA29BF">
            <w:pPr>
              <w:pStyle w:val="TableHeading"/>
              <w:ind w:left="241" w:hanging="241"/>
              <w:rPr>
                <w:color w:val="FFFFFF" w:themeColor="background1"/>
              </w:rPr>
            </w:pPr>
            <w:r>
              <w:rPr>
                <w:rFonts w:cs="Arial"/>
              </w:rPr>
              <w:t xml:space="preserve">              </w:t>
            </w:r>
            <w:r w:rsidRPr="00BA29BF">
              <w:t>Meaning</w:t>
            </w:r>
          </w:p>
        </w:tc>
        <w:tc>
          <w:tcPr>
            <w:tcW w:w="2340" w:type="dxa"/>
            <w:gridSpan w:val="2"/>
            <w:tcBorders>
              <w:top w:val="single" w:sz="12" w:space="0" w:color="auto"/>
              <w:left w:val="nil"/>
              <w:bottom w:val="nil"/>
            </w:tcBorders>
            <w:shd w:val="pct10" w:color="auto" w:fill="auto"/>
          </w:tcPr>
          <w:p w14:paraId="2C764CF6" w14:textId="77777777" w:rsidR="00603B30" w:rsidRPr="00BA29BF" w:rsidRDefault="00603B30" w:rsidP="00BA29BF">
            <w:pPr>
              <w:pStyle w:val="TableHeading"/>
              <w:ind w:left="151"/>
              <w:rPr>
                <w:b w:val="0"/>
              </w:rPr>
            </w:pPr>
            <w:r>
              <w:rPr>
                <w:rFonts w:cs="Arial"/>
              </w:rPr>
              <w:t xml:space="preserve">           </w:t>
            </w:r>
            <w:r w:rsidRPr="00BA29BF">
              <w:t>Description</w:t>
            </w:r>
          </w:p>
        </w:tc>
      </w:tr>
      <w:tr w:rsidR="00603B30" w:rsidRPr="004647D0" w14:paraId="4A714074" w14:textId="77777777" w:rsidTr="00DA425D">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50E16333" w14:textId="77777777" w:rsidR="00603B30" w:rsidRPr="004647D0" w:rsidRDefault="00603B30" w:rsidP="00DA425D">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71A784CD" w14:textId="77777777" w:rsidR="00603B30" w:rsidRPr="004647D0" w:rsidRDefault="00603B30" w:rsidP="00DA425D">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429E8E2E" w14:textId="77777777" w:rsidR="00603B30" w:rsidRPr="004647D0" w:rsidRDefault="00603B30" w:rsidP="00DA425D">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57C14F27" w14:textId="77777777" w:rsidR="00603B30" w:rsidRPr="004647D0" w:rsidRDefault="00603B30" w:rsidP="00DA425D">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2E068035" w14:textId="77777777" w:rsidR="00603B30" w:rsidRPr="004647D0" w:rsidRDefault="00603B30" w:rsidP="00DA425D">
            <w:pPr>
              <w:pStyle w:val="TableText"/>
              <w:rPr>
                <w:rFonts w:cs="Arial"/>
                <w:sz w:val="8"/>
              </w:rPr>
            </w:pPr>
          </w:p>
        </w:tc>
      </w:tr>
      <w:tr w:rsidR="00603B30" w:rsidRPr="006F4FA5" w14:paraId="6341678C"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75C27BC0" w14:textId="19FF0156" w:rsidR="00603B30" w:rsidRPr="00BA29BF" w:rsidRDefault="00603B30" w:rsidP="00BA29BF">
            <w:pPr>
              <w:pStyle w:val="TableText"/>
              <w:jc w:val="center"/>
              <w:rPr>
                <w:i/>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41127E3E" w14:textId="66E30E9D" w:rsidR="00603B30" w:rsidRPr="00BA29BF" w:rsidRDefault="00603B30" w:rsidP="00BA29BF">
            <w:pPr>
              <w:pStyle w:val="TableText"/>
              <w:jc w:val="center"/>
            </w:pPr>
            <w:r w:rsidRPr="006D69E7">
              <w:rPr>
                <w:i/>
                <w:color w:val="000000" w:themeColor="text1"/>
              </w:rPr>
              <w:t>A</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7D81F659" w14:textId="2FB49D17" w:rsidR="00603B30" w:rsidRPr="00BA29BF" w:rsidRDefault="00603B30" w:rsidP="00BA29BF">
            <w:pPr>
              <w:pStyle w:val="TableText"/>
              <w:jc w:val="center"/>
            </w:pPr>
            <w:r w:rsidRPr="006D69E7">
              <w:rPr>
                <w:i/>
                <w:color w:val="000000" w:themeColor="text1"/>
              </w:rPr>
              <w:t>A</w:t>
            </w:r>
          </w:p>
        </w:tc>
        <w:tc>
          <w:tcPr>
            <w:tcW w:w="3150" w:type="dxa"/>
            <w:gridSpan w:val="3"/>
            <w:tcBorders>
              <w:top w:val="single" w:sz="4" w:space="0" w:color="auto"/>
              <w:left w:val="single" w:sz="4" w:space="0" w:color="auto"/>
              <w:bottom w:val="single" w:sz="4" w:space="0" w:color="auto"/>
              <w:right w:val="single" w:sz="4" w:space="0" w:color="auto"/>
            </w:tcBorders>
          </w:tcPr>
          <w:p w14:paraId="7DD4AEC3" w14:textId="3EFB3F17" w:rsidR="00603B30" w:rsidRPr="00BA29BF" w:rsidRDefault="00603B30" w:rsidP="00BA29BF">
            <w:pPr>
              <w:pStyle w:val="TableText"/>
              <w:jc w:val="center"/>
              <w:rPr>
                <w:i/>
              </w:rPr>
            </w:pPr>
            <w:r w:rsidRPr="006D69E7">
              <w:rPr>
                <w:i/>
                <w:color w:val="000000" w:themeColor="text1"/>
              </w:rPr>
              <w:t>American Indian</w:t>
            </w:r>
          </w:p>
        </w:tc>
      </w:tr>
      <w:tr w:rsidR="00603B30" w:rsidRPr="006F4FA5" w14:paraId="51A48AEA"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5F2E57AD" w14:textId="47B036FD" w:rsidR="00603B30" w:rsidRPr="00BA29BF" w:rsidRDefault="00603B30" w:rsidP="00BA29BF">
            <w:pPr>
              <w:pStyle w:val="TableText"/>
              <w:jc w:val="center"/>
              <w:rPr>
                <w:i/>
                <w:color w:val="000000"/>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0FE65E51" w14:textId="4E3A5563" w:rsidR="00603B30" w:rsidRPr="006D69E7" w:rsidRDefault="00603B30" w:rsidP="00BA29BF">
            <w:pPr>
              <w:pStyle w:val="TableText"/>
              <w:jc w:val="center"/>
              <w:rPr>
                <w:i/>
                <w:color w:val="000000" w:themeColor="text1"/>
              </w:rPr>
            </w:pPr>
            <w:r w:rsidRPr="006D69E7">
              <w:rPr>
                <w:i/>
                <w:color w:val="000000" w:themeColor="text1"/>
              </w:rPr>
              <w:t>B</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13BD146F" w14:textId="2EEA89C3" w:rsidR="00603B30" w:rsidRPr="00BA29BF" w:rsidRDefault="00603B30" w:rsidP="00BA29BF">
            <w:pPr>
              <w:pStyle w:val="TableText"/>
              <w:jc w:val="center"/>
            </w:pPr>
            <w:r w:rsidRPr="006D69E7">
              <w:rPr>
                <w:i/>
                <w:color w:val="000000" w:themeColor="text1"/>
              </w:rPr>
              <w:t>B</w:t>
            </w:r>
          </w:p>
        </w:tc>
        <w:tc>
          <w:tcPr>
            <w:tcW w:w="3150" w:type="dxa"/>
            <w:gridSpan w:val="3"/>
            <w:tcBorders>
              <w:top w:val="single" w:sz="4" w:space="0" w:color="auto"/>
              <w:left w:val="single" w:sz="4" w:space="0" w:color="auto"/>
              <w:bottom w:val="single" w:sz="4" w:space="0" w:color="auto"/>
              <w:right w:val="single" w:sz="4" w:space="0" w:color="auto"/>
            </w:tcBorders>
          </w:tcPr>
          <w:p w14:paraId="57C592FB" w14:textId="76B3CCA9" w:rsidR="00603B30" w:rsidRPr="00BA29BF" w:rsidRDefault="00603B30" w:rsidP="00BA29BF">
            <w:pPr>
              <w:pStyle w:val="TableText"/>
              <w:jc w:val="center"/>
              <w:rPr>
                <w:i/>
              </w:rPr>
            </w:pPr>
            <w:r w:rsidRPr="006D69E7">
              <w:rPr>
                <w:i/>
                <w:color w:val="000000" w:themeColor="text1"/>
              </w:rPr>
              <w:t>African American (Black)</w:t>
            </w:r>
          </w:p>
        </w:tc>
      </w:tr>
      <w:tr w:rsidR="00603B30" w:rsidRPr="006F4FA5" w14:paraId="4E364F35"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307203C8" w14:textId="6ABF72E4" w:rsidR="00603B30" w:rsidRPr="006D69E7" w:rsidRDefault="00603B30"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107E228" w14:textId="4DA78CA3" w:rsidR="00603B30" w:rsidRPr="006D69E7" w:rsidRDefault="00603B30" w:rsidP="00BA29BF">
            <w:pPr>
              <w:pStyle w:val="TableText"/>
              <w:jc w:val="center"/>
              <w:rPr>
                <w:i/>
                <w:color w:val="000000" w:themeColor="text1"/>
              </w:rPr>
            </w:pPr>
            <w:r w:rsidRPr="006D69E7">
              <w:rPr>
                <w:i/>
                <w:color w:val="000000" w:themeColor="text1"/>
              </w:rPr>
              <w:t>H</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467BCB7C" w14:textId="2FCB3410" w:rsidR="00603B30" w:rsidRPr="006D69E7" w:rsidRDefault="00603B30" w:rsidP="00BA29BF">
            <w:pPr>
              <w:pStyle w:val="TableText"/>
              <w:jc w:val="center"/>
              <w:rPr>
                <w:i/>
                <w:color w:val="000000" w:themeColor="text1"/>
              </w:rPr>
            </w:pPr>
            <w:r w:rsidRPr="006D69E7">
              <w:rPr>
                <w:i/>
                <w:color w:val="000000" w:themeColor="text1"/>
              </w:rPr>
              <w:t>H</w:t>
            </w:r>
          </w:p>
        </w:tc>
        <w:tc>
          <w:tcPr>
            <w:tcW w:w="3150" w:type="dxa"/>
            <w:gridSpan w:val="3"/>
            <w:tcBorders>
              <w:top w:val="single" w:sz="4" w:space="0" w:color="auto"/>
              <w:left w:val="single" w:sz="4" w:space="0" w:color="auto"/>
              <w:bottom w:val="single" w:sz="4" w:space="0" w:color="auto"/>
              <w:right w:val="single" w:sz="4" w:space="0" w:color="auto"/>
            </w:tcBorders>
          </w:tcPr>
          <w:p w14:paraId="163A1B4E" w14:textId="21992467" w:rsidR="00603B30" w:rsidRPr="006D69E7" w:rsidRDefault="00603B30" w:rsidP="00BA29BF">
            <w:pPr>
              <w:pStyle w:val="TableText"/>
              <w:jc w:val="center"/>
              <w:rPr>
                <w:i/>
                <w:color w:val="000000" w:themeColor="text1"/>
              </w:rPr>
            </w:pPr>
            <w:r w:rsidRPr="006D69E7">
              <w:rPr>
                <w:i/>
                <w:color w:val="000000" w:themeColor="text1"/>
              </w:rPr>
              <w:t>Hispanic</w:t>
            </w:r>
          </w:p>
        </w:tc>
      </w:tr>
      <w:tr w:rsidR="00603B30" w:rsidRPr="006F4FA5" w14:paraId="22802D53"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0F7CC9AE" w14:textId="0B164E0D" w:rsidR="00603B30" w:rsidRPr="006D69E7" w:rsidRDefault="00603B30"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4151DA26" w14:textId="71BCF8E6" w:rsidR="00603B30" w:rsidRPr="006D69E7" w:rsidRDefault="00603B30" w:rsidP="00BA29BF">
            <w:pPr>
              <w:pStyle w:val="TableText"/>
              <w:jc w:val="center"/>
              <w:rPr>
                <w:i/>
                <w:color w:val="000000" w:themeColor="text1"/>
              </w:rPr>
            </w:pPr>
            <w:r w:rsidRPr="006D69E7">
              <w:rPr>
                <w:i/>
                <w:color w:val="000000" w:themeColor="text1"/>
              </w:rPr>
              <w:t>O</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7C2AB7A5" w14:textId="79A587E3" w:rsidR="00603B30" w:rsidRPr="006D69E7" w:rsidRDefault="00603B30" w:rsidP="00BA29BF">
            <w:pPr>
              <w:pStyle w:val="TableText"/>
              <w:jc w:val="center"/>
              <w:rPr>
                <w:i/>
                <w:color w:val="000000" w:themeColor="text1"/>
              </w:rPr>
            </w:pPr>
            <w:r w:rsidRPr="006D69E7">
              <w:rPr>
                <w:i/>
                <w:color w:val="000000" w:themeColor="text1"/>
              </w:rPr>
              <w:t>O</w:t>
            </w:r>
          </w:p>
        </w:tc>
        <w:tc>
          <w:tcPr>
            <w:tcW w:w="3150" w:type="dxa"/>
            <w:gridSpan w:val="3"/>
            <w:tcBorders>
              <w:top w:val="single" w:sz="4" w:space="0" w:color="auto"/>
              <w:left w:val="single" w:sz="4" w:space="0" w:color="auto"/>
              <w:bottom w:val="single" w:sz="4" w:space="0" w:color="auto"/>
              <w:right w:val="single" w:sz="4" w:space="0" w:color="auto"/>
            </w:tcBorders>
          </w:tcPr>
          <w:p w14:paraId="0DD43EF6" w14:textId="5E5B04E0" w:rsidR="00603B30" w:rsidRPr="006D69E7" w:rsidRDefault="00603B30" w:rsidP="00BA29BF">
            <w:pPr>
              <w:pStyle w:val="TableText"/>
              <w:jc w:val="center"/>
              <w:rPr>
                <w:i/>
                <w:color w:val="000000" w:themeColor="text1"/>
              </w:rPr>
            </w:pPr>
            <w:r w:rsidRPr="006D69E7">
              <w:rPr>
                <w:i/>
                <w:color w:val="000000" w:themeColor="text1"/>
              </w:rPr>
              <w:t>Asian Pacific islander</w:t>
            </w:r>
          </w:p>
        </w:tc>
      </w:tr>
      <w:tr w:rsidR="00603B30" w:rsidRPr="006F4FA5" w14:paraId="4F155AC4"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155E22E9" w14:textId="64D6F77D" w:rsidR="00603B30" w:rsidRPr="006D69E7" w:rsidRDefault="00603B30"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576DF1AD" w14:textId="25E168C1" w:rsidR="00603B30" w:rsidRPr="006D69E7" w:rsidRDefault="00603B30" w:rsidP="00BA29BF">
            <w:pPr>
              <w:pStyle w:val="TableText"/>
              <w:jc w:val="center"/>
              <w:rPr>
                <w:i/>
                <w:color w:val="000000" w:themeColor="text1"/>
              </w:rPr>
            </w:pPr>
            <w:r w:rsidRPr="006D69E7">
              <w:rPr>
                <w:i/>
                <w:color w:val="000000" w:themeColor="text1"/>
              </w:rPr>
              <w:t>P</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2FDD5A0F" w14:textId="537C6EA2" w:rsidR="00603B30" w:rsidRPr="006D69E7" w:rsidRDefault="00603B30" w:rsidP="00BA29BF">
            <w:pPr>
              <w:pStyle w:val="TableText"/>
              <w:jc w:val="center"/>
              <w:rPr>
                <w:i/>
                <w:color w:val="000000" w:themeColor="text1"/>
              </w:rPr>
            </w:pPr>
            <w:r w:rsidRPr="006D69E7">
              <w:rPr>
                <w:i/>
                <w:color w:val="000000" w:themeColor="text1"/>
              </w:rPr>
              <w:t>P</w:t>
            </w:r>
          </w:p>
        </w:tc>
        <w:tc>
          <w:tcPr>
            <w:tcW w:w="3150" w:type="dxa"/>
            <w:gridSpan w:val="3"/>
            <w:tcBorders>
              <w:top w:val="single" w:sz="4" w:space="0" w:color="auto"/>
              <w:left w:val="single" w:sz="4" w:space="0" w:color="auto"/>
              <w:bottom w:val="single" w:sz="4" w:space="0" w:color="auto"/>
              <w:right w:val="single" w:sz="4" w:space="0" w:color="auto"/>
            </w:tcBorders>
          </w:tcPr>
          <w:p w14:paraId="59D4AD9E" w14:textId="67AD115E" w:rsidR="00603B30" w:rsidRPr="006D69E7" w:rsidRDefault="00603B30" w:rsidP="00BA29BF">
            <w:pPr>
              <w:pStyle w:val="TableText"/>
              <w:jc w:val="center"/>
              <w:rPr>
                <w:i/>
                <w:color w:val="000000" w:themeColor="text1"/>
              </w:rPr>
            </w:pPr>
            <w:r w:rsidRPr="006D69E7">
              <w:rPr>
                <w:i/>
                <w:color w:val="000000" w:themeColor="text1"/>
              </w:rPr>
              <w:t>Other</w:t>
            </w:r>
          </w:p>
        </w:tc>
      </w:tr>
      <w:tr w:rsidR="00603B30" w:rsidRPr="006F4FA5" w14:paraId="6D823870"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09D79186" w14:textId="75803F27" w:rsidR="00603B30" w:rsidRPr="006D69E7" w:rsidRDefault="00603B30" w:rsidP="00BA29BF">
            <w:pPr>
              <w:pStyle w:val="TableText"/>
              <w:jc w:val="center"/>
              <w:rPr>
                <w:i/>
                <w:color w:val="000000" w:themeColor="text1"/>
              </w:rPr>
            </w:pPr>
            <w:r w:rsidRPr="006D69E7">
              <w:rPr>
                <w:i/>
                <w:color w:val="000000" w:themeColor="text1"/>
              </w:rPr>
              <w:t>SLCISP_BACKGROUND_LKP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DF67C33" w14:textId="5403AC9C" w:rsidR="00603B30" w:rsidRPr="006D69E7" w:rsidRDefault="00603B30" w:rsidP="00BA29BF">
            <w:pPr>
              <w:pStyle w:val="TableText"/>
              <w:jc w:val="center"/>
              <w:rPr>
                <w:i/>
                <w:color w:val="000000" w:themeColor="text1"/>
              </w:rPr>
            </w:pPr>
            <w:r w:rsidRPr="006D69E7">
              <w:rPr>
                <w:i/>
                <w:color w:val="000000" w:themeColor="text1"/>
              </w:rPr>
              <w:t>W</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6407850B" w14:textId="2C01B6D0" w:rsidR="00603B30" w:rsidRPr="006D69E7" w:rsidRDefault="00603B30" w:rsidP="00BA29BF">
            <w:pPr>
              <w:pStyle w:val="TableText"/>
              <w:jc w:val="center"/>
              <w:rPr>
                <w:i/>
                <w:color w:val="000000" w:themeColor="text1"/>
              </w:rPr>
            </w:pPr>
            <w:r w:rsidRPr="006D69E7">
              <w:rPr>
                <w:i/>
                <w:color w:val="000000" w:themeColor="text1"/>
              </w:rPr>
              <w:t>W</w:t>
            </w:r>
          </w:p>
        </w:tc>
        <w:tc>
          <w:tcPr>
            <w:tcW w:w="3150" w:type="dxa"/>
            <w:gridSpan w:val="3"/>
            <w:tcBorders>
              <w:top w:val="single" w:sz="4" w:space="0" w:color="auto"/>
              <w:left w:val="single" w:sz="4" w:space="0" w:color="auto"/>
              <w:bottom w:val="single" w:sz="4" w:space="0" w:color="auto"/>
              <w:right w:val="single" w:sz="4" w:space="0" w:color="auto"/>
            </w:tcBorders>
          </w:tcPr>
          <w:p w14:paraId="0F87F301" w14:textId="58CF10BE" w:rsidR="00603B30" w:rsidRPr="006D69E7" w:rsidRDefault="00603B30" w:rsidP="00BA29BF">
            <w:pPr>
              <w:pStyle w:val="TableText"/>
              <w:jc w:val="center"/>
              <w:rPr>
                <w:i/>
                <w:color w:val="000000" w:themeColor="text1"/>
              </w:rPr>
            </w:pPr>
            <w:r w:rsidRPr="006D69E7">
              <w:rPr>
                <w:i/>
                <w:color w:val="000000" w:themeColor="text1"/>
              </w:rPr>
              <w:t>White</w:t>
            </w:r>
          </w:p>
        </w:tc>
      </w:tr>
    </w:tbl>
    <w:p w14:paraId="6025C609" w14:textId="77777777" w:rsidR="001A4684" w:rsidRDefault="001A4684" w:rsidP="00473F21">
      <w:pPr>
        <w:pStyle w:val="BodyText"/>
        <w:ind w:left="0"/>
        <w:rPr>
          <w:rFonts w:cs="Arial"/>
        </w:rPr>
      </w:pPr>
    </w:p>
    <w:tbl>
      <w:tblPr>
        <w:tblW w:w="1051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6D69E7" w:rsidRPr="004647D0" w14:paraId="66CDEEA2" w14:textId="77777777" w:rsidTr="00094615">
        <w:trPr>
          <w:trHeight w:val="277"/>
          <w:tblHeader/>
          <w:jc w:val="center"/>
        </w:trPr>
        <w:tc>
          <w:tcPr>
            <w:tcW w:w="2415" w:type="dxa"/>
            <w:gridSpan w:val="2"/>
            <w:tcBorders>
              <w:top w:val="single" w:sz="12" w:space="0" w:color="auto"/>
              <w:bottom w:val="nil"/>
              <w:right w:val="nil"/>
            </w:tcBorders>
            <w:shd w:val="pct10" w:color="auto" w:fill="auto"/>
          </w:tcPr>
          <w:p w14:paraId="3099E0BC" w14:textId="77777777" w:rsidR="000B4CEA" w:rsidRPr="00BA29BF" w:rsidRDefault="000B4CEA" w:rsidP="00BA29BF">
            <w:pPr>
              <w:pStyle w:val="TableHeading"/>
              <w:rPr>
                <w:b w:val="0"/>
              </w:rPr>
            </w:pPr>
            <w:r w:rsidRPr="00BA29BF">
              <w:t>Type</w:t>
            </w:r>
          </w:p>
        </w:tc>
        <w:tc>
          <w:tcPr>
            <w:tcW w:w="2700" w:type="dxa"/>
            <w:gridSpan w:val="3"/>
            <w:tcBorders>
              <w:top w:val="single" w:sz="12" w:space="0" w:color="auto"/>
              <w:left w:val="nil"/>
              <w:bottom w:val="nil"/>
              <w:right w:val="nil"/>
            </w:tcBorders>
            <w:shd w:val="pct10" w:color="auto" w:fill="auto"/>
          </w:tcPr>
          <w:p w14:paraId="1A4F4D1D" w14:textId="77777777" w:rsidR="000B4CEA" w:rsidRPr="00BA29BF" w:rsidRDefault="000B4CEA" w:rsidP="00BA29BF">
            <w:pPr>
              <w:pStyle w:val="TableHeading"/>
              <w:rPr>
                <w:color w:val="FFFFFF" w:themeColor="background1"/>
              </w:rPr>
            </w:pPr>
            <w:r>
              <w:rPr>
                <w:rFonts w:cs="Arial"/>
              </w:rPr>
              <w:t xml:space="preserve">              </w:t>
            </w:r>
            <w:r w:rsidRPr="00BA29BF">
              <w:t>Code</w:t>
            </w:r>
          </w:p>
        </w:tc>
        <w:tc>
          <w:tcPr>
            <w:tcW w:w="3060" w:type="dxa"/>
            <w:gridSpan w:val="4"/>
            <w:tcBorders>
              <w:top w:val="single" w:sz="12" w:space="0" w:color="auto"/>
              <w:left w:val="nil"/>
              <w:bottom w:val="nil"/>
              <w:right w:val="nil"/>
            </w:tcBorders>
            <w:shd w:val="pct10" w:color="auto" w:fill="auto"/>
          </w:tcPr>
          <w:p w14:paraId="6F4E0994" w14:textId="77777777" w:rsidR="000B4CEA" w:rsidRPr="00BA29BF" w:rsidRDefault="000B4CEA" w:rsidP="00BA29BF">
            <w:pPr>
              <w:pStyle w:val="TableHeading"/>
              <w:ind w:left="241" w:hanging="241"/>
              <w:rPr>
                <w:color w:val="FFFFFF" w:themeColor="background1"/>
              </w:rPr>
            </w:pPr>
            <w:r>
              <w:rPr>
                <w:rFonts w:cs="Arial"/>
              </w:rPr>
              <w:t xml:space="preserve">              </w:t>
            </w:r>
            <w:r w:rsidRPr="00BA29BF">
              <w:t>Meaning</w:t>
            </w:r>
          </w:p>
        </w:tc>
        <w:tc>
          <w:tcPr>
            <w:tcW w:w="2340" w:type="dxa"/>
            <w:gridSpan w:val="2"/>
            <w:tcBorders>
              <w:top w:val="single" w:sz="12" w:space="0" w:color="auto"/>
              <w:left w:val="nil"/>
              <w:bottom w:val="nil"/>
            </w:tcBorders>
            <w:shd w:val="pct10" w:color="auto" w:fill="auto"/>
          </w:tcPr>
          <w:p w14:paraId="1FD26DE0" w14:textId="77777777" w:rsidR="000B4CEA" w:rsidRPr="00BA29BF" w:rsidRDefault="000B4CEA" w:rsidP="00BA29BF">
            <w:pPr>
              <w:pStyle w:val="TableHeading"/>
              <w:ind w:left="151"/>
              <w:rPr>
                <w:b w:val="0"/>
              </w:rPr>
            </w:pPr>
            <w:r>
              <w:rPr>
                <w:rFonts w:cs="Arial"/>
              </w:rPr>
              <w:t xml:space="preserve">           </w:t>
            </w:r>
            <w:r w:rsidRPr="00BA29BF">
              <w:t>Description</w:t>
            </w:r>
          </w:p>
        </w:tc>
      </w:tr>
      <w:tr w:rsidR="000B4CEA" w:rsidRPr="004647D0" w14:paraId="2698F523" w14:textId="77777777" w:rsidTr="00094615">
        <w:trPr>
          <w:trHeight w:hRule="exact" w:val="67"/>
          <w:tblHeader/>
          <w:jc w:val="center"/>
        </w:trPr>
        <w:tc>
          <w:tcPr>
            <w:tcW w:w="3225" w:type="dxa"/>
            <w:gridSpan w:val="3"/>
            <w:tcBorders>
              <w:top w:val="single" w:sz="6" w:space="0" w:color="auto"/>
              <w:left w:val="nil"/>
              <w:bottom w:val="single" w:sz="4" w:space="0" w:color="auto"/>
              <w:right w:val="nil"/>
            </w:tcBorders>
            <w:shd w:val="pct50" w:color="auto" w:fill="auto"/>
          </w:tcPr>
          <w:p w14:paraId="0548A8E7" w14:textId="77777777" w:rsidR="000B4CEA" w:rsidRPr="004647D0" w:rsidRDefault="000B4CEA" w:rsidP="00DA425D">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4F84568C" w14:textId="77777777" w:rsidR="000B4CEA" w:rsidRPr="004647D0" w:rsidRDefault="000B4CEA" w:rsidP="00DA425D">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22F90E48" w14:textId="77777777" w:rsidR="000B4CEA" w:rsidRPr="004647D0" w:rsidRDefault="000B4CEA" w:rsidP="00DA425D">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47A59654" w14:textId="77777777" w:rsidR="000B4CEA" w:rsidRPr="004647D0" w:rsidRDefault="000B4CEA" w:rsidP="00DA425D">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3684FADE" w14:textId="77777777" w:rsidR="000B4CEA" w:rsidRPr="004647D0" w:rsidRDefault="000B4CEA" w:rsidP="00DA425D">
            <w:pPr>
              <w:pStyle w:val="TableText"/>
              <w:rPr>
                <w:rFonts w:cs="Arial"/>
                <w:sz w:val="8"/>
              </w:rPr>
            </w:pPr>
          </w:p>
        </w:tc>
      </w:tr>
      <w:tr w:rsidR="000B4CEA" w:rsidRPr="006F4FA5" w14:paraId="24489901"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5500F510" w14:textId="20408CD4" w:rsidR="000B4CEA" w:rsidRPr="00BA29BF" w:rsidRDefault="000B4CEA" w:rsidP="00BA29BF">
            <w:pPr>
              <w:pStyle w:val="TableText"/>
              <w:jc w:val="center"/>
              <w:rPr>
                <w:i/>
              </w:rPr>
            </w:pPr>
            <w:r w:rsidRPr="006D69E7">
              <w:rPr>
                <w:i/>
                <w:color w:val="000000" w:themeColor="text1"/>
              </w:rPr>
              <w:t>SLCISP_</w:t>
            </w:r>
            <w:r>
              <w:rPr>
                <w:rFonts w:cs="Arial"/>
                <w:i/>
                <w:color w:val="000000" w:themeColor="text1"/>
                <w:szCs w:val="16"/>
              </w:rPr>
              <w:t>MARITAL</w:t>
            </w:r>
            <w:r w:rsidRPr="006D69E7">
              <w:rPr>
                <w:i/>
                <w:color w:val="000000" w:themeColor="text1"/>
              </w:rPr>
              <w:t>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20C64D3E" w14:textId="67676619" w:rsidR="000B4CEA" w:rsidRPr="00BA29BF" w:rsidRDefault="000B4CEA" w:rsidP="00BA29BF">
            <w:pPr>
              <w:pStyle w:val="TableText"/>
              <w:jc w:val="center"/>
            </w:pPr>
            <w:r>
              <w:rPr>
                <w:rFonts w:cs="Arial"/>
                <w:i/>
                <w:color w:val="000000" w:themeColor="text1"/>
                <w:szCs w:val="16"/>
              </w:rPr>
              <w:t>M</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728E029C" w14:textId="04C4B90F" w:rsidR="000B4CEA" w:rsidRPr="00BA29BF" w:rsidRDefault="000B4CEA" w:rsidP="00BA29BF">
            <w:pPr>
              <w:pStyle w:val="TableText"/>
              <w:jc w:val="center"/>
            </w:pPr>
            <w:r>
              <w:rPr>
                <w:rFonts w:cs="Arial"/>
                <w:i/>
                <w:color w:val="000000" w:themeColor="text1"/>
                <w:szCs w:val="16"/>
              </w:rPr>
              <w:t>M</w:t>
            </w:r>
          </w:p>
        </w:tc>
        <w:tc>
          <w:tcPr>
            <w:tcW w:w="3150" w:type="dxa"/>
            <w:gridSpan w:val="3"/>
            <w:tcBorders>
              <w:top w:val="single" w:sz="4" w:space="0" w:color="auto"/>
              <w:left w:val="single" w:sz="4" w:space="0" w:color="auto"/>
              <w:bottom w:val="single" w:sz="4" w:space="0" w:color="auto"/>
              <w:right w:val="single" w:sz="4" w:space="0" w:color="auto"/>
            </w:tcBorders>
          </w:tcPr>
          <w:p w14:paraId="4D0718A0" w14:textId="09FC1E1D" w:rsidR="000B4CEA" w:rsidRPr="00BA29BF" w:rsidRDefault="000B4CEA" w:rsidP="00BA29BF">
            <w:pPr>
              <w:pStyle w:val="TableText"/>
              <w:jc w:val="center"/>
              <w:rPr>
                <w:i/>
              </w:rPr>
            </w:pPr>
            <w:r w:rsidRPr="001A4684">
              <w:rPr>
                <w:rFonts w:cs="Arial"/>
                <w:i/>
                <w:color w:val="000000" w:themeColor="text1"/>
                <w:szCs w:val="16"/>
              </w:rPr>
              <w:t>Married</w:t>
            </w:r>
          </w:p>
        </w:tc>
      </w:tr>
      <w:tr w:rsidR="000B4CEA" w:rsidRPr="006F4FA5" w14:paraId="49B26665" w14:textId="77777777" w:rsidTr="00BA29BF">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10227DE7" w14:textId="281BF1B7" w:rsidR="000B4CEA" w:rsidRPr="00BA29BF" w:rsidRDefault="000B4CEA" w:rsidP="00BA29BF">
            <w:pPr>
              <w:pStyle w:val="TableText"/>
              <w:jc w:val="center"/>
              <w:rPr>
                <w:i/>
                <w:color w:val="000000"/>
              </w:rPr>
            </w:pPr>
            <w:r w:rsidRPr="006D69E7">
              <w:rPr>
                <w:i/>
                <w:color w:val="000000" w:themeColor="text1"/>
              </w:rPr>
              <w:t>SLCISP_</w:t>
            </w:r>
            <w:r>
              <w:rPr>
                <w:rFonts w:cs="Arial"/>
                <w:i/>
                <w:color w:val="000000" w:themeColor="text1"/>
                <w:szCs w:val="16"/>
              </w:rPr>
              <w:t>MARITAL</w:t>
            </w:r>
            <w:r w:rsidRPr="006D69E7">
              <w:rPr>
                <w:i/>
                <w:color w:val="000000" w:themeColor="text1"/>
              </w:rPr>
              <w:t>_LKP</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tcPr>
          <w:p w14:paraId="1644C5C9" w14:textId="5314AF47" w:rsidR="000B4CEA" w:rsidRPr="006D69E7" w:rsidRDefault="000B4CEA" w:rsidP="00BA29BF">
            <w:pPr>
              <w:pStyle w:val="TableText"/>
              <w:jc w:val="center"/>
              <w:rPr>
                <w:i/>
                <w:color w:val="000000" w:themeColor="text1"/>
              </w:rPr>
            </w:pPr>
            <w:r>
              <w:rPr>
                <w:rFonts w:cs="Arial"/>
                <w:i/>
                <w:color w:val="000000" w:themeColor="text1"/>
                <w:szCs w:val="16"/>
              </w:rPr>
              <w:t>S</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tcPr>
          <w:p w14:paraId="676472B4" w14:textId="5B9520AA" w:rsidR="000B4CEA" w:rsidRPr="00BA29BF" w:rsidRDefault="000B4CEA" w:rsidP="00BA29BF">
            <w:pPr>
              <w:pStyle w:val="TableText"/>
              <w:jc w:val="center"/>
            </w:pPr>
            <w:r>
              <w:rPr>
                <w:rFonts w:cs="Arial"/>
                <w:i/>
                <w:color w:val="000000" w:themeColor="text1"/>
                <w:szCs w:val="16"/>
              </w:rPr>
              <w:t>S</w:t>
            </w:r>
          </w:p>
        </w:tc>
        <w:tc>
          <w:tcPr>
            <w:tcW w:w="3150" w:type="dxa"/>
            <w:gridSpan w:val="3"/>
            <w:tcBorders>
              <w:top w:val="single" w:sz="4" w:space="0" w:color="auto"/>
              <w:left w:val="single" w:sz="4" w:space="0" w:color="auto"/>
              <w:bottom w:val="single" w:sz="4" w:space="0" w:color="auto"/>
              <w:right w:val="single" w:sz="4" w:space="0" w:color="auto"/>
            </w:tcBorders>
          </w:tcPr>
          <w:p w14:paraId="1391568F" w14:textId="03130CDA" w:rsidR="000B4CEA" w:rsidRPr="00BA29BF" w:rsidRDefault="000B4CEA" w:rsidP="00BA29BF">
            <w:pPr>
              <w:pStyle w:val="TableText"/>
              <w:jc w:val="center"/>
              <w:rPr>
                <w:i/>
              </w:rPr>
            </w:pPr>
            <w:r>
              <w:rPr>
                <w:rFonts w:cs="Arial"/>
                <w:i/>
                <w:color w:val="000000" w:themeColor="text1"/>
                <w:szCs w:val="16"/>
              </w:rPr>
              <w:t>Single</w:t>
            </w:r>
          </w:p>
        </w:tc>
      </w:tr>
      <w:tr w:rsidR="000B4CEA" w:rsidRPr="006F4FA5" w14:paraId="19D5F84C" w14:textId="77777777" w:rsidTr="00094615">
        <w:trPr>
          <w:trHeight w:val="268"/>
          <w:jc w:val="center"/>
        </w:trPr>
        <w:tc>
          <w:tcPr>
            <w:tcW w:w="2235" w:type="dxa"/>
            <w:tcBorders>
              <w:top w:val="single" w:sz="4" w:space="0" w:color="auto"/>
              <w:left w:val="single" w:sz="4" w:space="0" w:color="auto"/>
              <w:bottom w:val="single" w:sz="4" w:space="0" w:color="auto"/>
              <w:right w:val="single" w:sz="4" w:space="0" w:color="auto"/>
            </w:tcBorders>
          </w:tcPr>
          <w:p w14:paraId="4DB4019D" w14:textId="77C673BB" w:rsidR="000B4CEA" w:rsidRDefault="000B4CEA" w:rsidP="000B4CEA">
            <w:pPr>
              <w:pStyle w:val="TableText"/>
              <w:jc w:val="center"/>
              <w:rPr>
                <w:rFonts w:cs="Arial"/>
                <w:i/>
                <w:color w:val="000000" w:themeColor="text1"/>
                <w:szCs w:val="16"/>
              </w:rPr>
            </w:pPr>
            <w:r>
              <w:rPr>
                <w:rFonts w:cs="Arial"/>
                <w:i/>
                <w:color w:val="000000" w:themeColor="text1"/>
                <w:szCs w:val="16"/>
              </w:rPr>
              <w:t>SLCISP_MARITAL_LKP</w:t>
            </w:r>
          </w:p>
        </w:tc>
        <w:tc>
          <w:tcPr>
            <w:tcW w:w="2250" w:type="dxa"/>
            <w:gridSpan w:val="3"/>
            <w:tcBorders>
              <w:top w:val="single" w:sz="4" w:space="0" w:color="auto"/>
              <w:left w:val="single" w:sz="4" w:space="0" w:color="auto"/>
              <w:bottom w:val="single" w:sz="4" w:space="0" w:color="auto"/>
              <w:right w:val="single" w:sz="4" w:space="0" w:color="auto"/>
            </w:tcBorders>
          </w:tcPr>
          <w:p w14:paraId="0DAEC67F" w14:textId="1352D322" w:rsidR="000B4CEA" w:rsidRDefault="000B4CEA" w:rsidP="000B4CEA">
            <w:pPr>
              <w:pStyle w:val="TableText"/>
              <w:jc w:val="center"/>
              <w:rPr>
                <w:rFonts w:cs="Arial"/>
                <w:i/>
                <w:color w:val="000000" w:themeColor="text1"/>
                <w:szCs w:val="16"/>
              </w:rPr>
            </w:pPr>
            <w:r>
              <w:rPr>
                <w:rFonts w:cs="Arial"/>
                <w:i/>
                <w:color w:val="000000" w:themeColor="text1"/>
                <w:szCs w:val="16"/>
              </w:rPr>
              <w:t>A</w:t>
            </w:r>
          </w:p>
        </w:tc>
        <w:tc>
          <w:tcPr>
            <w:tcW w:w="2880" w:type="dxa"/>
            <w:gridSpan w:val="4"/>
            <w:tcBorders>
              <w:top w:val="single" w:sz="4" w:space="0" w:color="auto"/>
              <w:left w:val="single" w:sz="4" w:space="0" w:color="auto"/>
              <w:bottom w:val="single" w:sz="4" w:space="0" w:color="auto"/>
              <w:right w:val="single" w:sz="4" w:space="0" w:color="auto"/>
            </w:tcBorders>
          </w:tcPr>
          <w:p w14:paraId="05019D2E" w14:textId="6B7A7F1D" w:rsidR="000B4CEA" w:rsidRDefault="000B4CEA" w:rsidP="000B4CEA">
            <w:pPr>
              <w:pStyle w:val="TableText"/>
              <w:jc w:val="center"/>
              <w:rPr>
                <w:rFonts w:cs="Arial"/>
                <w:i/>
                <w:color w:val="000000" w:themeColor="text1"/>
                <w:szCs w:val="16"/>
              </w:rPr>
            </w:pPr>
            <w:r>
              <w:rPr>
                <w:rFonts w:cs="Arial"/>
                <w:i/>
                <w:color w:val="000000" w:themeColor="text1"/>
                <w:szCs w:val="16"/>
              </w:rPr>
              <w:t>A</w:t>
            </w:r>
          </w:p>
        </w:tc>
        <w:tc>
          <w:tcPr>
            <w:tcW w:w="3150" w:type="dxa"/>
            <w:gridSpan w:val="3"/>
            <w:tcBorders>
              <w:top w:val="single" w:sz="4" w:space="0" w:color="auto"/>
              <w:left w:val="single" w:sz="4" w:space="0" w:color="auto"/>
              <w:bottom w:val="single" w:sz="4" w:space="0" w:color="auto"/>
              <w:right w:val="single" w:sz="4" w:space="0" w:color="auto"/>
            </w:tcBorders>
          </w:tcPr>
          <w:p w14:paraId="29F7932D" w14:textId="556B6B7A" w:rsidR="000B4CEA" w:rsidRDefault="000B4CEA" w:rsidP="000B4CEA">
            <w:pPr>
              <w:pStyle w:val="TableText"/>
              <w:jc w:val="center"/>
              <w:rPr>
                <w:rFonts w:cs="Arial"/>
                <w:i/>
                <w:color w:val="000000" w:themeColor="text1"/>
                <w:szCs w:val="16"/>
              </w:rPr>
            </w:pPr>
            <w:r w:rsidRPr="001A4684">
              <w:rPr>
                <w:rFonts w:cs="Arial"/>
                <w:i/>
                <w:color w:val="000000" w:themeColor="text1"/>
                <w:szCs w:val="16"/>
              </w:rPr>
              <w:t>Married</w:t>
            </w:r>
          </w:p>
        </w:tc>
      </w:tr>
    </w:tbl>
    <w:p w14:paraId="4553881F" w14:textId="77777777" w:rsidR="000B4CEA" w:rsidRDefault="000B4CEA" w:rsidP="00473F21">
      <w:pPr>
        <w:pStyle w:val="BodyText"/>
        <w:ind w:left="0"/>
        <w:rPr>
          <w:rFonts w:cs="Arial"/>
        </w:rPr>
      </w:pPr>
    </w:p>
    <w:p w14:paraId="7148F0AD" w14:textId="77777777" w:rsidR="000B4CEA" w:rsidRDefault="000B4CEA" w:rsidP="00473F21">
      <w:pPr>
        <w:pStyle w:val="BodyText"/>
        <w:ind w:left="0"/>
        <w:rPr>
          <w:rFonts w:cs="Arial"/>
        </w:rPr>
      </w:pPr>
    </w:p>
    <w:p w14:paraId="46674170" w14:textId="77777777" w:rsidR="001A4684" w:rsidRDefault="001A4684" w:rsidP="00473F21">
      <w:pPr>
        <w:pStyle w:val="BodyText"/>
        <w:ind w:left="0"/>
        <w:rPr>
          <w:rFonts w:cs="Arial"/>
        </w:rPr>
      </w:pPr>
    </w:p>
    <w:tbl>
      <w:tblPr>
        <w:tblW w:w="105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235"/>
        <w:gridCol w:w="180"/>
        <w:gridCol w:w="810"/>
        <w:gridCol w:w="1260"/>
        <w:gridCol w:w="630"/>
        <w:gridCol w:w="270"/>
        <w:gridCol w:w="1440"/>
        <w:gridCol w:w="540"/>
        <w:gridCol w:w="810"/>
        <w:gridCol w:w="450"/>
        <w:gridCol w:w="1890"/>
      </w:tblGrid>
      <w:tr w:rsidR="00A47753" w:rsidRPr="004647D0" w14:paraId="26AA2F51" w14:textId="77777777" w:rsidTr="0014241F">
        <w:trPr>
          <w:trHeight w:val="277"/>
          <w:tblHeader/>
        </w:trPr>
        <w:tc>
          <w:tcPr>
            <w:tcW w:w="2415" w:type="dxa"/>
            <w:gridSpan w:val="2"/>
            <w:tcBorders>
              <w:top w:val="single" w:sz="12" w:space="0" w:color="auto"/>
              <w:bottom w:val="nil"/>
              <w:right w:val="nil"/>
            </w:tcBorders>
            <w:shd w:val="pct10" w:color="auto" w:fill="auto"/>
          </w:tcPr>
          <w:p w14:paraId="167E922F" w14:textId="5C7BEF7D" w:rsidR="00A47753" w:rsidRPr="004647D0" w:rsidRDefault="00A47753" w:rsidP="00DA425D">
            <w:pPr>
              <w:pStyle w:val="TableHeading"/>
              <w:rPr>
                <w:rFonts w:cs="Arial"/>
              </w:rPr>
            </w:pPr>
            <w:r>
              <w:rPr>
                <w:rFonts w:cs="Arial"/>
              </w:rPr>
              <w:t>Type</w:t>
            </w:r>
          </w:p>
        </w:tc>
        <w:tc>
          <w:tcPr>
            <w:tcW w:w="2700" w:type="dxa"/>
            <w:gridSpan w:val="3"/>
            <w:tcBorders>
              <w:top w:val="single" w:sz="12" w:space="0" w:color="auto"/>
              <w:left w:val="nil"/>
              <w:bottom w:val="nil"/>
              <w:right w:val="nil"/>
            </w:tcBorders>
            <w:shd w:val="pct10" w:color="auto" w:fill="auto"/>
          </w:tcPr>
          <w:p w14:paraId="10BAD777" w14:textId="0F097BC5" w:rsidR="00A47753" w:rsidRPr="004647D0" w:rsidRDefault="0014241F" w:rsidP="00DA425D">
            <w:pPr>
              <w:pStyle w:val="TableHeading"/>
              <w:rPr>
                <w:rFonts w:cs="Arial"/>
              </w:rPr>
            </w:pPr>
            <w:r>
              <w:rPr>
                <w:rFonts w:cs="Arial"/>
              </w:rPr>
              <w:t xml:space="preserve">              </w:t>
            </w:r>
            <w:r w:rsidR="00A47753">
              <w:rPr>
                <w:rFonts w:cs="Arial"/>
              </w:rPr>
              <w:t>Code</w:t>
            </w:r>
          </w:p>
        </w:tc>
        <w:tc>
          <w:tcPr>
            <w:tcW w:w="3060" w:type="dxa"/>
            <w:gridSpan w:val="4"/>
            <w:tcBorders>
              <w:top w:val="single" w:sz="12" w:space="0" w:color="auto"/>
              <w:left w:val="nil"/>
              <w:bottom w:val="nil"/>
              <w:right w:val="nil"/>
            </w:tcBorders>
            <w:shd w:val="pct10" w:color="auto" w:fill="auto"/>
          </w:tcPr>
          <w:p w14:paraId="6AE8A128" w14:textId="168F35A3" w:rsidR="00A47753" w:rsidRPr="004647D0" w:rsidRDefault="0014241F" w:rsidP="0014241F">
            <w:pPr>
              <w:pStyle w:val="TableHeading"/>
              <w:ind w:left="241" w:hanging="241"/>
              <w:rPr>
                <w:rFonts w:cs="Arial"/>
              </w:rPr>
            </w:pPr>
            <w:r>
              <w:rPr>
                <w:rFonts w:cs="Arial"/>
              </w:rPr>
              <w:t xml:space="preserve">              </w:t>
            </w:r>
            <w:r w:rsidR="00A47753">
              <w:rPr>
                <w:rFonts w:cs="Arial"/>
              </w:rPr>
              <w:t>Meaning</w:t>
            </w:r>
          </w:p>
        </w:tc>
        <w:tc>
          <w:tcPr>
            <w:tcW w:w="2340" w:type="dxa"/>
            <w:gridSpan w:val="2"/>
            <w:tcBorders>
              <w:top w:val="single" w:sz="12" w:space="0" w:color="auto"/>
              <w:left w:val="nil"/>
              <w:bottom w:val="nil"/>
            </w:tcBorders>
            <w:shd w:val="pct10" w:color="auto" w:fill="auto"/>
          </w:tcPr>
          <w:p w14:paraId="0F0AA6B5" w14:textId="589A13FA" w:rsidR="00A47753" w:rsidRPr="004647D0" w:rsidRDefault="0014241F" w:rsidP="00A47753">
            <w:pPr>
              <w:pStyle w:val="TableHeading"/>
              <w:ind w:left="151"/>
              <w:rPr>
                <w:rFonts w:cs="Arial"/>
              </w:rPr>
            </w:pPr>
            <w:r>
              <w:rPr>
                <w:rFonts w:cs="Arial"/>
              </w:rPr>
              <w:t xml:space="preserve">           </w:t>
            </w:r>
            <w:r w:rsidR="00A47753">
              <w:rPr>
                <w:rFonts w:cs="Arial"/>
              </w:rPr>
              <w:t>Description</w:t>
            </w:r>
          </w:p>
        </w:tc>
      </w:tr>
      <w:tr w:rsidR="00A47753" w:rsidRPr="004647D0" w14:paraId="37D35F30" w14:textId="77777777" w:rsidTr="0014241F">
        <w:trPr>
          <w:trHeight w:hRule="exact" w:val="67"/>
          <w:tblHeader/>
        </w:trPr>
        <w:tc>
          <w:tcPr>
            <w:tcW w:w="3225" w:type="dxa"/>
            <w:gridSpan w:val="3"/>
            <w:tcBorders>
              <w:top w:val="single" w:sz="6" w:space="0" w:color="auto"/>
              <w:left w:val="nil"/>
              <w:bottom w:val="single" w:sz="4" w:space="0" w:color="auto"/>
              <w:right w:val="nil"/>
            </w:tcBorders>
            <w:shd w:val="pct50" w:color="auto" w:fill="auto"/>
          </w:tcPr>
          <w:p w14:paraId="7F6CB73C" w14:textId="77777777" w:rsidR="00A47753" w:rsidRPr="004647D0" w:rsidRDefault="00A47753" w:rsidP="00DA425D">
            <w:pPr>
              <w:pStyle w:val="TableText"/>
              <w:rPr>
                <w:rFonts w:cs="Arial"/>
                <w:sz w:val="8"/>
              </w:rPr>
            </w:pPr>
          </w:p>
        </w:tc>
        <w:tc>
          <w:tcPr>
            <w:tcW w:w="2160" w:type="dxa"/>
            <w:gridSpan w:val="3"/>
            <w:tcBorders>
              <w:top w:val="single" w:sz="6" w:space="0" w:color="auto"/>
              <w:left w:val="nil"/>
              <w:bottom w:val="single" w:sz="4" w:space="0" w:color="auto"/>
              <w:right w:val="nil"/>
            </w:tcBorders>
            <w:shd w:val="pct50" w:color="auto" w:fill="auto"/>
          </w:tcPr>
          <w:p w14:paraId="08BE80B8" w14:textId="77777777" w:rsidR="00A47753" w:rsidRPr="004647D0" w:rsidRDefault="00A47753" w:rsidP="00DA425D">
            <w:pPr>
              <w:pStyle w:val="TableText"/>
              <w:rPr>
                <w:rFonts w:cs="Arial"/>
                <w:sz w:val="8"/>
              </w:rPr>
            </w:pPr>
          </w:p>
        </w:tc>
        <w:tc>
          <w:tcPr>
            <w:tcW w:w="1440" w:type="dxa"/>
            <w:tcBorders>
              <w:top w:val="single" w:sz="6" w:space="0" w:color="auto"/>
              <w:left w:val="nil"/>
              <w:bottom w:val="single" w:sz="4" w:space="0" w:color="auto"/>
              <w:right w:val="nil"/>
            </w:tcBorders>
            <w:shd w:val="pct50" w:color="auto" w:fill="auto"/>
          </w:tcPr>
          <w:p w14:paraId="0F5CD981" w14:textId="77777777" w:rsidR="00A47753" w:rsidRPr="004647D0" w:rsidRDefault="00A47753" w:rsidP="00DA425D">
            <w:pPr>
              <w:pStyle w:val="TableText"/>
              <w:rPr>
                <w:rFonts w:cs="Arial"/>
                <w:sz w:val="8"/>
              </w:rPr>
            </w:pPr>
          </w:p>
        </w:tc>
        <w:tc>
          <w:tcPr>
            <w:tcW w:w="1800" w:type="dxa"/>
            <w:gridSpan w:val="3"/>
            <w:tcBorders>
              <w:top w:val="single" w:sz="6" w:space="0" w:color="auto"/>
              <w:left w:val="nil"/>
              <w:bottom w:val="single" w:sz="4" w:space="0" w:color="auto"/>
              <w:right w:val="nil"/>
            </w:tcBorders>
            <w:shd w:val="pct50" w:color="auto" w:fill="auto"/>
          </w:tcPr>
          <w:p w14:paraId="7810E85A" w14:textId="77777777" w:rsidR="00A47753" w:rsidRPr="004647D0" w:rsidRDefault="00A47753" w:rsidP="00DA425D">
            <w:pPr>
              <w:pStyle w:val="TableText"/>
              <w:rPr>
                <w:rFonts w:cs="Arial"/>
                <w:sz w:val="8"/>
              </w:rPr>
            </w:pPr>
          </w:p>
        </w:tc>
        <w:tc>
          <w:tcPr>
            <w:tcW w:w="1890" w:type="dxa"/>
            <w:tcBorders>
              <w:top w:val="single" w:sz="6" w:space="0" w:color="auto"/>
              <w:left w:val="nil"/>
              <w:bottom w:val="single" w:sz="4" w:space="0" w:color="auto"/>
              <w:right w:val="nil"/>
            </w:tcBorders>
            <w:shd w:val="pct50" w:color="auto" w:fill="auto"/>
          </w:tcPr>
          <w:p w14:paraId="3BAEB144" w14:textId="77777777" w:rsidR="00A47753" w:rsidRPr="004647D0" w:rsidRDefault="00A47753" w:rsidP="00DA425D">
            <w:pPr>
              <w:pStyle w:val="TableText"/>
              <w:rPr>
                <w:rFonts w:cs="Arial"/>
                <w:sz w:val="8"/>
              </w:rPr>
            </w:pPr>
          </w:p>
        </w:tc>
      </w:tr>
      <w:tr w:rsidR="00A47753" w:rsidRPr="006F4FA5" w14:paraId="20131494" w14:textId="77777777" w:rsidTr="0014241F">
        <w:trPr>
          <w:trHeight w:val="268"/>
        </w:trPr>
        <w:tc>
          <w:tcPr>
            <w:tcW w:w="2235" w:type="dxa"/>
            <w:tcBorders>
              <w:top w:val="single" w:sz="4" w:space="0" w:color="auto"/>
              <w:left w:val="single" w:sz="4" w:space="0" w:color="auto"/>
              <w:bottom w:val="single" w:sz="4" w:space="0" w:color="auto"/>
              <w:right w:val="single" w:sz="4" w:space="0" w:color="auto"/>
            </w:tcBorders>
          </w:tcPr>
          <w:p w14:paraId="42F773FA" w14:textId="5837F75E" w:rsidR="00A47753" w:rsidRPr="006F4FA5" w:rsidRDefault="00A47753" w:rsidP="00A47753">
            <w:pPr>
              <w:pStyle w:val="TableText"/>
              <w:jc w:val="center"/>
              <w:rPr>
                <w:rFonts w:cs="Arial"/>
                <w:i/>
              </w:rPr>
            </w:pPr>
            <w:r>
              <w:rPr>
                <w:rFonts w:cs="Arial"/>
                <w:i/>
                <w:color w:val="000000" w:themeColor="text1"/>
                <w:szCs w:val="16"/>
              </w:rPr>
              <w:t>SLCISP_SEX_LKP</w:t>
            </w:r>
          </w:p>
        </w:tc>
        <w:tc>
          <w:tcPr>
            <w:tcW w:w="2250" w:type="dxa"/>
            <w:gridSpan w:val="3"/>
            <w:tcBorders>
              <w:top w:val="single" w:sz="4" w:space="0" w:color="auto"/>
              <w:left w:val="single" w:sz="4" w:space="0" w:color="auto"/>
              <w:bottom w:val="single" w:sz="4" w:space="0" w:color="auto"/>
              <w:right w:val="single" w:sz="4" w:space="0" w:color="auto"/>
            </w:tcBorders>
          </w:tcPr>
          <w:p w14:paraId="2A2918DC" w14:textId="539BC83E" w:rsidR="00A47753" w:rsidRPr="004647D0" w:rsidRDefault="00A47753" w:rsidP="00A47753">
            <w:pPr>
              <w:pStyle w:val="TableText"/>
              <w:jc w:val="center"/>
              <w:rPr>
                <w:rFonts w:cs="Arial"/>
              </w:rPr>
            </w:pPr>
            <w:r>
              <w:rPr>
                <w:rFonts w:cs="Arial"/>
                <w:i/>
                <w:color w:val="000000" w:themeColor="text1"/>
                <w:szCs w:val="16"/>
              </w:rPr>
              <w:t>F</w:t>
            </w:r>
          </w:p>
        </w:tc>
        <w:tc>
          <w:tcPr>
            <w:tcW w:w="2880" w:type="dxa"/>
            <w:gridSpan w:val="4"/>
            <w:tcBorders>
              <w:top w:val="single" w:sz="4" w:space="0" w:color="auto"/>
              <w:left w:val="single" w:sz="4" w:space="0" w:color="auto"/>
              <w:bottom w:val="single" w:sz="4" w:space="0" w:color="auto"/>
              <w:right w:val="single" w:sz="4" w:space="0" w:color="auto"/>
            </w:tcBorders>
          </w:tcPr>
          <w:p w14:paraId="1F0D83D1" w14:textId="1A5DD68E" w:rsidR="00A47753" w:rsidRPr="004647D0" w:rsidRDefault="00A47753" w:rsidP="00A47753">
            <w:pPr>
              <w:pStyle w:val="TableText"/>
              <w:jc w:val="center"/>
              <w:rPr>
                <w:rFonts w:cs="Arial"/>
              </w:rPr>
            </w:pPr>
            <w:r>
              <w:rPr>
                <w:rFonts w:cs="Arial"/>
                <w:i/>
                <w:color w:val="000000" w:themeColor="text1"/>
                <w:szCs w:val="16"/>
              </w:rPr>
              <w:t>F</w:t>
            </w:r>
          </w:p>
        </w:tc>
        <w:tc>
          <w:tcPr>
            <w:tcW w:w="3150" w:type="dxa"/>
            <w:gridSpan w:val="3"/>
            <w:tcBorders>
              <w:top w:val="single" w:sz="4" w:space="0" w:color="auto"/>
              <w:left w:val="single" w:sz="4" w:space="0" w:color="auto"/>
              <w:bottom w:val="single" w:sz="4" w:space="0" w:color="auto"/>
              <w:right w:val="single" w:sz="4" w:space="0" w:color="auto"/>
            </w:tcBorders>
          </w:tcPr>
          <w:p w14:paraId="6486BD25" w14:textId="1CFCCBDF" w:rsidR="00A47753" w:rsidRPr="006F4FA5" w:rsidRDefault="00A47753" w:rsidP="00A47753">
            <w:pPr>
              <w:pStyle w:val="TableText"/>
              <w:jc w:val="center"/>
              <w:rPr>
                <w:rFonts w:cs="Arial"/>
                <w:i/>
              </w:rPr>
            </w:pPr>
            <w:r>
              <w:rPr>
                <w:rFonts w:cs="Arial"/>
                <w:i/>
                <w:color w:val="000000" w:themeColor="text1"/>
                <w:szCs w:val="16"/>
              </w:rPr>
              <w:t>Female</w:t>
            </w:r>
          </w:p>
        </w:tc>
      </w:tr>
      <w:tr w:rsidR="00A47753" w:rsidRPr="006F4FA5" w14:paraId="4FEED8A7" w14:textId="77777777" w:rsidTr="0014241F">
        <w:trPr>
          <w:trHeight w:val="268"/>
        </w:trPr>
        <w:tc>
          <w:tcPr>
            <w:tcW w:w="2235" w:type="dxa"/>
            <w:tcBorders>
              <w:top w:val="single" w:sz="4" w:space="0" w:color="auto"/>
              <w:left w:val="single" w:sz="4" w:space="0" w:color="auto"/>
              <w:bottom w:val="single" w:sz="4" w:space="0" w:color="auto"/>
              <w:right w:val="single" w:sz="4" w:space="0" w:color="auto"/>
            </w:tcBorders>
          </w:tcPr>
          <w:p w14:paraId="5EA54BCD" w14:textId="2925EC06" w:rsidR="00A47753" w:rsidRPr="00C91568" w:rsidRDefault="00A47753" w:rsidP="00A47753">
            <w:pPr>
              <w:pStyle w:val="TableText"/>
              <w:jc w:val="center"/>
              <w:rPr>
                <w:i/>
                <w:color w:val="000000"/>
                <w:szCs w:val="16"/>
              </w:rPr>
            </w:pPr>
            <w:r>
              <w:rPr>
                <w:rFonts w:cs="Arial"/>
                <w:i/>
                <w:color w:val="000000" w:themeColor="text1"/>
                <w:szCs w:val="16"/>
              </w:rPr>
              <w:t>SLCISP_SEX_LKP</w:t>
            </w:r>
          </w:p>
        </w:tc>
        <w:tc>
          <w:tcPr>
            <w:tcW w:w="2250" w:type="dxa"/>
            <w:gridSpan w:val="3"/>
            <w:tcBorders>
              <w:top w:val="single" w:sz="4" w:space="0" w:color="auto"/>
              <w:left w:val="single" w:sz="4" w:space="0" w:color="auto"/>
              <w:bottom w:val="single" w:sz="4" w:space="0" w:color="auto"/>
              <w:right w:val="single" w:sz="4" w:space="0" w:color="auto"/>
            </w:tcBorders>
          </w:tcPr>
          <w:p w14:paraId="0659D3B7" w14:textId="2EDC7CFF" w:rsidR="00A47753" w:rsidRPr="002A31CD" w:rsidRDefault="00A47753" w:rsidP="00A47753">
            <w:pPr>
              <w:pStyle w:val="TableText"/>
              <w:jc w:val="center"/>
              <w:rPr>
                <w:rFonts w:cs="Arial"/>
                <w:i/>
                <w:color w:val="000000" w:themeColor="text1"/>
                <w:szCs w:val="16"/>
              </w:rPr>
            </w:pPr>
            <w:r>
              <w:rPr>
                <w:rFonts w:cs="Arial"/>
                <w:i/>
                <w:color w:val="000000" w:themeColor="text1"/>
                <w:szCs w:val="16"/>
              </w:rPr>
              <w:t>M</w:t>
            </w:r>
          </w:p>
        </w:tc>
        <w:tc>
          <w:tcPr>
            <w:tcW w:w="2880" w:type="dxa"/>
            <w:gridSpan w:val="4"/>
            <w:tcBorders>
              <w:top w:val="single" w:sz="4" w:space="0" w:color="auto"/>
              <w:left w:val="single" w:sz="4" w:space="0" w:color="auto"/>
              <w:bottom w:val="single" w:sz="4" w:space="0" w:color="auto"/>
              <w:right w:val="single" w:sz="4" w:space="0" w:color="auto"/>
            </w:tcBorders>
          </w:tcPr>
          <w:p w14:paraId="3F1BB799" w14:textId="5BB3FBCE" w:rsidR="00A47753" w:rsidRPr="004647D0" w:rsidRDefault="00A47753" w:rsidP="00A47753">
            <w:pPr>
              <w:pStyle w:val="TableText"/>
              <w:jc w:val="center"/>
              <w:rPr>
                <w:rFonts w:cs="Arial"/>
              </w:rPr>
            </w:pPr>
            <w:r>
              <w:rPr>
                <w:rFonts w:cs="Arial"/>
                <w:i/>
                <w:color w:val="000000" w:themeColor="text1"/>
                <w:szCs w:val="16"/>
              </w:rPr>
              <w:t>M</w:t>
            </w:r>
          </w:p>
        </w:tc>
        <w:tc>
          <w:tcPr>
            <w:tcW w:w="3150" w:type="dxa"/>
            <w:gridSpan w:val="3"/>
            <w:tcBorders>
              <w:top w:val="single" w:sz="4" w:space="0" w:color="auto"/>
              <w:left w:val="single" w:sz="4" w:space="0" w:color="auto"/>
              <w:bottom w:val="single" w:sz="4" w:space="0" w:color="auto"/>
              <w:right w:val="single" w:sz="4" w:space="0" w:color="auto"/>
            </w:tcBorders>
          </w:tcPr>
          <w:p w14:paraId="255F3131" w14:textId="22CFFE61" w:rsidR="00A47753" w:rsidRPr="006F4FA5" w:rsidRDefault="00A47753" w:rsidP="00A47753">
            <w:pPr>
              <w:pStyle w:val="TableText"/>
              <w:jc w:val="center"/>
              <w:rPr>
                <w:rFonts w:cs="Arial"/>
                <w:i/>
              </w:rPr>
            </w:pPr>
            <w:r>
              <w:rPr>
                <w:rFonts w:cs="Arial"/>
                <w:i/>
                <w:color w:val="000000" w:themeColor="text1"/>
                <w:szCs w:val="16"/>
              </w:rPr>
              <w:t>Male</w:t>
            </w:r>
          </w:p>
        </w:tc>
      </w:tr>
    </w:tbl>
    <w:p w14:paraId="57E565C8" w14:textId="77777777" w:rsidR="00A47753" w:rsidRDefault="00A47753" w:rsidP="00473F21">
      <w:pPr>
        <w:pStyle w:val="BodyText"/>
        <w:ind w:left="0"/>
        <w:rPr>
          <w:rFonts w:cs="Arial"/>
        </w:rPr>
      </w:pPr>
    </w:p>
    <w:p w14:paraId="43DCACCF" w14:textId="77777777" w:rsidR="00A47753" w:rsidRDefault="00A47753" w:rsidP="00473F21">
      <w:pPr>
        <w:pStyle w:val="BodyText"/>
        <w:ind w:left="0"/>
        <w:rPr>
          <w:rFonts w:cs="Arial"/>
        </w:rPr>
      </w:pPr>
    </w:p>
    <w:p w14:paraId="71ECCD17" w14:textId="77777777" w:rsidR="001A4684" w:rsidRDefault="001A4684" w:rsidP="00473F21">
      <w:pPr>
        <w:pStyle w:val="BodyText"/>
        <w:ind w:left="0"/>
        <w:rPr>
          <w:rFonts w:cs="Arial"/>
        </w:rPr>
      </w:pPr>
    </w:p>
    <w:p w14:paraId="0BD8D0CC" w14:textId="77777777" w:rsidR="00473F21" w:rsidRPr="0008653E" w:rsidRDefault="00473F21" w:rsidP="00473F21">
      <w:pPr>
        <w:pStyle w:val="BodyText"/>
        <w:ind w:left="0"/>
        <w:rPr>
          <w:rFonts w:cs="Arial"/>
        </w:rPr>
      </w:pPr>
      <w:r w:rsidRPr="0008653E">
        <w:rPr>
          <w:rFonts w:cs="Arial"/>
        </w:rPr>
        <w:t>Table Usage:</w:t>
      </w:r>
    </w:p>
    <w:tbl>
      <w:tblPr>
        <w:tblW w:w="104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2775"/>
        <w:gridCol w:w="450"/>
        <w:gridCol w:w="1260"/>
        <w:gridCol w:w="540"/>
        <w:gridCol w:w="1254"/>
        <w:gridCol w:w="186"/>
        <w:gridCol w:w="1761"/>
        <w:gridCol w:w="399"/>
        <w:gridCol w:w="1800"/>
      </w:tblGrid>
      <w:tr w:rsidR="006275BF" w:rsidRPr="004647D0" w14:paraId="2CBC90E6" w14:textId="77777777" w:rsidTr="006275BF">
        <w:trPr>
          <w:trHeight w:val="277"/>
          <w:tblHeader/>
        </w:trPr>
        <w:tc>
          <w:tcPr>
            <w:tcW w:w="3225" w:type="dxa"/>
            <w:gridSpan w:val="2"/>
            <w:tcBorders>
              <w:top w:val="single" w:sz="12" w:space="0" w:color="auto"/>
              <w:bottom w:val="nil"/>
              <w:right w:val="nil"/>
            </w:tcBorders>
            <w:shd w:val="pct10" w:color="auto" w:fill="auto"/>
          </w:tcPr>
          <w:p w14:paraId="289CFAB1" w14:textId="2F6EC8BC" w:rsidR="006275BF" w:rsidRPr="004647D0" w:rsidRDefault="006275BF" w:rsidP="00DA425D">
            <w:pPr>
              <w:pStyle w:val="TableHeading"/>
              <w:rPr>
                <w:rFonts w:cs="Arial"/>
              </w:rPr>
            </w:pPr>
            <w:r>
              <w:rPr>
                <w:rFonts w:cs="Arial"/>
              </w:rPr>
              <w:t>Table Name</w:t>
            </w:r>
          </w:p>
        </w:tc>
        <w:tc>
          <w:tcPr>
            <w:tcW w:w="1800" w:type="dxa"/>
            <w:gridSpan w:val="2"/>
            <w:tcBorders>
              <w:top w:val="single" w:sz="12" w:space="0" w:color="auto"/>
              <w:left w:val="nil"/>
              <w:bottom w:val="nil"/>
              <w:right w:val="nil"/>
            </w:tcBorders>
            <w:shd w:val="pct10" w:color="auto" w:fill="auto"/>
          </w:tcPr>
          <w:p w14:paraId="294A2F4B" w14:textId="4663E589" w:rsidR="006275BF" w:rsidRPr="004647D0" w:rsidRDefault="006275BF" w:rsidP="00DA425D">
            <w:pPr>
              <w:pStyle w:val="TableHeading"/>
              <w:rPr>
                <w:rFonts w:cs="Arial"/>
              </w:rPr>
            </w:pPr>
            <w:r>
              <w:rPr>
                <w:rFonts w:cs="Arial"/>
              </w:rPr>
              <w:t>Select</w:t>
            </w:r>
          </w:p>
        </w:tc>
        <w:tc>
          <w:tcPr>
            <w:tcW w:w="1440" w:type="dxa"/>
            <w:gridSpan w:val="2"/>
            <w:tcBorders>
              <w:top w:val="single" w:sz="12" w:space="0" w:color="auto"/>
              <w:left w:val="nil"/>
              <w:bottom w:val="nil"/>
              <w:right w:val="nil"/>
            </w:tcBorders>
            <w:shd w:val="pct10" w:color="auto" w:fill="auto"/>
          </w:tcPr>
          <w:p w14:paraId="1E0525AB" w14:textId="62D53141" w:rsidR="006275BF" w:rsidRPr="004647D0" w:rsidRDefault="006275BF" w:rsidP="00DA425D">
            <w:pPr>
              <w:pStyle w:val="TableHeading"/>
              <w:rPr>
                <w:rFonts w:cs="Arial"/>
              </w:rPr>
            </w:pPr>
            <w:r>
              <w:rPr>
                <w:rFonts w:cs="Arial"/>
              </w:rPr>
              <w:t>Insert</w:t>
            </w:r>
          </w:p>
        </w:tc>
        <w:tc>
          <w:tcPr>
            <w:tcW w:w="2160" w:type="dxa"/>
            <w:gridSpan w:val="2"/>
            <w:tcBorders>
              <w:top w:val="single" w:sz="12" w:space="0" w:color="auto"/>
              <w:left w:val="nil"/>
              <w:bottom w:val="nil"/>
              <w:right w:val="nil"/>
            </w:tcBorders>
            <w:shd w:val="pct10" w:color="auto" w:fill="auto"/>
          </w:tcPr>
          <w:p w14:paraId="4682C74B" w14:textId="59683FA1" w:rsidR="006275BF" w:rsidRPr="004647D0" w:rsidRDefault="006275BF" w:rsidP="00DA425D">
            <w:pPr>
              <w:pStyle w:val="TableHeading"/>
              <w:rPr>
                <w:rFonts w:cs="Arial"/>
              </w:rPr>
            </w:pPr>
            <w:r>
              <w:rPr>
                <w:rFonts w:cs="Arial"/>
              </w:rPr>
              <w:t>Update</w:t>
            </w:r>
          </w:p>
        </w:tc>
        <w:tc>
          <w:tcPr>
            <w:tcW w:w="1800" w:type="dxa"/>
            <w:tcBorders>
              <w:top w:val="single" w:sz="12" w:space="0" w:color="auto"/>
              <w:left w:val="nil"/>
              <w:bottom w:val="nil"/>
            </w:tcBorders>
            <w:shd w:val="pct10" w:color="auto" w:fill="auto"/>
          </w:tcPr>
          <w:p w14:paraId="542BBB48" w14:textId="207457D3" w:rsidR="006275BF" w:rsidRPr="004647D0" w:rsidRDefault="006275BF" w:rsidP="00DA425D">
            <w:pPr>
              <w:pStyle w:val="TableHeading"/>
              <w:rPr>
                <w:rFonts w:cs="Arial"/>
              </w:rPr>
            </w:pPr>
            <w:r>
              <w:rPr>
                <w:rFonts w:cs="Arial"/>
              </w:rPr>
              <w:t>Delete</w:t>
            </w:r>
          </w:p>
        </w:tc>
      </w:tr>
      <w:tr w:rsidR="006275BF" w:rsidRPr="004647D0" w14:paraId="64632F99" w14:textId="77777777" w:rsidTr="006275BF">
        <w:trPr>
          <w:trHeight w:hRule="exact" w:val="67"/>
          <w:tblHeader/>
        </w:trPr>
        <w:tc>
          <w:tcPr>
            <w:tcW w:w="3225" w:type="dxa"/>
            <w:gridSpan w:val="2"/>
            <w:tcBorders>
              <w:top w:val="single" w:sz="6" w:space="0" w:color="auto"/>
              <w:left w:val="nil"/>
              <w:bottom w:val="single" w:sz="4" w:space="0" w:color="auto"/>
              <w:right w:val="nil"/>
            </w:tcBorders>
            <w:shd w:val="pct50" w:color="auto" w:fill="auto"/>
          </w:tcPr>
          <w:p w14:paraId="590F95EE" w14:textId="77777777" w:rsidR="006275BF" w:rsidRPr="004647D0" w:rsidRDefault="006275BF" w:rsidP="00DA425D">
            <w:pPr>
              <w:pStyle w:val="TableText"/>
              <w:rPr>
                <w:rFonts w:cs="Arial"/>
                <w:sz w:val="8"/>
              </w:rPr>
            </w:pPr>
          </w:p>
        </w:tc>
        <w:tc>
          <w:tcPr>
            <w:tcW w:w="1800" w:type="dxa"/>
            <w:gridSpan w:val="2"/>
            <w:tcBorders>
              <w:top w:val="single" w:sz="6" w:space="0" w:color="auto"/>
              <w:left w:val="nil"/>
              <w:bottom w:val="single" w:sz="4" w:space="0" w:color="auto"/>
              <w:right w:val="nil"/>
            </w:tcBorders>
            <w:shd w:val="pct50" w:color="auto" w:fill="auto"/>
          </w:tcPr>
          <w:p w14:paraId="45F7A526" w14:textId="77777777" w:rsidR="006275BF" w:rsidRPr="004647D0" w:rsidRDefault="006275BF" w:rsidP="00DA425D">
            <w:pPr>
              <w:pStyle w:val="TableText"/>
              <w:rPr>
                <w:rFonts w:cs="Arial"/>
                <w:sz w:val="8"/>
              </w:rPr>
            </w:pPr>
          </w:p>
        </w:tc>
        <w:tc>
          <w:tcPr>
            <w:tcW w:w="1440" w:type="dxa"/>
            <w:gridSpan w:val="2"/>
            <w:tcBorders>
              <w:top w:val="single" w:sz="6" w:space="0" w:color="auto"/>
              <w:left w:val="nil"/>
              <w:bottom w:val="single" w:sz="4" w:space="0" w:color="auto"/>
              <w:right w:val="nil"/>
            </w:tcBorders>
            <w:shd w:val="pct50" w:color="auto" w:fill="auto"/>
          </w:tcPr>
          <w:p w14:paraId="48878CE7" w14:textId="77777777" w:rsidR="006275BF" w:rsidRPr="004647D0" w:rsidRDefault="006275BF" w:rsidP="00DA425D">
            <w:pPr>
              <w:pStyle w:val="TableText"/>
              <w:rPr>
                <w:rFonts w:cs="Arial"/>
                <w:sz w:val="8"/>
              </w:rPr>
            </w:pPr>
          </w:p>
        </w:tc>
        <w:tc>
          <w:tcPr>
            <w:tcW w:w="2160" w:type="dxa"/>
            <w:gridSpan w:val="2"/>
            <w:tcBorders>
              <w:top w:val="single" w:sz="6" w:space="0" w:color="auto"/>
              <w:left w:val="nil"/>
              <w:bottom w:val="single" w:sz="4" w:space="0" w:color="auto"/>
              <w:right w:val="nil"/>
            </w:tcBorders>
            <w:shd w:val="pct50" w:color="auto" w:fill="auto"/>
          </w:tcPr>
          <w:p w14:paraId="13355B8D" w14:textId="77777777" w:rsidR="006275BF" w:rsidRPr="004647D0" w:rsidRDefault="006275BF" w:rsidP="00DA425D">
            <w:pPr>
              <w:pStyle w:val="TableText"/>
              <w:rPr>
                <w:rFonts w:cs="Arial"/>
                <w:sz w:val="8"/>
              </w:rPr>
            </w:pPr>
          </w:p>
        </w:tc>
        <w:tc>
          <w:tcPr>
            <w:tcW w:w="1800" w:type="dxa"/>
            <w:tcBorders>
              <w:top w:val="single" w:sz="6" w:space="0" w:color="auto"/>
              <w:left w:val="nil"/>
              <w:bottom w:val="single" w:sz="4" w:space="0" w:color="auto"/>
              <w:right w:val="nil"/>
            </w:tcBorders>
            <w:shd w:val="pct50" w:color="auto" w:fill="auto"/>
          </w:tcPr>
          <w:p w14:paraId="6A5BF216" w14:textId="77777777" w:rsidR="006275BF" w:rsidRPr="004647D0" w:rsidRDefault="006275BF" w:rsidP="00DA425D">
            <w:pPr>
              <w:pStyle w:val="TableText"/>
              <w:rPr>
                <w:rFonts w:cs="Arial"/>
                <w:sz w:val="8"/>
              </w:rPr>
            </w:pPr>
          </w:p>
        </w:tc>
      </w:tr>
      <w:tr w:rsidR="006275BF" w:rsidRPr="006F4FA5" w14:paraId="63F533E2"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590EA41A" w14:textId="0C449F98" w:rsidR="006275BF" w:rsidRPr="006F4FA5" w:rsidRDefault="006275BF" w:rsidP="006275BF">
            <w:pPr>
              <w:pStyle w:val="TableText"/>
              <w:rPr>
                <w:rFonts w:cs="Arial"/>
                <w:i/>
              </w:rPr>
            </w:pPr>
            <w:r w:rsidRPr="00C91568">
              <w:rPr>
                <w:i/>
                <w:color w:val="000000"/>
                <w:szCs w:val="16"/>
              </w:rPr>
              <w:t>SLC_ISP_FAS_SUPPIER_CNV_STG</w:t>
            </w:r>
          </w:p>
        </w:tc>
        <w:tc>
          <w:tcPr>
            <w:tcW w:w="1710" w:type="dxa"/>
            <w:gridSpan w:val="2"/>
            <w:tcBorders>
              <w:top w:val="single" w:sz="4" w:space="0" w:color="auto"/>
              <w:left w:val="single" w:sz="4" w:space="0" w:color="auto"/>
              <w:bottom w:val="single" w:sz="4" w:space="0" w:color="auto"/>
              <w:right w:val="single" w:sz="4" w:space="0" w:color="auto"/>
            </w:tcBorders>
          </w:tcPr>
          <w:p w14:paraId="21BA6FD6" w14:textId="3FAB335B" w:rsidR="006275BF" w:rsidRPr="004647D0" w:rsidRDefault="006275BF" w:rsidP="006275BF">
            <w:pPr>
              <w:pStyle w:val="TableText"/>
              <w:rPr>
                <w:rFonts w:cs="Arial"/>
              </w:rPr>
            </w:pPr>
            <w:r w:rsidRPr="002A31CD">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086117EC" w14:textId="25DDF92F" w:rsidR="006275BF" w:rsidRPr="004647D0" w:rsidRDefault="006275BF" w:rsidP="006275BF">
            <w:pPr>
              <w:pStyle w:val="TableText"/>
              <w:rPr>
                <w:rFonts w:cs="Arial"/>
              </w:rPr>
            </w:pPr>
            <w:r>
              <w:rPr>
                <w:rFonts w:cs="Arial"/>
                <w:i/>
                <w:color w:val="000000" w:themeColor="text1"/>
                <w:szCs w:val="16"/>
              </w:rPr>
              <w:t>X</w:t>
            </w:r>
          </w:p>
        </w:tc>
        <w:tc>
          <w:tcPr>
            <w:tcW w:w="1947" w:type="dxa"/>
            <w:gridSpan w:val="2"/>
            <w:tcBorders>
              <w:top w:val="single" w:sz="4" w:space="0" w:color="auto"/>
              <w:left w:val="single" w:sz="4" w:space="0" w:color="auto"/>
              <w:bottom w:val="single" w:sz="4" w:space="0" w:color="auto"/>
              <w:right w:val="single" w:sz="4" w:space="0" w:color="auto"/>
            </w:tcBorders>
          </w:tcPr>
          <w:p w14:paraId="0FDF6E89" w14:textId="4FAD52B8" w:rsidR="006275BF" w:rsidRPr="004647D0" w:rsidRDefault="006275BF" w:rsidP="006275BF">
            <w:pPr>
              <w:pStyle w:val="TableText"/>
              <w:rPr>
                <w:rFonts w:cs="Arial"/>
              </w:rPr>
            </w:pPr>
            <w:r>
              <w:rPr>
                <w:rFonts w:cs="Arial"/>
                <w:i/>
                <w:color w:val="000000" w:themeColor="text1"/>
                <w:szCs w:val="16"/>
              </w:rPr>
              <w:t>X</w:t>
            </w:r>
          </w:p>
        </w:tc>
        <w:tc>
          <w:tcPr>
            <w:tcW w:w="2199" w:type="dxa"/>
            <w:gridSpan w:val="2"/>
            <w:tcBorders>
              <w:top w:val="single" w:sz="4" w:space="0" w:color="auto"/>
              <w:left w:val="single" w:sz="4" w:space="0" w:color="auto"/>
              <w:bottom w:val="single" w:sz="4" w:space="0" w:color="auto"/>
              <w:right w:val="single" w:sz="4" w:space="0" w:color="auto"/>
            </w:tcBorders>
          </w:tcPr>
          <w:p w14:paraId="09A04149" w14:textId="77777777" w:rsidR="006275BF" w:rsidRPr="006F4FA5" w:rsidRDefault="006275BF" w:rsidP="006275BF">
            <w:pPr>
              <w:pStyle w:val="TableText"/>
              <w:rPr>
                <w:rFonts w:cs="Arial"/>
                <w:i/>
              </w:rPr>
            </w:pPr>
          </w:p>
        </w:tc>
      </w:tr>
      <w:tr w:rsidR="006275BF" w:rsidRPr="006F4FA5" w14:paraId="284E7E22"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4CC6595F" w14:textId="474B4418" w:rsidR="006275BF" w:rsidRPr="006F4FA5" w:rsidRDefault="006275BF" w:rsidP="006275BF">
            <w:pPr>
              <w:pStyle w:val="TableText"/>
              <w:rPr>
                <w:rFonts w:cs="Arial"/>
                <w:i/>
              </w:rPr>
            </w:pPr>
            <w:r w:rsidRPr="00C91568">
              <w:rPr>
                <w:i/>
                <w:color w:val="000000"/>
                <w:szCs w:val="16"/>
              </w:rPr>
              <w:t>EGO_ATTR_GROUPS_V</w:t>
            </w:r>
          </w:p>
        </w:tc>
        <w:tc>
          <w:tcPr>
            <w:tcW w:w="1710" w:type="dxa"/>
            <w:gridSpan w:val="2"/>
            <w:tcBorders>
              <w:top w:val="single" w:sz="4" w:space="0" w:color="auto"/>
              <w:left w:val="single" w:sz="4" w:space="0" w:color="auto"/>
              <w:bottom w:val="single" w:sz="4" w:space="0" w:color="auto"/>
              <w:right w:val="single" w:sz="4" w:space="0" w:color="auto"/>
            </w:tcBorders>
          </w:tcPr>
          <w:p w14:paraId="705F5F96" w14:textId="2D803219" w:rsidR="006275BF" w:rsidRPr="004647D0" w:rsidRDefault="006275BF" w:rsidP="006275BF">
            <w:pPr>
              <w:pStyle w:val="TableText"/>
              <w:rPr>
                <w:rFonts w:cs="Arial"/>
              </w:rPr>
            </w:pPr>
            <w:r w:rsidRPr="002A31CD">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15E2E1AD"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3BF857C7"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414C5465" w14:textId="77777777" w:rsidR="006275BF" w:rsidRPr="006F4FA5" w:rsidRDefault="006275BF" w:rsidP="006275BF">
            <w:pPr>
              <w:pStyle w:val="TableText"/>
              <w:rPr>
                <w:rFonts w:cs="Arial"/>
                <w:i/>
              </w:rPr>
            </w:pPr>
          </w:p>
        </w:tc>
      </w:tr>
      <w:tr w:rsidR="006275BF" w:rsidRPr="006F4FA5" w14:paraId="3132D4DB"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27FC1096" w14:textId="2A0EB9B5" w:rsidR="006275BF" w:rsidRPr="006F4FA5" w:rsidRDefault="006275BF" w:rsidP="006275BF">
            <w:pPr>
              <w:pStyle w:val="TableText"/>
              <w:rPr>
                <w:rFonts w:cs="Arial"/>
                <w:i/>
              </w:rPr>
            </w:pPr>
            <w:r w:rsidRPr="00C91568">
              <w:rPr>
                <w:i/>
                <w:color w:val="000000"/>
                <w:szCs w:val="16"/>
              </w:rPr>
              <w:t>HZ_PARTIES</w:t>
            </w:r>
          </w:p>
        </w:tc>
        <w:tc>
          <w:tcPr>
            <w:tcW w:w="1710" w:type="dxa"/>
            <w:gridSpan w:val="2"/>
            <w:tcBorders>
              <w:top w:val="single" w:sz="4" w:space="0" w:color="auto"/>
              <w:left w:val="single" w:sz="4" w:space="0" w:color="auto"/>
              <w:bottom w:val="single" w:sz="4" w:space="0" w:color="auto"/>
              <w:right w:val="single" w:sz="4" w:space="0" w:color="auto"/>
            </w:tcBorders>
          </w:tcPr>
          <w:p w14:paraId="0C151307" w14:textId="11F71951" w:rsidR="006275BF" w:rsidRPr="004647D0" w:rsidRDefault="006275BF" w:rsidP="006275BF">
            <w:pPr>
              <w:pStyle w:val="TableText"/>
              <w:rPr>
                <w:rFonts w:cs="Arial"/>
              </w:rPr>
            </w:pPr>
            <w:r w:rsidRPr="00B27F77">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1F87A06D"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312247DF"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0B2BFA6D" w14:textId="77777777" w:rsidR="006275BF" w:rsidRPr="006F4FA5" w:rsidRDefault="006275BF" w:rsidP="006275BF">
            <w:pPr>
              <w:pStyle w:val="TableText"/>
              <w:rPr>
                <w:rFonts w:cs="Arial"/>
                <w:i/>
              </w:rPr>
            </w:pPr>
          </w:p>
        </w:tc>
      </w:tr>
      <w:tr w:rsidR="006275BF" w:rsidRPr="006F4FA5" w14:paraId="7249C703"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58EE9048" w14:textId="4F92F39E" w:rsidR="006275BF" w:rsidRPr="006F4FA5" w:rsidRDefault="006275BF" w:rsidP="006275BF">
            <w:pPr>
              <w:pStyle w:val="TableText"/>
              <w:rPr>
                <w:rFonts w:cs="Arial"/>
                <w:i/>
              </w:rPr>
            </w:pPr>
            <w:r w:rsidRPr="00C91568">
              <w:rPr>
                <w:i/>
                <w:color w:val="000000"/>
                <w:szCs w:val="16"/>
              </w:rPr>
              <w:lastRenderedPageBreak/>
              <w:t>AP_SUPPLIERS</w:t>
            </w:r>
          </w:p>
        </w:tc>
        <w:tc>
          <w:tcPr>
            <w:tcW w:w="1710" w:type="dxa"/>
            <w:gridSpan w:val="2"/>
            <w:tcBorders>
              <w:top w:val="single" w:sz="4" w:space="0" w:color="auto"/>
              <w:left w:val="single" w:sz="4" w:space="0" w:color="auto"/>
              <w:bottom w:val="single" w:sz="4" w:space="0" w:color="auto"/>
              <w:right w:val="single" w:sz="4" w:space="0" w:color="auto"/>
            </w:tcBorders>
          </w:tcPr>
          <w:p w14:paraId="5321F259" w14:textId="5398E145" w:rsidR="006275BF" w:rsidRPr="004647D0" w:rsidRDefault="006275BF" w:rsidP="006275BF">
            <w:pPr>
              <w:pStyle w:val="TableText"/>
              <w:rPr>
                <w:rFonts w:cs="Arial"/>
              </w:rPr>
            </w:pPr>
            <w:r>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585B2928" w14:textId="2B06EAFC" w:rsidR="006275BF" w:rsidRPr="004647D0" w:rsidRDefault="006275BF" w:rsidP="006275BF">
            <w:pPr>
              <w:pStyle w:val="TableText"/>
              <w:rPr>
                <w:rFonts w:cs="Arial"/>
              </w:rPr>
            </w:pPr>
            <w:r>
              <w:rPr>
                <w:rFonts w:cs="Arial"/>
                <w:i/>
                <w:color w:val="000000" w:themeColor="text1"/>
                <w:szCs w:val="16"/>
              </w:rPr>
              <w:t>X</w:t>
            </w:r>
          </w:p>
        </w:tc>
        <w:tc>
          <w:tcPr>
            <w:tcW w:w="1947" w:type="dxa"/>
            <w:gridSpan w:val="2"/>
            <w:tcBorders>
              <w:top w:val="single" w:sz="4" w:space="0" w:color="auto"/>
              <w:left w:val="single" w:sz="4" w:space="0" w:color="auto"/>
              <w:bottom w:val="single" w:sz="4" w:space="0" w:color="auto"/>
              <w:right w:val="single" w:sz="4" w:space="0" w:color="auto"/>
            </w:tcBorders>
          </w:tcPr>
          <w:p w14:paraId="3C46C1CB"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01854F8F" w14:textId="77777777" w:rsidR="006275BF" w:rsidRPr="006F4FA5" w:rsidRDefault="006275BF" w:rsidP="006275BF">
            <w:pPr>
              <w:pStyle w:val="TableText"/>
              <w:rPr>
                <w:rFonts w:cs="Arial"/>
                <w:i/>
              </w:rPr>
            </w:pPr>
          </w:p>
        </w:tc>
      </w:tr>
      <w:tr w:rsidR="006275BF" w:rsidRPr="006F4FA5" w14:paraId="4A960000"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7E22616F" w14:textId="437193FF" w:rsidR="006275BF" w:rsidRPr="006F4FA5" w:rsidRDefault="006275BF" w:rsidP="006275BF">
            <w:pPr>
              <w:pStyle w:val="TableText"/>
              <w:rPr>
                <w:rFonts w:cs="Arial"/>
                <w:i/>
              </w:rPr>
            </w:pPr>
            <w:r w:rsidRPr="0061554C">
              <w:rPr>
                <w:i/>
                <w:color w:val="000000"/>
                <w:szCs w:val="16"/>
              </w:rPr>
              <w:t>AR_LOOKUPS</w:t>
            </w:r>
          </w:p>
        </w:tc>
        <w:tc>
          <w:tcPr>
            <w:tcW w:w="1710" w:type="dxa"/>
            <w:gridSpan w:val="2"/>
            <w:tcBorders>
              <w:top w:val="single" w:sz="4" w:space="0" w:color="auto"/>
              <w:left w:val="single" w:sz="4" w:space="0" w:color="auto"/>
              <w:bottom w:val="single" w:sz="4" w:space="0" w:color="auto"/>
              <w:right w:val="single" w:sz="4" w:space="0" w:color="auto"/>
            </w:tcBorders>
          </w:tcPr>
          <w:p w14:paraId="0800D69D" w14:textId="77477E4B" w:rsidR="006275BF" w:rsidRPr="004647D0" w:rsidRDefault="006275BF" w:rsidP="006275BF">
            <w:pPr>
              <w:pStyle w:val="TableText"/>
              <w:rPr>
                <w:rFonts w:cs="Arial"/>
              </w:rPr>
            </w:pPr>
            <w:r w:rsidRPr="00B27F77">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2335FF1B"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69887FE1"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349EC91C" w14:textId="77777777" w:rsidR="006275BF" w:rsidRPr="006F4FA5" w:rsidRDefault="006275BF" w:rsidP="006275BF">
            <w:pPr>
              <w:pStyle w:val="TableText"/>
              <w:rPr>
                <w:rFonts w:cs="Arial"/>
                <w:i/>
              </w:rPr>
            </w:pPr>
          </w:p>
        </w:tc>
      </w:tr>
      <w:tr w:rsidR="006275BF" w:rsidRPr="006F4FA5" w14:paraId="162BCD5F"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000E5EF6" w14:textId="0CC4E93A" w:rsidR="006275BF" w:rsidRPr="006F4FA5" w:rsidRDefault="006275BF" w:rsidP="006275BF">
            <w:pPr>
              <w:pStyle w:val="TableText"/>
              <w:rPr>
                <w:rFonts w:cs="Arial"/>
                <w:i/>
              </w:rPr>
            </w:pPr>
            <w:r w:rsidRPr="0061554C">
              <w:rPr>
                <w:i/>
                <w:color w:val="000000"/>
                <w:szCs w:val="16"/>
              </w:rPr>
              <w:t>EGO_ATTR_GROUPS_V</w:t>
            </w:r>
          </w:p>
        </w:tc>
        <w:tc>
          <w:tcPr>
            <w:tcW w:w="1710" w:type="dxa"/>
            <w:gridSpan w:val="2"/>
            <w:tcBorders>
              <w:top w:val="single" w:sz="4" w:space="0" w:color="auto"/>
              <w:left w:val="single" w:sz="4" w:space="0" w:color="auto"/>
              <w:bottom w:val="single" w:sz="4" w:space="0" w:color="auto"/>
              <w:right w:val="single" w:sz="4" w:space="0" w:color="auto"/>
            </w:tcBorders>
          </w:tcPr>
          <w:p w14:paraId="425DB8B7" w14:textId="793411C9" w:rsidR="006275BF" w:rsidRPr="004647D0" w:rsidRDefault="006275BF" w:rsidP="006275BF">
            <w:pPr>
              <w:pStyle w:val="TableText"/>
              <w:rPr>
                <w:rFonts w:cs="Arial"/>
              </w:rPr>
            </w:pPr>
            <w:r w:rsidRPr="00B27F77">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20842AE9"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096EF960"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01618B5B" w14:textId="77777777" w:rsidR="006275BF" w:rsidRPr="006F4FA5" w:rsidRDefault="006275BF" w:rsidP="006275BF">
            <w:pPr>
              <w:pStyle w:val="TableText"/>
              <w:rPr>
                <w:rFonts w:cs="Arial"/>
                <w:i/>
              </w:rPr>
            </w:pPr>
          </w:p>
        </w:tc>
      </w:tr>
      <w:tr w:rsidR="006275BF" w:rsidRPr="006F4FA5" w14:paraId="6920EAE7"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2162850B" w14:textId="5D9B434E" w:rsidR="006275BF" w:rsidRPr="006F4FA5" w:rsidRDefault="006275BF" w:rsidP="006275BF">
            <w:pPr>
              <w:pStyle w:val="TableText"/>
              <w:rPr>
                <w:rFonts w:cs="Arial"/>
                <w:i/>
              </w:rPr>
            </w:pPr>
            <w:r w:rsidRPr="0061554C">
              <w:rPr>
                <w:i/>
                <w:color w:val="000000"/>
                <w:szCs w:val="16"/>
              </w:rPr>
              <w:t>EGO_ATTRS_V</w:t>
            </w:r>
          </w:p>
        </w:tc>
        <w:tc>
          <w:tcPr>
            <w:tcW w:w="1710" w:type="dxa"/>
            <w:gridSpan w:val="2"/>
            <w:tcBorders>
              <w:top w:val="single" w:sz="4" w:space="0" w:color="auto"/>
              <w:left w:val="single" w:sz="4" w:space="0" w:color="auto"/>
              <w:bottom w:val="single" w:sz="4" w:space="0" w:color="auto"/>
              <w:right w:val="single" w:sz="4" w:space="0" w:color="auto"/>
            </w:tcBorders>
          </w:tcPr>
          <w:p w14:paraId="5B96C5F8" w14:textId="2871E7C5" w:rsidR="006275BF" w:rsidRPr="004647D0" w:rsidRDefault="006275BF" w:rsidP="006275BF">
            <w:pPr>
              <w:pStyle w:val="TableText"/>
              <w:rPr>
                <w:rFonts w:cs="Arial"/>
              </w:rPr>
            </w:pPr>
            <w:r w:rsidRPr="00B27F77">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4235A62B"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1F3488C1"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3D6F1261" w14:textId="77777777" w:rsidR="006275BF" w:rsidRPr="006F4FA5" w:rsidRDefault="006275BF" w:rsidP="006275BF">
            <w:pPr>
              <w:pStyle w:val="TableText"/>
              <w:rPr>
                <w:rFonts w:cs="Arial"/>
                <w:i/>
              </w:rPr>
            </w:pPr>
          </w:p>
        </w:tc>
      </w:tr>
      <w:tr w:rsidR="006275BF" w:rsidRPr="006F4FA5" w14:paraId="3AAF0FC7"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48FB14C2" w14:textId="34D541A4" w:rsidR="006275BF" w:rsidRPr="006F4FA5" w:rsidRDefault="006275BF" w:rsidP="006275BF">
            <w:pPr>
              <w:pStyle w:val="TableText"/>
              <w:rPr>
                <w:rFonts w:cs="Arial"/>
                <w:i/>
              </w:rPr>
            </w:pPr>
            <w:r w:rsidRPr="00DC7F15">
              <w:rPr>
                <w:i/>
                <w:color w:val="000000"/>
                <w:szCs w:val="16"/>
              </w:rPr>
              <w:t>POS_SUPP_PROF_EXT_B</w:t>
            </w:r>
          </w:p>
        </w:tc>
        <w:tc>
          <w:tcPr>
            <w:tcW w:w="1710" w:type="dxa"/>
            <w:gridSpan w:val="2"/>
            <w:tcBorders>
              <w:top w:val="single" w:sz="4" w:space="0" w:color="auto"/>
              <w:left w:val="single" w:sz="4" w:space="0" w:color="auto"/>
              <w:bottom w:val="single" w:sz="4" w:space="0" w:color="auto"/>
              <w:right w:val="single" w:sz="4" w:space="0" w:color="auto"/>
            </w:tcBorders>
          </w:tcPr>
          <w:p w14:paraId="63584538" w14:textId="7443F895" w:rsidR="006275BF" w:rsidRPr="004647D0" w:rsidRDefault="006275BF" w:rsidP="006275BF">
            <w:pPr>
              <w:pStyle w:val="TableText"/>
              <w:rPr>
                <w:rFonts w:cs="Arial"/>
              </w:rPr>
            </w:pPr>
            <w:r>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4C646104" w14:textId="77777777" w:rsidR="006275BF" w:rsidRPr="004647D0" w:rsidRDefault="006275BF" w:rsidP="006275BF">
            <w:pPr>
              <w:pStyle w:val="TableText"/>
              <w:rPr>
                <w:rFonts w:cs="Arial"/>
              </w:rPr>
            </w:pPr>
          </w:p>
        </w:tc>
        <w:tc>
          <w:tcPr>
            <w:tcW w:w="1947" w:type="dxa"/>
            <w:gridSpan w:val="2"/>
            <w:tcBorders>
              <w:top w:val="single" w:sz="4" w:space="0" w:color="auto"/>
              <w:left w:val="single" w:sz="4" w:space="0" w:color="auto"/>
              <w:bottom w:val="single" w:sz="4" w:space="0" w:color="auto"/>
              <w:right w:val="single" w:sz="4" w:space="0" w:color="auto"/>
            </w:tcBorders>
          </w:tcPr>
          <w:p w14:paraId="41EAB0F7"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6393DDC1" w14:textId="77777777" w:rsidR="006275BF" w:rsidRPr="006F4FA5" w:rsidRDefault="006275BF" w:rsidP="006275BF">
            <w:pPr>
              <w:pStyle w:val="TableText"/>
              <w:rPr>
                <w:rFonts w:cs="Arial"/>
                <w:i/>
              </w:rPr>
            </w:pPr>
          </w:p>
        </w:tc>
      </w:tr>
      <w:tr w:rsidR="006275BF" w:rsidRPr="006F4FA5" w14:paraId="72293187" w14:textId="77777777" w:rsidTr="006275BF">
        <w:trPr>
          <w:trHeight w:val="268"/>
        </w:trPr>
        <w:tc>
          <w:tcPr>
            <w:tcW w:w="2775" w:type="dxa"/>
            <w:tcBorders>
              <w:top w:val="single" w:sz="4" w:space="0" w:color="auto"/>
              <w:left w:val="single" w:sz="4" w:space="0" w:color="auto"/>
              <w:bottom w:val="single" w:sz="4" w:space="0" w:color="auto"/>
              <w:right w:val="single" w:sz="4" w:space="0" w:color="auto"/>
            </w:tcBorders>
          </w:tcPr>
          <w:p w14:paraId="21B9FFDA" w14:textId="6EA45B52" w:rsidR="006275BF" w:rsidRPr="006F4FA5" w:rsidRDefault="006275BF" w:rsidP="006275BF">
            <w:pPr>
              <w:pStyle w:val="TableText"/>
              <w:rPr>
                <w:rFonts w:cs="Arial"/>
                <w:i/>
              </w:rPr>
            </w:pPr>
            <w:r w:rsidRPr="006B1BF6">
              <w:rPr>
                <w:i/>
                <w:color w:val="000000"/>
                <w:szCs w:val="16"/>
              </w:rPr>
              <w:t>AP_SUPPLIER_SITES_ALL</w:t>
            </w:r>
          </w:p>
        </w:tc>
        <w:tc>
          <w:tcPr>
            <w:tcW w:w="1710" w:type="dxa"/>
            <w:gridSpan w:val="2"/>
            <w:tcBorders>
              <w:top w:val="single" w:sz="4" w:space="0" w:color="auto"/>
              <w:left w:val="single" w:sz="4" w:space="0" w:color="auto"/>
              <w:bottom w:val="single" w:sz="4" w:space="0" w:color="auto"/>
              <w:right w:val="single" w:sz="4" w:space="0" w:color="auto"/>
            </w:tcBorders>
          </w:tcPr>
          <w:p w14:paraId="77990185" w14:textId="325047E9" w:rsidR="006275BF" w:rsidRPr="004647D0" w:rsidRDefault="006275BF" w:rsidP="006275BF">
            <w:pPr>
              <w:pStyle w:val="TableText"/>
              <w:rPr>
                <w:rFonts w:cs="Arial"/>
              </w:rPr>
            </w:pPr>
            <w:r>
              <w:rPr>
                <w:rFonts w:cs="Arial"/>
                <w:i/>
                <w:color w:val="000000" w:themeColor="text1"/>
                <w:szCs w:val="16"/>
              </w:rPr>
              <w:t>X</w:t>
            </w:r>
          </w:p>
        </w:tc>
        <w:tc>
          <w:tcPr>
            <w:tcW w:w="1794" w:type="dxa"/>
            <w:gridSpan w:val="2"/>
            <w:tcBorders>
              <w:top w:val="single" w:sz="4" w:space="0" w:color="auto"/>
              <w:left w:val="single" w:sz="4" w:space="0" w:color="auto"/>
              <w:bottom w:val="single" w:sz="4" w:space="0" w:color="auto"/>
              <w:right w:val="single" w:sz="4" w:space="0" w:color="auto"/>
            </w:tcBorders>
          </w:tcPr>
          <w:p w14:paraId="43DC356A" w14:textId="4CE37782" w:rsidR="006275BF" w:rsidRPr="004647D0" w:rsidRDefault="006275BF" w:rsidP="006275BF">
            <w:pPr>
              <w:pStyle w:val="TableText"/>
              <w:rPr>
                <w:rFonts w:cs="Arial"/>
              </w:rPr>
            </w:pPr>
            <w:r>
              <w:rPr>
                <w:rFonts w:cs="Arial"/>
                <w:i/>
                <w:color w:val="000000" w:themeColor="text1"/>
                <w:szCs w:val="16"/>
              </w:rPr>
              <w:t>X</w:t>
            </w:r>
          </w:p>
        </w:tc>
        <w:tc>
          <w:tcPr>
            <w:tcW w:w="1947" w:type="dxa"/>
            <w:gridSpan w:val="2"/>
            <w:tcBorders>
              <w:top w:val="single" w:sz="4" w:space="0" w:color="auto"/>
              <w:left w:val="single" w:sz="4" w:space="0" w:color="auto"/>
              <w:bottom w:val="single" w:sz="4" w:space="0" w:color="auto"/>
              <w:right w:val="single" w:sz="4" w:space="0" w:color="auto"/>
            </w:tcBorders>
          </w:tcPr>
          <w:p w14:paraId="71FA0523" w14:textId="77777777" w:rsidR="006275BF" w:rsidRPr="004647D0" w:rsidRDefault="006275BF" w:rsidP="006275BF">
            <w:pPr>
              <w:pStyle w:val="TableText"/>
              <w:rPr>
                <w:rFonts w:cs="Arial"/>
              </w:rPr>
            </w:pPr>
          </w:p>
        </w:tc>
        <w:tc>
          <w:tcPr>
            <w:tcW w:w="2199" w:type="dxa"/>
            <w:gridSpan w:val="2"/>
            <w:tcBorders>
              <w:top w:val="single" w:sz="4" w:space="0" w:color="auto"/>
              <w:left w:val="single" w:sz="4" w:space="0" w:color="auto"/>
              <w:bottom w:val="single" w:sz="4" w:space="0" w:color="auto"/>
              <w:right w:val="single" w:sz="4" w:space="0" w:color="auto"/>
            </w:tcBorders>
          </w:tcPr>
          <w:p w14:paraId="1FA4038E" w14:textId="77777777" w:rsidR="006275BF" w:rsidRPr="006F4FA5" w:rsidRDefault="006275BF" w:rsidP="006275BF">
            <w:pPr>
              <w:pStyle w:val="TableText"/>
              <w:rPr>
                <w:rFonts w:cs="Arial"/>
                <w:i/>
              </w:rPr>
            </w:pPr>
          </w:p>
        </w:tc>
      </w:tr>
    </w:tbl>
    <w:p w14:paraId="358774EA" w14:textId="77777777" w:rsidR="006275BF" w:rsidRPr="004647D0" w:rsidRDefault="006275BF" w:rsidP="00CD6F1E">
      <w:pPr>
        <w:pStyle w:val="BodyText"/>
        <w:ind w:left="0"/>
      </w:pPr>
    </w:p>
    <w:p w14:paraId="495FA58E" w14:textId="77777777" w:rsidR="00CD6F1E" w:rsidRPr="004647D0" w:rsidRDefault="00CD6F1E" w:rsidP="006D0B75">
      <w:pPr>
        <w:pStyle w:val="BodyText"/>
        <w:ind w:left="0"/>
      </w:pPr>
    </w:p>
    <w:p w14:paraId="625587A1" w14:textId="7BB66C0D" w:rsidR="00D46E95" w:rsidRPr="004647D0" w:rsidRDefault="00D46E95" w:rsidP="00D46E95">
      <w:pPr>
        <w:pStyle w:val="Heading2"/>
      </w:pPr>
      <w:bookmarkStart w:id="86" w:name="_Toc479609612"/>
      <w:r w:rsidRPr="004647D0">
        <w:lastRenderedPageBreak/>
        <w:t>Conversion Program Modules</w:t>
      </w:r>
      <w:bookmarkEnd w:id="86"/>
    </w:p>
    <w:p w14:paraId="6A6CF91F" w14:textId="77777777" w:rsidR="00D46E95" w:rsidRPr="004647D0" w:rsidRDefault="00D46E95" w:rsidP="00D46E95">
      <w:pPr>
        <w:pStyle w:val="HeadingBar"/>
      </w:pPr>
    </w:p>
    <w:p w14:paraId="1C57ABF8" w14:textId="4BE19CD9" w:rsidR="00D46E95" w:rsidRPr="004647D0" w:rsidRDefault="00D46E95" w:rsidP="00D46E95">
      <w:pPr>
        <w:pStyle w:val="Heading3"/>
      </w:pPr>
      <w:bookmarkStart w:id="87" w:name="_Toc479609613"/>
      <w:r w:rsidRPr="004647D0">
        <w:t>ETL Objects and Connectivity</w:t>
      </w:r>
      <w:bookmarkEnd w:id="87"/>
    </w:p>
    <w:p w14:paraId="2C270556" w14:textId="6997E12B" w:rsidR="00CD6F1E" w:rsidRPr="004647D0" w:rsidRDefault="004E16D8" w:rsidP="007C6104">
      <w:pPr>
        <w:pStyle w:val="BodyText"/>
        <w:ind w:left="1930" w:firstLine="965"/>
      </w:pPr>
      <w:r>
        <w:t>Not Applicable.</w:t>
      </w:r>
    </w:p>
    <w:p w14:paraId="06412434" w14:textId="77F925AB" w:rsidR="00D46E95" w:rsidRPr="004647D0" w:rsidRDefault="00D46E95" w:rsidP="00D46E95">
      <w:pPr>
        <w:pStyle w:val="BodyText"/>
        <w:ind w:left="0"/>
      </w:pPr>
    </w:p>
    <w:p w14:paraId="47537F1F" w14:textId="77777777" w:rsidR="00D46E95" w:rsidRPr="004647D0" w:rsidRDefault="00D46E95" w:rsidP="00D46E95">
      <w:pPr>
        <w:pStyle w:val="HeadingBar"/>
      </w:pPr>
    </w:p>
    <w:p w14:paraId="69409151" w14:textId="5930F314" w:rsidR="00D46E95" w:rsidRPr="004647D0" w:rsidRDefault="00D46E95" w:rsidP="00D46E95">
      <w:pPr>
        <w:pStyle w:val="Heading3"/>
      </w:pPr>
      <w:bookmarkStart w:id="88" w:name="_Toc479609614"/>
      <w:r w:rsidRPr="004647D0">
        <w:t>Conversion Programs</w:t>
      </w:r>
      <w:bookmarkEnd w:id="88"/>
    </w:p>
    <w:p w14:paraId="624BF451" w14:textId="399D3E05" w:rsidR="00CD6F1E" w:rsidRPr="004647D0" w:rsidRDefault="004E16D8" w:rsidP="007C6104">
      <w:pPr>
        <w:pStyle w:val="BodyText"/>
        <w:ind w:left="1930" w:firstLine="965"/>
      </w:pPr>
      <w:r>
        <w:t>Not Applicable.</w:t>
      </w:r>
    </w:p>
    <w:tbl>
      <w:tblPr>
        <w:tblW w:w="10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1038"/>
        <w:gridCol w:w="929"/>
        <w:gridCol w:w="2189"/>
        <w:gridCol w:w="2123"/>
        <w:gridCol w:w="1941"/>
        <w:gridCol w:w="6"/>
        <w:gridCol w:w="2365"/>
      </w:tblGrid>
      <w:tr w:rsidR="00CD6F1E" w:rsidRPr="004647D0" w14:paraId="3FC061A5" w14:textId="77777777" w:rsidTr="00CD6F1E">
        <w:trPr>
          <w:trHeight w:val="268"/>
          <w:tblHeader/>
        </w:trPr>
        <w:tc>
          <w:tcPr>
            <w:tcW w:w="1038" w:type="dxa"/>
            <w:tcBorders>
              <w:top w:val="single" w:sz="12" w:space="0" w:color="auto"/>
              <w:left w:val="single" w:sz="12" w:space="0" w:color="auto"/>
              <w:bottom w:val="single" w:sz="6" w:space="0" w:color="auto"/>
              <w:right w:val="nil"/>
            </w:tcBorders>
            <w:shd w:val="pct10" w:color="auto" w:fill="auto"/>
          </w:tcPr>
          <w:p w14:paraId="16E8BD37" w14:textId="77777777" w:rsidR="00CD6F1E" w:rsidRPr="004647D0" w:rsidRDefault="00CD6F1E" w:rsidP="00032749">
            <w:pPr>
              <w:pStyle w:val="TableHeading"/>
              <w:rPr>
                <w:rFonts w:cs="Arial"/>
              </w:rPr>
            </w:pPr>
            <w:r w:rsidRPr="004647D0">
              <w:rPr>
                <w:rFonts w:cs="Arial"/>
              </w:rPr>
              <w:t>Program Type</w:t>
            </w:r>
          </w:p>
        </w:tc>
        <w:tc>
          <w:tcPr>
            <w:tcW w:w="929" w:type="dxa"/>
            <w:tcBorders>
              <w:top w:val="single" w:sz="12" w:space="0" w:color="auto"/>
              <w:left w:val="nil"/>
              <w:bottom w:val="single" w:sz="6" w:space="0" w:color="auto"/>
              <w:right w:val="nil"/>
            </w:tcBorders>
            <w:shd w:val="pct10" w:color="auto" w:fill="auto"/>
          </w:tcPr>
          <w:p w14:paraId="79AFAF22" w14:textId="77777777" w:rsidR="00CD6F1E" w:rsidRPr="004647D0" w:rsidRDefault="00CD6F1E" w:rsidP="00032749">
            <w:pPr>
              <w:pStyle w:val="TableHeading"/>
              <w:rPr>
                <w:rFonts w:cs="Arial"/>
              </w:rPr>
            </w:pPr>
            <w:r w:rsidRPr="004647D0">
              <w:rPr>
                <w:rFonts w:cs="Arial"/>
              </w:rPr>
              <w:t>Program Name</w:t>
            </w:r>
          </w:p>
        </w:tc>
        <w:tc>
          <w:tcPr>
            <w:tcW w:w="2189" w:type="dxa"/>
            <w:tcBorders>
              <w:top w:val="single" w:sz="12" w:space="0" w:color="auto"/>
              <w:left w:val="nil"/>
              <w:bottom w:val="single" w:sz="6" w:space="0" w:color="auto"/>
              <w:right w:val="nil"/>
            </w:tcBorders>
            <w:shd w:val="pct10" w:color="auto" w:fill="auto"/>
          </w:tcPr>
          <w:p w14:paraId="63DEA87B" w14:textId="77777777" w:rsidR="00CD6F1E" w:rsidRPr="004647D0" w:rsidRDefault="00CD6F1E" w:rsidP="00032749">
            <w:pPr>
              <w:pStyle w:val="TableHeading"/>
              <w:rPr>
                <w:rFonts w:cs="Arial"/>
              </w:rPr>
            </w:pPr>
            <w:r w:rsidRPr="004647D0">
              <w:rPr>
                <w:rFonts w:cs="Arial"/>
              </w:rPr>
              <w:t>Description/Purpose</w:t>
            </w:r>
          </w:p>
        </w:tc>
        <w:tc>
          <w:tcPr>
            <w:tcW w:w="2123" w:type="dxa"/>
            <w:tcBorders>
              <w:top w:val="single" w:sz="12" w:space="0" w:color="auto"/>
              <w:left w:val="nil"/>
              <w:bottom w:val="single" w:sz="6" w:space="0" w:color="auto"/>
              <w:right w:val="nil"/>
            </w:tcBorders>
            <w:shd w:val="pct10" w:color="auto" w:fill="auto"/>
          </w:tcPr>
          <w:p w14:paraId="6FF25DB5" w14:textId="77777777" w:rsidR="00CD6F1E" w:rsidRPr="004647D0" w:rsidRDefault="00CD6F1E" w:rsidP="00032749">
            <w:pPr>
              <w:pStyle w:val="TableHeading"/>
              <w:rPr>
                <w:rFonts w:cs="Arial"/>
              </w:rPr>
            </w:pPr>
            <w:r w:rsidRPr="004647D0">
              <w:rPr>
                <w:rFonts w:cs="Arial"/>
              </w:rPr>
              <w:t>Program Location</w:t>
            </w:r>
          </w:p>
        </w:tc>
        <w:tc>
          <w:tcPr>
            <w:tcW w:w="1941" w:type="dxa"/>
            <w:tcBorders>
              <w:top w:val="single" w:sz="12" w:space="0" w:color="auto"/>
              <w:left w:val="nil"/>
              <w:bottom w:val="single" w:sz="6" w:space="0" w:color="auto"/>
              <w:right w:val="nil"/>
            </w:tcBorders>
            <w:shd w:val="pct10" w:color="auto" w:fill="auto"/>
          </w:tcPr>
          <w:p w14:paraId="4001DF97" w14:textId="77777777" w:rsidR="00CD6F1E" w:rsidRPr="004647D0" w:rsidRDefault="00CD6F1E" w:rsidP="00032749">
            <w:pPr>
              <w:pStyle w:val="TableHeading"/>
              <w:rPr>
                <w:rFonts w:cs="Arial"/>
              </w:rPr>
            </w:pPr>
            <w:r w:rsidRPr="004647D0">
              <w:rPr>
                <w:rFonts w:cs="Arial"/>
              </w:rPr>
              <w:t>Developer</w:t>
            </w:r>
          </w:p>
        </w:tc>
        <w:tc>
          <w:tcPr>
            <w:tcW w:w="2371" w:type="dxa"/>
            <w:gridSpan w:val="2"/>
            <w:tcBorders>
              <w:top w:val="single" w:sz="12" w:space="0" w:color="auto"/>
              <w:left w:val="nil"/>
              <w:bottom w:val="single" w:sz="6" w:space="0" w:color="auto"/>
              <w:right w:val="single" w:sz="12" w:space="0" w:color="auto"/>
            </w:tcBorders>
            <w:shd w:val="pct10" w:color="auto" w:fill="auto"/>
          </w:tcPr>
          <w:p w14:paraId="22EB80FE" w14:textId="77777777" w:rsidR="00CD6F1E" w:rsidRPr="004647D0" w:rsidRDefault="00CD6F1E" w:rsidP="00032749">
            <w:pPr>
              <w:pStyle w:val="TableHeading"/>
              <w:rPr>
                <w:rFonts w:cs="Arial"/>
              </w:rPr>
            </w:pPr>
            <w:r w:rsidRPr="004647D0">
              <w:rPr>
                <w:rFonts w:cs="Arial"/>
              </w:rPr>
              <w:t>Flat File:  File Name and Location (if any)</w:t>
            </w:r>
          </w:p>
        </w:tc>
      </w:tr>
      <w:tr w:rsidR="00CD6F1E" w:rsidRPr="004647D0" w14:paraId="457D7CE8" w14:textId="77777777" w:rsidTr="00CD6F1E">
        <w:trPr>
          <w:trHeight w:hRule="exact" w:val="65"/>
          <w:tblHeader/>
        </w:trPr>
        <w:tc>
          <w:tcPr>
            <w:tcW w:w="1038" w:type="dxa"/>
            <w:tcBorders>
              <w:top w:val="nil"/>
              <w:left w:val="nil"/>
              <w:bottom w:val="single" w:sz="6" w:space="0" w:color="auto"/>
              <w:right w:val="nil"/>
            </w:tcBorders>
            <w:shd w:val="pct50" w:color="auto" w:fill="auto"/>
          </w:tcPr>
          <w:p w14:paraId="526EDAD2" w14:textId="77777777" w:rsidR="00CD6F1E" w:rsidRPr="004647D0" w:rsidRDefault="00CD6F1E" w:rsidP="00032749">
            <w:pPr>
              <w:pStyle w:val="TableText"/>
              <w:rPr>
                <w:rFonts w:cs="Arial"/>
                <w:sz w:val="8"/>
              </w:rPr>
            </w:pPr>
          </w:p>
        </w:tc>
        <w:tc>
          <w:tcPr>
            <w:tcW w:w="929" w:type="dxa"/>
            <w:tcBorders>
              <w:top w:val="nil"/>
              <w:left w:val="nil"/>
              <w:bottom w:val="single" w:sz="6" w:space="0" w:color="auto"/>
              <w:right w:val="nil"/>
            </w:tcBorders>
            <w:shd w:val="pct50" w:color="auto" w:fill="auto"/>
          </w:tcPr>
          <w:p w14:paraId="01CD8901" w14:textId="77777777" w:rsidR="00CD6F1E" w:rsidRPr="004647D0" w:rsidRDefault="00CD6F1E" w:rsidP="00032749">
            <w:pPr>
              <w:pStyle w:val="TableText"/>
              <w:rPr>
                <w:rFonts w:cs="Arial"/>
                <w:sz w:val="8"/>
              </w:rPr>
            </w:pPr>
          </w:p>
        </w:tc>
        <w:tc>
          <w:tcPr>
            <w:tcW w:w="2189" w:type="dxa"/>
            <w:tcBorders>
              <w:top w:val="nil"/>
              <w:left w:val="nil"/>
              <w:bottom w:val="single" w:sz="6" w:space="0" w:color="auto"/>
              <w:right w:val="nil"/>
            </w:tcBorders>
            <w:shd w:val="pct50" w:color="auto" w:fill="auto"/>
          </w:tcPr>
          <w:p w14:paraId="450D8F41" w14:textId="77777777" w:rsidR="00CD6F1E" w:rsidRPr="004647D0" w:rsidRDefault="00CD6F1E" w:rsidP="00032749">
            <w:pPr>
              <w:pStyle w:val="TableText"/>
              <w:rPr>
                <w:rFonts w:cs="Arial"/>
                <w:sz w:val="8"/>
              </w:rPr>
            </w:pPr>
          </w:p>
        </w:tc>
        <w:tc>
          <w:tcPr>
            <w:tcW w:w="2123" w:type="dxa"/>
            <w:tcBorders>
              <w:top w:val="nil"/>
              <w:left w:val="nil"/>
              <w:bottom w:val="single" w:sz="6" w:space="0" w:color="auto"/>
              <w:right w:val="nil"/>
            </w:tcBorders>
            <w:shd w:val="pct50" w:color="auto" w:fill="auto"/>
          </w:tcPr>
          <w:p w14:paraId="343D8AAE" w14:textId="77777777" w:rsidR="00CD6F1E" w:rsidRPr="004647D0" w:rsidRDefault="00CD6F1E" w:rsidP="00032749">
            <w:pPr>
              <w:pStyle w:val="TableText"/>
              <w:rPr>
                <w:rFonts w:cs="Arial"/>
                <w:sz w:val="8"/>
              </w:rPr>
            </w:pPr>
          </w:p>
        </w:tc>
        <w:tc>
          <w:tcPr>
            <w:tcW w:w="1947" w:type="dxa"/>
            <w:gridSpan w:val="2"/>
            <w:tcBorders>
              <w:top w:val="nil"/>
              <w:left w:val="nil"/>
              <w:bottom w:val="single" w:sz="6" w:space="0" w:color="auto"/>
              <w:right w:val="nil"/>
            </w:tcBorders>
            <w:shd w:val="pct50" w:color="auto" w:fill="auto"/>
          </w:tcPr>
          <w:p w14:paraId="37FE0C6E" w14:textId="77777777" w:rsidR="00CD6F1E" w:rsidRPr="004647D0" w:rsidRDefault="00CD6F1E" w:rsidP="00032749">
            <w:pPr>
              <w:pStyle w:val="TableText"/>
              <w:rPr>
                <w:rFonts w:cs="Arial"/>
                <w:sz w:val="8"/>
              </w:rPr>
            </w:pPr>
          </w:p>
        </w:tc>
        <w:tc>
          <w:tcPr>
            <w:tcW w:w="2365" w:type="dxa"/>
            <w:tcBorders>
              <w:top w:val="nil"/>
              <w:left w:val="nil"/>
              <w:bottom w:val="single" w:sz="6" w:space="0" w:color="auto"/>
              <w:right w:val="nil"/>
            </w:tcBorders>
            <w:shd w:val="pct50" w:color="auto" w:fill="auto"/>
          </w:tcPr>
          <w:p w14:paraId="282F9BEC" w14:textId="77777777" w:rsidR="00CD6F1E" w:rsidRPr="004647D0" w:rsidRDefault="00CD6F1E" w:rsidP="00032749">
            <w:pPr>
              <w:pStyle w:val="TableText"/>
              <w:rPr>
                <w:rFonts w:cs="Arial"/>
                <w:sz w:val="8"/>
              </w:rPr>
            </w:pPr>
          </w:p>
        </w:tc>
      </w:tr>
      <w:tr w:rsidR="00CD6F1E" w:rsidRPr="004647D0" w14:paraId="4B5D7162" w14:textId="77777777" w:rsidTr="00CD6F1E">
        <w:trPr>
          <w:trHeight w:val="268"/>
        </w:trPr>
        <w:tc>
          <w:tcPr>
            <w:tcW w:w="1038" w:type="dxa"/>
            <w:tcBorders>
              <w:top w:val="nil"/>
            </w:tcBorders>
          </w:tcPr>
          <w:p w14:paraId="7A2DB7C1" w14:textId="3E86B64F" w:rsidR="00CD6F1E" w:rsidRPr="004647D0" w:rsidRDefault="00CD6F1E" w:rsidP="00032749">
            <w:pPr>
              <w:pStyle w:val="TableText"/>
              <w:rPr>
                <w:rFonts w:cs="Arial"/>
              </w:rPr>
            </w:pPr>
          </w:p>
        </w:tc>
        <w:tc>
          <w:tcPr>
            <w:tcW w:w="929" w:type="dxa"/>
            <w:tcBorders>
              <w:top w:val="nil"/>
            </w:tcBorders>
          </w:tcPr>
          <w:p w14:paraId="46EF6165" w14:textId="5F7249D1" w:rsidR="00CD6F1E" w:rsidRPr="006F4FA5" w:rsidRDefault="00CD6F1E" w:rsidP="006F4FA5">
            <w:pPr>
              <w:pStyle w:val="TableText"/>
              <w:rPr>
                <w:rFonts w:cs="Arial"/>
                <w:i/>
              </w:rPr>
            </w:pPr>
          </w:p>
        </w:tc>
        <w:tc>
          <w:tcPr>
            <w:tcW w:w="2189" w:type="dxa"/>
            <w:tcBorders>
              <w:top w:val="nil"/>
            </w:tcBorders>
          </w:tcPr>
          <w:p w14:paraId="68784A50" w14:textId="22743718" w:rsidR="00CD6F1E" w:rsidRPr="004647D0" w:rsidRDefault="00CD6F1E" w:rsidP="00032749">
            <w:pPr>
              <w:pStyle w:val="TableText"/>
              <w:rPr>
                <w:rFonts w:cs="Arial"/>
              </w:rPr>
            </w:pPr>
          </w:p>
        </w:tc>
        <w:tc>
          <w:tcPr>
            <w:tcW w:w="2123" w:type="dxa"/>
            <w:tcBorders>
              <w:top w:val="nil"/>
            </w:tcBorders>
          </w:tcPr>
          <w:p w14:paraId="69C7CB1B" w14:textId="4E4404AD" w:rsidR="00CD6F1E" w:rsidRPr="004647D0" w:rsidRDefault="00CD6F1E" w:rsidP="00032749">
            <w:pPr>
              <w:pStyle w:val="TableText"/>
              <w:rPr>
                <w:rFonts w:cs="Arial"/>
              </w:rPr>
            </w:pPr>
          </w:p>
        </w:tc>
        <w:tc>
          <w:tcPr>
            <w:tcW w:w="1947" w:type="dxa"/>
            <w:gridSpan w:val="2"/>
            <w:tcBorders>
              <w:top w:val="nil"/>
            </w:tcBorders>
          </w:tcPr>
          <w:p w14:paraId="30C7C82A" w14:textId="0CDB25C1" w:rsidR="00CD6F1E" w:rsidRPr="004647D0" w:rsidRDefault="00CD6F1E" w:rsidP="00032749">
            <w:pPr>
              <w:pStyle w:val="TableText"/>
              <w:rPr>
                <w:rFonts w:cs="Arial"/>
              </w:rPr>
            </w:pPr>
          </w:p>
        </w:tc>
        <w:tc>
          <w:tcPr>
            <w:tcW w:w="2365" w:type="dxa"/>
            <w:tcBorders>
              <w:top w:val="nil"/>
            </w:tcBorders>
          </w:tcPr>
          <w:p w14:paraId="7B56C8AC" w14:textId="668EBC50" w:rsidR="00CD6F1E" w:rsidRPr="006F4FA5" w:rsidRDefault="00CD6F1E" w:rsidP="00032749">
            <w:pPr>
              <w:pStyle w:val="TableText"/>
              <w:rPr>
                <w:rFonts w:cs="Arial"/>
                <w:i/>
              </w:rPr>
            </w:pPr>
          </w:p>
        </w:tc>
      </w:tr>
      <w:tr w:rsidR="00CD6F1E" w:rsidRPr="004647D0" w14:paraId="6F0BA33A" w14:textId="77777777" w:rsidTr="00CD6F1E">
        <w:trPr>
          <w:trHeight w:val="268"/>
        </w:trPr>
        <w:tc>
          <w:tcPr>
            <w:tcW w:w="1038" w:type="dxa"/>
          </w:tcPr>
          <w:p w14:paraId="5AD3A307" w14:textId="2CF9EA99" w:rsidR="00CD6F1E" w:rsidRPr="004647D0" w:rsidRDefault="00CD6F1E" w:rsidP="00032749">
            <w:pPr>
              <w:pStyle w:val="TableText"/>
              <w:rPr>
                <w:rFonts w:cs="Arial"/>
              </w:rPr>
            </w:pPr>
          </w:p>
        </w:tc>
        <w:tc>
          <w:tcPr>
            <w:tcW w:w="929" w:type="dxa"/>
          </w:tcPr>
          <w:p w14:paraId="04222900" w14:textId="00AAA148" w:rsidR="00CD6F1E" w:rsidRPr="00176869" w:rsidRDefault="00CD6F1E" w:rsidP="00176869">
            <w:pPr>
              <w:pStyle w:val="TableText"/>
              <w:rPr>
                <w:rFonts w:cs="Arial"/>
                <w:i/>
              </w:rPr>
            </w:pPr>
          </w:p>
        </w:tc>
        <w:tc>
          <w:tcPr>
            <w:tcW w:w="2189" w:type="dxa"/>
          </w:tcPr>
          <w:p w14:paraId="2D8B963B" w14:textId="2267BC2C" w:rsidR="00CD6F1E" w:rsidRPr="004647D0" w:rsidRDefault="00CD6F1E" w:rsidP="00176869">
            <w:pPr>
              <w:pStyle w:val="TableText"/>
              <w:rPr>
                <w:rFonts w:cs="Arial"/>
              </w:rPr>
            </w:pPr>
          </w:p>
        </w:tc>
        <w:tc>
          <w:tcPr>
            <w:tcW w:w="2123" w:type="dxa"/>
          </w:tcPr>
          <w:p w14:paraId="5F0F15DF" w14:textId="1E82FE6F" w:rsidR="00CD6F1E" w:rsidRPr="004647D0" w:rsidRDefault="00CD6F1E" w:rsidP="00032749">
            <w:pPr>
              <w:pStyle w:val="TableText"/>
              <w:rPr>
                <w:rFonts w:cs="Arial"/>
              </w:rPr>
            </w:pPr>
          </w:p>
        </w:tc>
        <w:tc>
          <w:tcPr>
            <w:tcW w:w="1947" w:type="dxa"/>
            <w:gridSpan w:val="2"/>
          </w:tcPr>
          <w:p w14:paraId="60C6EDF1" w14:textId="74ACA6AC" w:rsidR="00CD6F1E" w:rsidRPr="004647D0" w:rsidRDefault="00CD6F1E" w:rsidP="00032749">
            <w:pPr>
              <w:pStyle w:val="TableText"/>
              <w:rPr>
                <w:rFonts w:cs="Arial"/>
              </w:rPr>
            </w:pPr>
          </w:p>
        </w:tc>
        <w:tc>
          <w:tcPr>
            <w:tcW w:w="2365" w:type="dxa"/>
          </w:tcPr>
          <w:p w14:paraId="4AA31FE6" w14:textId="510CD74E" w:rsidR="00CD6F1E" w:rsidRPr="00176869" w:rsidRDefault="00CD6F1E" w:rsidP="00032749">
            <w:pPr>
              <w:pStyle w:val="TableText"/>
              <w:rPr>
                <w:rFonts w:cs="Arial"/>
                <w:i/>
              </w:rPr>
            </w:pPr>
          </w:p>
        </w:tc>
      </w:tr>
      <w:tr w:rsidR="00176869" w:rsidRPr="004647D0" w14:paraId="764E4376" w14:textId="77777777" w:rsidTr="00CD6F1E">
        <w:trPr>
          <w:trHeight w:val="268"/>
        </w:trPr>
        <w:tc>
          <w:tcPr>
            <w:tcW w:w="1038" w:type="dxa"/>
          </w:tcPr>
          <w:p w14:paraId="2C81DEC2" w14:textId="1026F3F6" w:rsidR="00176869" w:rsidRPr="004647D0" w:rsidRDefault="00176869" w:rsidP="00176869">
            <w:pPr>
              <w:pStyle w:val="TableText"/>
              <w:rPr>
                <w:rFonts w:cs="Arial"/>
              </w:rPr>
            </w:pPr>
          </w:p>
        </w:tc>
        <w:tc>
          <w:tcPr>
            <w:tcW w:w="929" w:type="dxa"/>
          </w:tcPr>
          <w:p w14:paraId="0D4B8788" w14:textId="45BA1E3D" w:rsidR="00176869" w:rsidRPr="004647D0" w:rsidRDefault="00176869" w:rsidP="00176869">
            <w:pPr>
              <w:pStyle w:val="TableText"/>
              <w:rPr>
                <w:rFonts w:cs="Arial"/>
              </w:rPr>
            </w:pPr>
          </w:p>
        </w:tc>
        <w:tc>
          <w:tcPr>
            <w:tcW w:w="2189" w:type="dxa"/>
          </w:tcPr>
          <w:p w14:paraId="259B11B9" w14:textId="56459035" w:rsidR="00176869" w:rsidRPr="004647D0" w:rsidRDefault="00176869" w:rsidP="00176869">
            <w:pPr>
              <w:pStyle w:val="TableText"/>
              <w:rPr>
                <w:rFonts w:cs="Arial"/>
              </w:rPr>
            </w:pPr>
          </w:p>
        </w:tc>
        <w:tc>
          <w:tcPr>
            <w:tcW w:w="2123" w:type="dxa"/>
          </w:tcPr>
          <w:p w14:paraId="4903AB37" w14:textId="6E51E185" w:rsidR="00176869" w:rsidRPr="004647D0" w:rsidRDefault="00176869" w:rsidP="00176869">
            <w:pPr>
              <w:pStyle w:val="TableText"/>
              <w:rPr>
                <w:rFonts w:cs="Arial"/>
              </w:rPr>
            </w:pPr>
          </w:p>
        </w:tc>
        <w:tc>
          <w:tcPr>
            <w:tcW w:w="1947" w:type="dxa"/>
            <w:gridSpan w:val="2"/>
          </w:tcPr>
          <w:p w14:paraId="2CCC41FC" w14:textId="2E2576F8" w:rsidR="00176869" w:rsidRPr="004647D0" w:rsidRDefault="00176869" w:rsidP="00176869">
            <w:pPr>
              <w:pStyle w:val="TableText"/>
              <w:rPr>
                <w:rFonts w:cs="Arial"/>
              </w:rPr>
            </w:pPr>
          </w:p>
        </w:tc>
        <w:tc>
          <w:tcPr>
            <w:tcW w:w="2365" w:type="dxa"/>
          </w:tcPr>
          <w:p w14:paraId="330C34B1" w14:textId="0AA9C634" w:rsidR="00176869" w:rsidRPr="004647D0" w:rsidRDefault="00176869" w:rsidP="00176869">
            <w:pPr>
              <w:pStyle w:val="TableText"/>
              <w:rPr>
                <w:rFonts w:cs="Arial"/>
              </w:rPr>
            </w:pPr>
          </w:p>
        </w:tc>
      </w:tr>
      <w:tr w:rsidR="00176869" w:rsidRPr="004647D0" w14:paraId="303C0EF5" w14:textId="77777777" w:rsidTr="00CD6F1E">
        <w:trPr>
          <w:trHeight w:val="268"/>
        </w:trPr>
        <w:tc>
          <w:tcPr>
            <w:tcW w:w="1038" w:type="dxa"/>
          </w:tcPr>
          <w:p w14:paraId="337F0BEA" w14:textId="35232D39" w:rsidR="00176869" w:rsidRPr="004647D0" w:rsidRDefault="00176869" w:rsidP="00176869">
            <w:pPr>
              <w:pStyle w:val="TableText"/>
              <w:rPr>
                <w:rFonts w:cs="Arial"/>
              </w:rPr>
            </w:pPr>
          </w:p>
        </w:tc>
        <w:tc>
          <w:tcPr>
            <w:tcW w:w="929" w:type="dxa"/>
          </w:tcPr>
          <w:p w14:paraId="2BF8E833" w14:textId="15E2B414" w:rsidR="00176869" w:rsidRPr="004647D0" w:rsidRDefault="00176869" w:rsidP="00176869">
            <w:pPr>
              <w:pStyle w:val="TableText"/>
              <w:rPr>
                <w:rFonts w:cs="Arial"/>
              </w:rPr>
            </w:pPr>
          </w:p>
        </w:tc>
        <w:tc>
          <w:tcPr>
            <w:tcW w:w="2189" w:type="dxa"/>
          </w:tcPr>
          <w:p w14:paraId="06F0BE5A" w14:textId="79A3A44A" w:rsidR="00176869" w:rsidRPr="004647D0" w:rsidRDefault="00176869" w:rsidP="00176869">
            <w:pPr>
              <w:pStyle w:val="TableText"/>
              <w:rPr>
                <w:rFonts w:cs="Arial"/>
              </w:rPr>
            </w:pPr>
          </w:p>
        </w:tc>
        <w:tc>
          <w:tcPr>
            <w:tcW w:w="2123" w:type="dxa"/>
          </w:tcPr>
          <w:p w14:paraId="5CC343A8" w14:textId="338E6ACA" w:rsidR="00176869" w:rsidRPr="004647D0" w:rsidRDefault="00176869" w:rsidP="00176869">
            <w:pPr>
              <w:pStyle w:val="TableText"/>
              <w:rPr>
                <w:rFonts w:cs="Arial"/>
              </w:rPr>
            </w:pPr>
          </w:p>
        </w:tc>
        <w:tc>
          <w:tcPr>
            <w:tcW w:w="1947" w:type="dxa"/>
            <w:gridSpan w:val="2"/>
          </w:tcPr>
          <w:p w14:paraId="4A077061" w14:textId="1747AB96" w:rsidR="00176869" w:rsidRPr="004647D0" w:rsidRDefault="00176869" w:rsidP="00176869">
            <w:pPr>
              <w:pStyle w:val="TableText"/>
              <w:rPr>
                <w:rFonts w:cs="Arial"/>
              </w:rPr>
            </w:pPr>
          </w:p>
        </w:tc>
        <w:tc>
          <w:tcPr>
            <w:tcW w:w="2365" w:type="dxa"/>
          </w:tcPr>
          <w:p w14:paraId="1A6F05BE" w14:textId="4169EA20" w:rsidR="00176869" w:rsidRPr="004647D0" w:rsidRDefault="00176869" w:rsidP="00176869">
            <w:pPr>
              <w:pStyle w:val="TableText"/>
              <w:rPr>
                <w:rFonts w:cs="Arial"/>
              </w:rPr>
            </w:pPr>
          </w:p>
        </w:tc>
      </w:tr>
      <w:tr w:rsidR="00176869" w:rsidRPr="004647D0" w14:paraId="66A72C31" w14:textId="77777777" w:rsidTr="00CD6F1E">
        <w:trPr>
          <w:trHeight w:val="268"/>
        </w:trPr>
        <w:tc>
          <w:tcPr>
            <w:tcW w:w="1038" w:type="dxa"/>
          </w:tcPr>
          <w:p w14:paraId="0B16AB0B" w14:textId="77777777" w:rsidR="00176869" w:rsidRPr="004647D0" w:rsidRDefault="00176869" w:rsidP="00176869">
            <w:pPr>
              <w:pStyle w:val="TableText"/>
              <w:rPr>
                <w:rFonts w:cs="Arial"/>
              </w:rPr>
            </w:pPr>
          </w:p>
        </w:tc>
        <w:tc>
          <w:tcPr>
            <w:tcW w:w="929" w:type="dxa"/>
          </w:tcPr>
          <w:p w14:paraId="7FAC76E5" w14:textId="77777777" w:rsidR="00176869" w:rsidRPr="004647D0" w:rsidRDefault="00176869" w:rsidP="00176869">
            <w:pPr>
              <w:pStyle w:val="TableText"/>
              <w:rPr>
                <w:rFonts w:cs="Arial"/>
              </w:rPr>
            </w:pPr>
          </w:p>
        </w:tc>
        <w:tc>
          <w:tcPr>
            <w:tcW w:w="2189" w:type="dxa"/>
          </w:tcPr>
          <w:p w14:paraId="165A2E59" w14:textId="77777777" w:rsidR="00176869" w:rsidRPr="004647D0" w:rsidRDefault="00176869" w:rsidP="00176869">
            <w:pPr>
              <w:pStyle w:val="TableText"/>
              <w:rPr>
                <w:rFonts w:cs="Arial"/>
              </w:rPr>
            </w:pPr>
          </w:p>
        </w:tc>
        <w:tc>
          <w:tcPr>
            <w:tcW w:w="2123" w:type="dxa"/>
          </w:tcPr>
          <w:p w14:paraId="1CB0C940" w14:textId="77777777" w:rsidR="00176869" w:rsidRPr="004647D0" w:rsidRDefault="00176869" w:rsidP="00176869">
            <w:pPr>
              <w:pStyle w:val="TableText"/>
              <w:rPr>
                <w:rFonts w:cs="Arial"/>
              </w:rPr>
            </w:pPr>
          </w:p>
        </w:tc>
        <w:tc>
          <w:tcPr>
            <w:tcW w:w="1947" w:type="dxa"/>
            <w:gridSpan w:val="2"/>
          </w:tcPr>
          <w:p w14:paraId="45256993" w14:textId="77777777" w:rsidR="00176869" w:rsidRPr="004647D0" w:rsidRDefault="00176869" w:rsidP="00176869">
            <w:pPr>
              <w:pStyle w:val="TableText"/>
              <w:rPr>
                <w:rFonts w:cs="Arial"/>
              </w:rPr>
            </w:pPr>
          </w:p>
        </w:tc>
        <w:tc>
          <w:tcPr>
            <w:tcW w:w="2365" w:type="dxa"/>
          </w:tcPr>
          <w:p w14:paraId="475017A0" w14:textId="77777777" w:rsidR="00176869" w:rsidRPr="004647D0" w:rsidRDefault="00176869" w:rsidP="00176869">
            <w:pPr>
              <w:pStyle w:val="TableText"/>
              <w:rPr>
                <w:rFonts w:cs="Arial"/>
              </w:rPr>
            </w:pPr>
          </w:p>
        </w:tc>
      </w:tr>
    </w:tbl>
    <w:p w14:paraId="45EA23ED" w14:textId="77777777" w:rsidR="00D46E95" w:rsidRPr="004647D0" w:rsidRDefault="00D46E95" w:rsidP="00D46E95">
      <w:pPr>
        <w:pStyle w:val="HeadingBar"/>
      </w:pPr>
    </w:p>
    <w:p w14:paraId="427116E3" w14:textId="526E8579" w:rsidR="00D46E95" w:rsidRPr="004647D0" w:rsidRDefault="00D46E95" w:rsidP="00D46E95">
      <w:pPr>
        <w:pStyle w:val="Heading3"/>
      </w:pPr>
      <w:bookmarkStart w:id="89" w:name="_Toc479609615"/>
      <w:r w:rsidRPr="004647D0">
        <w:t>Automated Conversion Tool Files</w:t>
      </w:r>
      <w:bookmarkEnd w:id="89"/>
    </w:p>
    <w:tbl>
      <w:tblPr>
        <w:tblW w:w="105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885"/>
        <w:gridCol w:w="1234"/>
        <w:gridCol w:w="1207"/>
        <w:gridCol w:w="805"/>
        <w:gridCol w:w="849"/>
        <w:gridCol w:w="1541"/>
        <w:gridCol w:w="1292"/>
        <w:gridCol w:w="845"/>
        <w:gridCol w:w="1916"/>
      </w:tblGrid>
      <w:tr w:rsidR="00CD6F1E" w:rsidRPr="004647D0" w14:paraId="7874D906" w14:textId="77777777" w:rsidTr="00CD6F1E">
        <w:trPr>
          <w:trHeight w:val="277"/>
          <w:tblHeader/>
        </w:trPr>
        <w:tc>
          <w:tcPr>
            <w:tcW w:w="885" w:type="dxa"/>
            <w:tcBorders>
              <w:top w:val="single" w:sz="12" w:space="0" w:color="auto"/>
              <w:bottom w:val="nil"/>
              <w:right w:val="nil"/>
            </w:tcBorders>
            <w:shd w:val="pct10" w:color="auto" w:fill="auto"/>
          </w:tcPr>
          <w:p w14:paraId="6841F7E0" w14:textId="77777777" w:rsidR="00CD6F1E" w:rsidRPr="004647D0" w:rsidRDefault="00CD6F1E" w:rsidP="00032749">
            <w:pPr>
              <w:pStyle w:val="TableHeading"/>
              <w:rPr>
                <w:rFonts w:cs="Arial"/>
              </w:rPr>
            </w:pPr>
            <w:r w:rsidRPr="004647D0">
              <w:rPr>
                <w:rFonts w:cs="Arial"/>
              </w:rPr>
              <w:t>Sequence</w:t>
            </w:r>
          </w:p>
        </w:tc>
        <w:tc>
          <w:tcPr>
            <w:tcW w:w="1234" w:type="dxa"/>
            <w:tcBorders>
              <w:top w:val="single" w:sz="12" w:space="0" w:color="auto"/>
              <w:left w:val="nil"/>
              <w:bottom w:val="nil"/>
              <w:right w:val="nil"/>
            </w:tcBorders>
            <w:shd w:val="pct10" w:color="auto" w:fill="auto"/>
          </w:tcPr>
          <w:p w14:paraId="45CF4862" w14:textId="77777777" w:rsidR="00CD6F1E" w:rsidRPr="004647D0" w:rsidRDefault="00CD6F1E" w:rsidP="00032749">
            <w:pPr>
              <w:pStyle w:val="TableHeading"/>
              <w:rPr>
                <w:rFonts w:cs="Arial"/>
              </w:rPr>
            </w:pPr>
            <w:r w:rsidRPr="004647D0">
              <w:rPr>
                <w:rFonts w:cs="Arial"/>
              </w:rPr>
              <w:t xml:space="preserve">&lt;Conversion Tool&gt; </w:t>
            </w:r>
            <w:r w:rsidRPr="004647D0">
              <w:rPr>
                <w:rFonts w:cs="Arial"/>
              </w:rPr>
              <w:br/>
              <w:t>Template Name</w:t>
            </w:r>
          </w:p>
        </w:tc>
        <w:tc>
          <w:tcPr>
            <w:tcW w:w="1207" w:type="dxa"/>
            <w:tcBorders>
              <w:top w:val="single" w:sz="12" w:space="0" w:color="auto"/>
              <w:left w:val="nil"/>
              <w:bottom w:val="nil"/>
              <w:right w:val="nil"/>
            </w:tcBorders>
            <w:shd w:val="pct10" w:color="auto" w:fill="auto"/>
          </w:tcPr>
          <w:p w14:paraId="3C18A2AE" w14:textId="77777777" w:rsidR="00CD6F1E" w:rsidRPr="004647D0" w:rsidRDefault="00CD6F1E" w:rsidP="00032749">
            <w:pPr>
              <w:pStyle w:val="TableHeading"/>
              <w:rPr>
                <w:rFonts w:cs="Arial"/>
              </w:rPr>
            </w:pPr>
            <w:r w:rsidRPr="004647D0">
              <w:rPr>
                <w:rFonts w:cs="Arial"/>
              </w:rPr>
              <w:t>&lt;Conversion Tool&gt;</w:t>
            </w:r>
            <w:r w:rsidRPr="004647D0">
              <w:rPr>
                <w:rFonts w:cs="Arial"/>
              </w:rPr>
              <w:br/>
              <w:t>Map File Name</w:t>
            </w:r>
          </w:p>
        </w:tc>
        <w:tc>
          <w:tcPr>
            <w:tcW w:w="805" w:type="dxa"/>
            <w:tcBorders>
              <w:top w:val="single" w:sz="12" w:space="0" w:color="auto"/>
              <w:left w:val="nil"/>
              <w:bottom w:val="nil"/>
              <w:right w:val="nil"/>
            </w:tcBorders>
            <w:shd w:val="pct10" w:color="auto" w:fill="auto"/>
          </w:tcPr>
          <w:p w14:paraId="1825C734" w14:textId="77777777" w:rsidR="00CD6F1E" w:rsidRPr="004647D0" w:rsidRDefault="00CD6F1E" w:rsidP="00032749">
            <w:pPr>
              <w:pStyle w:val="TableHeading"/>
              <w:rPr>
                <w:rFonts w:cs="Arial"/>
              </w:rPr>
            </w:pPr>
            <w:r w:rsidRPr="004647D0">
              <w:rPr>
                <w:rFonts w:cs="Arial"/>
              </w:rPr>
              <w:t xml:space="preserve">Script </w:t>
            </w:r>
            <w:r w:rsidRPr="004647D0">
              <w:rPr>
                <w:rFonts w:cs="Arial"/>
              </w:rPr>
              <w:br/>
              <w:t>Name</w:t>
            </w:r>
          </w:p>
        </w:tc>
        <w:tc>
          <w:tcPr>
            <w:tcW w:w="849" w:type="dxa"/>
            <w:tcBorders>
              <w:top w:val="single" w:sz="12" w:space="0" w:color="auto"/>
              <w:left w:val="nil"/>
              <w:bottom w:val="nil"/>
              <w:right w:val="nil"/>
            </w:tcBorders>
            <w:shd w:val="pct10" w:color="auto" w:fill="auto"/>
          </w:tcPr>
          <w:p w14:paraId="7C57CF22" w14:textId="77777777" w:rsidR="00CD6F1E" w:rsidRPr="004647D0" w:rsidRDefault="00CD6F1E" w:rsidP="00032749">
            <w:pPr>
              <w:pStyle w:val="TableHeading"/>
              <w:rPr>
                <w:rFonts w:cs="Arial"/>
              </w:rPr>
            </w:pPr>
            <w:r w:rsidRPr="004647D0">
              <w:rPr>
                <w:rFonts w:cs="Arial"/>
              </w:rPr>
              <w:t xml:space="preserve">Data File </w:t>
            </w:r>
            <w:r w:rsidRPr="004647D0">
              <w:rPr>
                <w:rFonts w:cs="Arial"/>
              </w:rPr>
              <w:br/>
              <w:t>Name</w:t>
            </w:r>
          </w:p>
        </w:tc>
        <w:tc>
          <w:tcPr>
            <w:tcW w:w="1541" w:type="dxa"/>
            <w:tcBorders>
              <w:top w:val="single" w:sz="12" w:space="0" w:color="auto"/>
              <w:left w:val="nil"/>
              <w:bottom w:val="nil"/>
              <w:right w:val="nil"/>
            </w:tcBorders>
            <w:shd w:val="pct10" w:color="auto" w:fill="auto"/>
          </w:tcPr>
          <w:p w14:paraId="4FB242DD" w14:textId="77777777" w:rsidR="00CD6F1E" w:rsidRPr="004647D0" w:rsidRDefault="00CD6F1E" w:rsidP="00032749">
            <w:pPr>
              <w:pStyle w:val="TableHeading"/>
              <w:rPr>
                <w:rFonts w:cs="Arial"/>
              </w:rPr>
            </w:pPr>
            <w:r w:rsidRPr="004647D0">
              <w:rPr>
                <w:rFonts w:cs="Arial"/>
              </w:rPr>
              <w:t xml:space="preserve">Location of Template &amp; </w:t>
            </w:r>
            <w:r w:rsidRPr="004647D0">
              <w:rPr>
                <w:rFonts w:cs="Arial"/>
              </w:rPr>
              <w:br/>
              <w:t>Maps</w:t>
            </w:r>
          </w:p>
        </w:tc>
        <w:tc>
          <w:tcPr>
            <w:tcW w:w="1292" w:type="dxa"/>
            <w:tcBorders>
              <w:top w:val="single" w:sz="12" w:space="0" w:color="auto"/>
              <w:left w:val="nil"/>
              <w:bottom w:val="nil"/>
              <w:right w:val="nil"/>
            </w:tcBorders>
            <w:shd w:val="pct10" w:color="auto" w:fill="auto"/>
          </w:tcPr>
          <w:p w14:paraId="04BBE757" w14:textId="77777777" w:rsidR="00CD6F1E" w:rsidRPr="004647D0" w:rsidRDefault="00CD6F1E" w:rsidP="00032749">
            <w:pPr>
              <w:pStyle w:val="TableHeading"/>
              <w:rPr>
                <w:rFonts w:cs="Arial"/>
              </w:rPr>
            </w:pPr>
            <w:r w:rsidRPr="004647D0">
              <w:rPr>
                <w:rFonts w:cs="Arial"/>
              </w:rPr>
              <w:t xml:space="preserve">Target Oracle </w:t>
            </w:r>
            <w:r w:rsidRPr="004647D0">
              <w:rPr>
                <w:rFonts w:cs="Arial"/>
              </w:rPr>
              <w:br/>
              <w:t>Table</w:t>
            </w:r>
          </w:p>
        </w:tc>
        <w:tc>
          <w:tcPr>
            <w:tcW w:w="845" w:type="dxa"/>
            <w:tcBorders>
              <w:top w:val="single" w:sz="12" w:space="0" w:color="auto"/>
              <w:left w:val="nil"/>
              <w:bottom w:val="nil"/>
              <w:right w:val="nil"/>
            </w:tcBorders>
            <w:shd w:val="pct10" w:color="auto" w:fill="auto"/>
          </w:tcPr>
          <w:p w14:paraId="37A699EC" w14:textId="77777777" w:rsidR="00CD6F1E" w:rsidRPr="004647D0" w:rsidRDefault="00CD6F1E" w:rsidP="00032749">
            <w:pPr>
              <w:pStyle w:val="TableHeading"/>
              <w:rPr>
                <w:rFonts w:cs="Arial"/>
              </w:rPr>
            </w:pPr>
            <w:r w:rsidRPr="004647D0">
              <w:rPr>
                <w:rFonts w:cs="Arial"/>
              </w:rPr>
              <w:t>Developer</w:t>
            </w:r>
          </w:p>
        </w:tc>
        <w:tc>
          <w:tcPr>
            <w:tcW w:w="1916" w:type="dxa"/>
            <w:tcBorders>
              <w:top w:val="single" w:sz="12" w:space="0" w:color="auto"/>
              <w:left w:val="nil"/>
              <w:bottom w:val="nil"/>
            </w:tcBorders>
            <w:shd w:val="pct10" w:color="auto" w:fill="auto"/>
          </w:tcPr>
          <w:p w14:paraId="0D6BB7BF" w14:textId="77777777" w:rsidR="00CD6F1E" w:rsidRPr="004647D0" w:rsidRDefault="00CD6F1E" w:rsidP="00032749">
            <w:pPr>
              <w:pStyle w:val="TableHeading"/>
              <w:rPr>
                <w:rFonts w:cs="Arial"/>
              </w:rPr>
            </w:pPr>
            <w:r w:rsidRPr="004647D0">
              <w:rPr>
                <w:rFonts w:cs="Arial"/>
              </w:rPr>
              <w:t>Comments</w:t>
            </w:r>
          </w:p>
        </w:tc>
      </w:tr>
      <w:tr w:rsidR="00CD6F1E" w:rsidRPr="004647D0" w14:paraId="436C3532" w14:textId="77777777" w:rsidTr="00CD6F1E">
        <w:trPr>
          <w:trHeight w:hRule="exact" w:val="67"/>
          <w:tblHeader/>
        </w:trPr>
        <w:tc>
          <w:tcPr>
            <w:tcW w:w="885" w:type="dxa"/>
            <w:tcBorders>
              <w:top w:val="single" w:sz="6" w:space="0" w:color="auto"/>
              <w:left w:val="nil"/>
              <w:bottom w:val="single" w:sz="6" w:space="0" w:color="auto"/>
              <w:right w:val="nil"/>
            </w:tcBorders>
            <w:shd w:val="pct50" w:color="auto" w:fill="auto"/>
          </w:tcPr>
          <w:p w14:paraId="35B6B5B0" w14:textId="77777777" w:rsidR="00CD6F1E" w:rsidRPr="004647D0" w:rsidRDefault="00CD6F1E" w:rsidP="00032749">
            <w:pPr>
              <w:pStyle w:val="TableText"/>
              <w:rPr>
                <w:rFonts w:cs="Arial"/>
                <w:sz w:val="8"/>
              </w:rPr>
            </w:pPr>
          </w:p>
        </w:tc>
        <w:tc>
          <w:tcPr>
            <w:tcW w:w="1234" w:type="dxa"/>
            <w:tcBorders>
              <w:top w:val="single" w:sz="6" w:space="0" w:color="auto"/>
              <w:left w:val="nil"/>
              <w:bottom w:val="single" w:sz="6" w:space="0" w:color="auto"/>
              <w:right w:val="nil"/>
            </w:tcBorders>
            <w:shd w:val="pct50" w:color="auto" w:fill="auto"/>
          </w:tcPr>
          <w:p w14:paraId="3D64FA2D" w14:textId="77777777" w:rsidR="00CD6F1E" w:rsidRPr="004647D0" w:rsidRDefault="00CD6F1E" w:rsidP="00032749">
            <w:pPr>
              <w:pStyle w:val="TableText"/>
              <w:rPr>
                <w:rFonts w:cs="Arial"/>
                <w:sz w:val="8"/>
              </w:rPr>
            </w:pPr>
          </w:p>
        </w:tc>
        <w:tc>
          <w:tcPr>
            <w:tcW w:w="1207" w:type="dxa"/>
            <w:tcBorders>
              <w:top w:val="single" w:sz="6" w:space="0" w:color="auto"/>
              <w:left w:val="nil"/>
              <w:bottom w:val="single" w:sz="6" w:space="0" w:color="auto"/>
              <w:right w:val="nil"/>
            </w:tcBorders>
            <w:shd w:val="pct50" w:color="auto" w:fill="auto"/>
          </w:tcPr>
          <w:p w14:paraId="65DE76FF" w14:textId="77777777" w:rsidR="00CD6F1E" w:rsidRPr="004647D0" w:rsidRDefault="00CD6F1E" w:rsidP="00032749">
            <w:pPr>
              <w:pStyle w:val="TableText"/>
              <w:rPr>
                <w:rFonts w:cs="Arial"/>
                <w:sz w:val="8"/>
              </w:rPr>
            </w:pPr>
          </w:p>
        </w:tc>
        <w:tc>
          <w:tcPr>
            <w:tcW w:w="805" w:type="dxa"/>
            <w:tcBorders>
              <w:top w:val="single" w:sz="6" w:space="0" w:color="auto"/>
              <w:left w:val="nil"/>
              <w:bottom w:val="single" w:sz="6" w:space="0" w:color="auto"/>
              <w:right w:val="nil"/>
            </w:tcBorders>
            <w:shd w:val="pct50" w:color="auto" w:fill="auto"/>
          </w:tcPr>
          <w:p w14:paraId="22880EFF" w14:textId="77777777" w:rsidR="00CD6F1E" w:rsidRPr="004647D0" w:rsidRDefault="00CD6F1E" w:rsidP="00032749">
            <w:pPr>
              <w:pStyle w:val="TableText"/>
              <w:rPr>
                <w:rFonts w:cs="Arial"/>
                <w:sz w:val="8"/>
              </w:rPr>
            </w:pPr>
          </w:p>
        </w:tc>
        <w:tc>
          <w:tcPr>
            <w:tcW w:w="849" w:type="dxa"/>
            <w:tcBorders>
              <w:top w:val="single" w:sz="6" w:space="0" w:color="auto"/>
              <w:left w:val="nil"/>
              <w:bottom w:val="single" w:sz="6" w:space="0" w:color="auto"/>
              <w:right w:val="nil"/>
            </w:tcBorders>
            <w:shd w:val="pct50" w:color="auto" w:fill="auto"/>
          </w:tcPr>
          <w:p w14:paraId="58B417DD" w14:textId="77777777" w:rsidR="00CD6F1E" w:rsidRPr="004647D0" w:rsidRDefault="00CD6F1E" w:rsidP="00032749">
            <w:pPr>
              <w:pStyle w:val="TableText"/>
              <w:rPr>
                <w:rFonts w:cs="Arial"/>
                <w:sz w:val="8"/>
              </w:rPr>
            </w:pPr>
          </w:p>
        </w:tc>
        <w:tc>
          <w:tcPr>
            <w:tcW w:w="1541" w:type="dxa"/>
            <w:tcBorders>
              <w:top w:val="single" w:sz="6" w:space="0" w:color="auto"/>
              <w:left w:val="nil"/>
              <w:bottom w:val="single" w:sz="6" w:space="0" w:color="auto"/>
              <w:right w:val="nil"/>
            </w:tcBorders>
            <w:shd w:val="pct50" w:color="auto" w:fill="auto"/>
          </w:tcPr>
          <w:p w14:paraId="10046137" w14:textId="77777777" w:rsidR="00CD6F1E" w:rsidRPr="004647D0" w:rsidRDefault="00CD6F1E" w:rsidP="00032749">
            <w:pPr>
              <w:pStyle w:val="TableText"/>
              <w:rPr>
                <w:rFonts w:cs="Arial"/>
                <w:sz w:val="8"/>
              </w:rPr>
            </w:pPr>
          </w:p>
        </w:tc>
        <w:tc>
          <w:tcPr>
            <w:tcW w:w="1292" w:type="dxa"/>
            <w:tcBorders>
              <w:top w:val="single" w:sz="6" w:space="0" w:color="auto"/>
              <w:left w:val="nil"/>
              <w:bottom w:val="single" w:sz="6" w:space="0" w:color="auto"/>
              <w:right w:val="nil"/>
            </w:tcBorders>
            <w:shd w:val="pct50" w:color="auto" w:fill="auto"/>
          </w:tcPr>
          <w:p w14:paraId="13122BFD" w14:textId="77777777" w:rsidR="00CD6F1E" w:rsidRPr="004647D0" w:rsidRDefault="00CD6F1E" w:rsidP="00032749">
            <w:pPr>
              <w:pStyle w:val="TableText"/>
              <w:rPr>
                <w:rFonts w:cs="Arial"/>
                <w:sz w:val="8"/>
              </w:rPr>
            </w:pPr>
          </w:p>
        </w:tc>
        <w:tc>
          <w:tcPr>
            <w:tcW w:w="845" w:type="dxa"/>
            <w:tcBorders>
              <w:top w:val="single" w:sz="6" w:space="0" w:color="auto"/>
              <w:left w:val="nil"/>
              <w:bottom w:val="single" w:sz="6" w:space="0" w:color="auto"/>
              <w:right w:val="nil"/>
            </w:tcBorders>
            <w:shd w:val="pct50" w:color="auto" w:fill="auto"/>
          </w:tcPr>
          <w:p w14:paraId="3B2E3472" w14:textId="77777777" w:rsidR="00CD6F1E" w:rsidRPr="004647D0" w:rsidRDefault="00CD6F1E" w:rsidP="00032749">
            <w:pPr>
              <w:pStyle w:val="TableText"/>
              <w:rPr>
                <w:rFonts w:cs="Arial"/>
                <w:sz w:val="8"/>
              </w:rPr>
            </w:pPr>
          </w:p>
        </w:tc>
        <w:tc>
          <w:tcPr>
            <w:tcW w:w="1916" w:type="dxa"/>
            <w:tcBorders>
              <w:top w:val="single" w:sz="6" w:space="0" w:color="auto"/>
              <w:left w:val="nil"/>
              <w:bottom w:val="single" w:sz="6" w:space="0" w:color="auto"/>
              <w:right w:val="nil"/>
            </w:tcBorders>
            <w:shd w:val="pct50" w:color="auto" w:fill="auto"/>
          </w:tcPr>
          <w:p w14:paraId="769EC158" w14:textId="77777777" w:rsidR="00CD6F1E" w:rsidRPr="004647D0" w:rsidRDefault="00CD6F1E" w:rsidP="00032749">
            <w:pPr>
              <w:pStyle w:val="TableText"/>
              <w:rPr>
                <w:rFonts w:cs="Arial"/>
                <w:sz w:val="8"/>
              </w:rPr>
            </w:pPr>
          </w:p>
        </w:tc>
      </w:tr>
      <w:tr w:rsidR="00CD6F1E" w:rsidRPr="004647D0" w14:paraId="41B4E0CD" w14:textId="77777777" w:rsidTr="00CD6F1E">
        <w:trPr>
          <w:trHeight w:val="277"/>
        </w:trPr>
        <w:tc>
          <w:tcPr>
            <w:tcW w:w="885" w:type="dxa"/>
            <w:tcBorders>
              <w:top w:val="nil"/>
            </w:tcBorders>
          </w:tcPr>
          <w:p w14:paraId="29418C1E" w14:textId="77777777" w:rsidR="00CD6F1E" w:rsidRPr="004647D0" w:rsidRDefault="00CD6F1E" w:rsidP="00032749">
            <w:pPr>
              <w:pStyle w:val="TableText"/>
              <w:rPr>
                <w:rFonts w:cs="Arial"/>
              </w:rPr>
            </w:pPr>
          </w:p>
        </w:tc>
        <w:tc>
          <w:tcPr>
            <w:tcW w:w="1234" w:type="dxa"/>
            <w:tcBorders>
              <w:top w:val="nil"/>
            </w:tcBorders>
          </w:tcPr>
          <w:p w14:paraId="52A92347" w14:textId="77777777" w:rsidR="00CD6F1E" w:rsidRPr="004647D0" w:rsidRDefault="00CD6F1E" w:rsidP="00032749">
            <w:pPr>
              <w:pStyle w:val="TableText"/>
              <w:rPr>
                <w:rFonts w:cs="Arial"/>
              </w:rPr>
            </w:pPr>
          </w:p>
        </w:tc>
        <w:tc>
          <w:tcPr>
            <w:tcW w:w="1207" w:type="dxa"/>
            <w:tcBorders>
              <w:top w:val="nil"/>
            </w:tcBorders>
          </w:tcPr>
          <w:p w14:paraId="3DBB4677" w14:textId="77777777" w:rsidR="00CD6F1E" w:rsidRPr="004647D0" w:rsidRDefault="00CD6F1E" w:rsidP="00032749">
            <w:pPr>
              <w:pStyle w:val="TableText"/>
              <w:rPr>
                <w:rFonts w:cs="Arial"/>
              </w:rPr>
            </w:pPr>
          </w:p>
        </w:tc>
        <w:tc>
          <w:tcPr>
            <w:tcW w:w="805" w:type="dxa"/>
            <w:tcBorders>
              <w:top w:val="nil"/>
            </w:tcBorders>
          </w:tcPr>
          <w:p w14:paraId="548B1DBE" w14:textId="77777777" w:rsidR="00CD6F1E" w:rsidRPr="004647D0" w:rsidRDefault="00CD6F1E" w:rsidP="00032749">
            <w:pPr>
              <w:pStyle w:val="TableText"/>
              <w:rPr>
                <w:rFonts w:cs="Arial"/>
              </w:rPr>
            </w:pPr>
          </w:p>
        </w:tc>
        <w:tc>
          <w:tcPr>
            <w:tcW w:w="849" w:type="dxa"/>
            <w:tcBorders>
              <w:top w:val="nil"/>
            </w:tcBorders>
          </w:tcPr>
          <w:p w14:paraId="7800EC0B" w14:textId="77777777" w:rsidR="00CD6F1E" w:rsidRPr="004647D0" w:rsidRDefault="00CD6F1E" w:rsidP="00032749">
            <w:pPr>
              <w:pStyle w:val="TableText"/>
              <w:rPr>
                <w:rFonts w:cs="Arial"/>
              </w:rPr>
            </w:pPr>
          </w:p>
        </w:tc>
        <w:tc>
          <w:tcPr>
            <w:tcW w:w="1541" w:type="dxa"/>
            <w:tcBorders>
              <w:top w:val="nil"/>
            </w:tcBorders>
          </w:tcPr>
          <w:p w14:paraId="566C6306" w14:textId="77777777" w:rsidR="00CD6F1E" w:rsidRPr="004647D0" w:rsidRDefault="00CD6F1E" w:rsidP="00032749">
            <w:pPr>
              <w:pStyle w:val="TableText"/>
              <w:rPr>
                <w:rFonts w:cs="Arial"/>
              </w:rPr>
            </w:pPr>
          </w:p>
        </w:tc>
        <w:tc>
          <w:tcPr>
            <w:tcW w:w="1292" w:type="dxa"/>
            <w:tcBorders>
              <w:top w:val="nil"/>
            </w:tcBorders>
          </w:tcPr>
          <w:p w14:paraId="171FAEEE" w14:textId="77777777" w:rsidR="00CD6F1E" w:rsidRPr="004647D0" w:rsidRDefault="00CD6F1E" w:rsidP="00032749">
            <w:pPr>
              <w:pStyle w:val="TableText"/>
              <w:rPr>
                <w:rFonts w:cs="Arial"/>
              </w:rPr>
            </w:pPr>
          </w:p>
        </w:tc>
        <w:tc>
          <w:tcPr>
            <w:tcW w:w="845" w:type="dxa"/>
            <w:tcBorders>
              <w:top w:val="nil"/>
            </w:tcBorders>
          </w:tcPr>
          <w:p w14:paraId="35869A75" w14:textId="77777777" w:rsidR="00CD6F1E" w:rsidRPr="004647D0" w:rsidRDefault="00CD6F1E" w:rsidP="00032749">
            <w:pPr>
              <w:pStyle w:val="TableText"/>
              <w:rPr>
                <w:rFonts w:cs="Arial"/>
              </w:rPr>
            </w:pPr>
          </w:p>
        </w:tc>
        <w:tc>
          <w:tcPr>
            <w:tcW w:w="1916" w:type="dxa"/>
            <w:tcBorders>
              <w:top w:val="nil"/>
            </w:tcBorders>
          </w:tcPr>
          <w:p w14:paraId="07E0449D" w14:textId="77777777" w:rsidR="00CD6F1E" w:rsidRPr="004647D0" w:rsidRDefault="00CD6F1E" w:rsidP="00032749">
            <w:pPr>
              <w:pStyle w:val="TableText"/>
              <w:rPr>
                <w:rFonts w:cs="Arial"/>
              </w:rPr>
            </w:pPr>
          </w:p>
        </w:tc>
      </w:tr>
      <w:tr w:rsidR="00CD6F1E" w:rsidRPr="004647D0" w14:paraId="4B52D771" w14:textId="77777777" w:rsidTr="00CD6F1E">
        <w:trPr>
          <w:trHeight w:val="277"/>
        </w:trPr>
        <w:tc>
          <w:tcPr>
            <w:tcW w:w="885" w:type="dxa"/>
          </w:tcPr>
          <w:p w14:paraId="5320E0ED" w14:textId="77777777" w:rsidR="00CD6F1E" w:rsidRPr="004647D0" w:rsidRDefault="00CD6F1E" w:rsidP="00032749">
            <w:pPr>
              <w:pStyle w:val="TableText"/>
              <w:rPr>
                <w:rFonts w:cs="Arial"/>
              </w:rPr>
            </w:pPr>
          </w:p>
        </w:tc>
        <w:tc>
          <w:tcPr>
            <w:tcW w:w="1234" w:type="dxa"/>
          </w:tcPr>
          <w:p w14:paraId="2F61D6BD" w14:textId="77777777" w:rsidR="00CD6F1E" w:rsidRPr="004647D0" w:rsidRDefault="00CD6F1E" w:rsidP="00032749">
            <w:pPr>
              <w:pStyle w:val="TableText"/>
              <w:rPr>
                <w:rFonts w:cs="Arial"/>
              </w:rPr>
            </w:pPr>
          </w:p>
        </w:tc>
        <w:tc>
          <w:tcPr>
            <w:tcW w:w="1207" w:type="dxa"/>
          </w:tcPr>
          <w:p w14:paraId="5777E70D" w14:textId="77777777" w:rsidR="00CD6F1E" w:rsidRPr="004647D0" w:rsidRDefault="00CD6F1E" w:rsidP="00032749">
            <w:pPr>
              <w:pStyle w:val="TableText"/>
              <w:rPr>
                <w:rFonts w:cs="Arial"/>
              </w:rPr>
            </w:pPr>
          </w:p>
        </w:tc>
        <w:tc>
          <w:tcPr>
            <w:tcW w:w="805" w:type="dxa"/>
          </w:tcPr>
          <w:p w14:paraId="2DE7C81F" w14:textId="77777777" w:rsidR="00CD6F1E" w:rsidRPr="004647D0" w:rsidRDefault="00CD6F1E" w:rsidP="00032749">
            <w:pPr>
              <w:pStyle w:val="TableText"/>
              <w:rPr>
                <w:rFonts w:cs="Arial"/>
              </w:rPr>
            </w:pPr>
          </w:p>
        </w:tc>
        <w:tc>
          <w:tcPr>
            <w:tcW w:w="849" w:type="dxa"/>
          </w:tcPr>
          <w:p w14:paraId="2FF52468" w14:textId="77777777" w:rsidR="00CD6F1E" w:rsidRPr="004647D0" w:rsidRDefault="00CD6F1E" w:rsidP="00032749">
            <w:pPr>
              <w:pStyle w:val="TableText"/>
              <w:rPr>
                <w:rFonts w:cs="Arial"/>
              </w:rPr>
            </w:pPr>
          </w:p>
        </w:tc>
        <w:tc>
          <w:tcPr>
            <w:tcW w:w="1541" w:type="dxa"/>
          </w:tcPr>
          <w:p w14:paraId="6A8266C5" w14:textId="77777777" w:rsidR="00CD6F1E" w:rsidRPr="004647D0" w:rsidRDefault="00CD6F1E" w:rsidP="00032749">
            <w:pPr>
              <w:pStyle w:val="TableText"/>
              <w:rPr>
                <w:rFonts w:cs="Arial"/>
              </w:rPr>
            </w:pPr>
          </w:p>
        </w:tc>
        <w:tc>
          <w:tcPr>
            <w:tcW w:w="1292" w:type="dxa"/>
          </w:tcPr>
          <w:p w14:paraId="27AD8E3A" w14:textId="77777777" w:rsidR="00CD6F1E" w:rsidRPr="004647D0" w:rsidRDefault="00CD6F1E" w:rsidP="00032749">
            <w:pPr>
              <w:pStyle w:val="TableText"/>
              <w:rPr>
                <w:rFonts w:cs="Arial"/>
              </w:rPr>
            </w:pPr>
          </w:p>
        </w:tc>
        <w:tc>
          <w:tcPr>
            <w:tcW w:w="845" w:type="dxa"/>
          </w:tcPr>
          <w:p w14:paraId="483607CF" w14:textId="77777777" w:rsidR="00CD6F1E" w:rsidRPr="004647D0" w:rsidRDefault="00CD6F1E" w:rsidP="00032749">
            <w:pPr>
              <w:pStyle w:val="TableText"/>
              <w:rPr>
                <w:rFonts w:cs="Arial"/>
              </w:rPr>
            </w:pPr>
          </w:p>
        </w:tc>
        <w:tc>
          <w:tcPr>
            <w:tcW w:w="1916" w:type="dxa"/>
          </w:tcPr>
          <w:p w14:paraId="5BD667A4" w14:textId="77777777" w:rsidR="00CD6F1E" w:rsidRPr="004647D0" w:rsidRDefault="00CD6F1E" w:rsidP="00032749">
            <w:pPr>
              <w:pStyle w:val="TableText"/>
              <w:rPr>
                <w:rFonts w:cs="Arial"/>
              </w:rPr>
            </w:pPr>
          </w:p>
        </w:tc>
      </w:tr>
      <w:tr w:rsidR="00CD6F1E" w:rsidRPr="004647D0" w14:paraId="63F81AA4" w14:textId="77777777" w:rsidTr="00CD6F1E">
        <w:trPr>
          <w:trHeight w:val="277"/>
        </w:trPr>
        <w:tc>
          <w:tcPr>
            <w:tcW w:w="885" w:type="dxa"/>
          </w:tcPr>
          <w:p w14:paraId="441FF439" w14:textId="77777777" w:rsidR="00CD6F1E" w:rsidRPr="004647D0" w:rsidRDefault="00CD6F1E" w:rsidP="00032749">
            <w:pPr>
              <w:pStyle w:val="TableText"/>
              <w:rPr>
                <w:rFonts w:cs="Arial"/>
              </w:rPr>
            </w:pPr>
          </w:p>
        </w:tc>
        <w:tc>
          <w:tcPr>
            <w:tcW w:w="1234" w:type="dxa"/>
          </w:tcPr>
          <w:p w14:paraId="18E9174F" w14:textId="77777777" w:rsidR="00CD6F1E" w:rsidRPr="004647D0" w:rsidRDefault="00CD6F1E" w:rsidP="00032749">
            <w:pPr>
              <w:pStyle w:val="TableText"/>
              <w:rPr>
                <w:rFonts w:cs="Arial"/>
              </w:rPr>
            </w:pPr>
          </w:p>
        </w:tc>
        <w:tc>
          <w:tcPr>
            <w:tcW w:w="1207" w:type="dxa"/>
          </w:tcPr>
          <w:p w14:paraId="412FFB0E" w14:textId="77777777" w:rsidR="00CD6F1E" w:rsidRPr="004647D0" w:rsidRDefault="00CD6F1E" w:rsidP="00032749">
            <w:pPr>
              <w:pStyle w:val="TableText"/>
              <w:rPr>
                <w:rFonts w:cs="Arial"/>
              </w:rPr>
            </w:pPr>
          </w:p>
        </w:tc>
        <w:tc>
          <w:tcPr>
            <w:tcW w:w="805" w:type="dxa"/>
          </w:tcPr>
          <w:p w14:paraId="68BF1B41" w14:textId="77777777" w:rsidR="00CD6F1E" w:rsidRPr="004647D0" w:rsidRDefault="00CD6F1E" w:rsidP="00032749">
            <w:pPr>
              <w:pStyle w:val="TableText"/>
              <w:rPr>
                <w:rFonts w:cs="Arial"/>
              </w:rPr>
            </w:pPr>
          </w:p>
        </w:tc>
        <w:tc>
          <w:tcPr>
            <w:tcW w:w="849" w:type="dxa"/>
          </w:tcPr>
          <w:p w14:paraId="06857E49" w14:textId="77777777" w:rsidR="00CD6F1E" w:rsidRPr="004647D0" w:rsidRDefault="00CD6F1E" w:rsidP="00032749">
            <w:pPr>
              <w:pStyle w:val="TableText"/>
              <w:rPr>
                <w:rFonts w:cs="Arial"/>
              </w:rPr>
            </w:pPr>
          </w:p>
        </w:tc>
        <w:tc>
          <w:tcPr>
            <w:tcW w:w="1541" w:type="dxa"/>
          </w:tcPr>
          <w:p w14:paraId="4A4A58B0" w14:textId="77777777" w:rsidR="00CD6F1E" w:rsidRPr="004647D0" w:rsidRDefault="00CD6F1E" w:rsidP="00032749">
            <w:pPr>
              <w:pStyle w:val="TableText"/>
              <w:rPr>
                <w:rFonts w:cs="Arial"/>
              </w:rPr>
            </w:pPr>
          </w:p>
        </w:tc>
        <w:tc>
          <w:tcPr>
            <w:tcW w:w="1292" w:type="dxa"/>
          </w:tcPr>
          <w:p w14:paraId="21392B2F" w14:textId="77777777" w:rsidR="00CD6F1E" w:rsidRPr="004647D0" w:rsidRDefault="00CD6F1E" w:rsidP="00032749">
            <w:pPr>
              <w:pStyle w:val="TableText"/>
              <w:rPr>
                <w:rFonts w:cs="Arial"/>
              </w:rPr>
            </w:pPr>
          </w:p>
        </w:tc>
        <w:tc>
          <w:tcPr>
            <w:tcW w:w="845" w:type="dxa"/>
          </w:tcPr>
          <w:p w14:paraId="293A7C59" w14:textId="77777777" w:rsidR="00CD6F1E" w:rsidRPr="004647D0" w:rsidRDefault="00CD6F1E" w:rsidP="00032749">
            <w:pPr>
              <w:pStyle w:val="TableText"/>
              <w:rPr>
                <w:rFonts w:cs="Arial"/>
              </w:rPr>
            </w:pPr>
          </w:p>
        </w:tc>
        <w:tc>
          <w:tcPr>
            <w:tcW w:w="1916" w:type="dxa"/>
          </w:tcPr>
          <w:p w14:paraId="43C126BE" w14:textId="77777777" w:rsidR="00CD6F1E" w:rsidRPr="004647D0" w:rsidRDefault="00CD6F1E" w:rsidP="00032749">
            <w:pPr>
              <w:pStyle w:val="TableText"/>
              <w:rPr>
                <w:rFonts w:cs="Arial"/>
              </w:rPr>
            </w:pPr>
          </w:p>
        </w:tc>
      </w:tr>
      <w:tr w:rsidR="00CD6F1E" w:rsidRPr="004647D0" w14:paraId="2D2CB10C" w14:textId="77777777" w:rsidTr="00CD6F1E">
        <w:trPr>
          <w:trHeight w:val="277"/>
        </w:trPr>
        <w:tc>
          <w:tcPr>
            <w:tcW w:w="885" w:type="dxa"/>
          </w:tcPr>
          <w:p w14:paraId="4022FAB1" w14:textId="77777777" w:rsidR="00CD6F1E" w:rsidRPr="004647D0" w:rsidRDefault="00CD6F1E" w:rsidP="00032749">
            <w:pPr>
              <w:pStyle w:val="TableText"/>
              <w:rPr>
                <w:rFonts w:cs="Arial"/>
              </w:rPr>
            </w:pPr>
          </w:p>
        </w:tc>
        <w:tc>
          <w:tcPr>
            <w:tcW w:w="1234" w:type="dxa"/>
          </w:tcPr>
          <w:p w14:paraId="18F82E79" w14:textId="77777777" w:rsidR="00CD6F1E" w:rsidRPr="004647D0" w:rsidRDefault="00CD6F1E" w:rsidP="00032749">
            <w:pPr>
              <w:pStyle w:val="TableText"/>
              <w:rPr>
                <w:rFonts w:cs="Arial"/>
              </w:rPr>
            </w:pPr>
          </w:p>
        </w:tc>
        <w:tc>
          <w:tcPr>
            <w:tcW w:w="1207" w:type="dxa"/>
          </w:tcPr>
          <w:p w14:paraId="041B8717" w14:textId="77777777" w:rsidR="00CD6F1E" w:rsidRPr="004647D0" w:rsidRDefault="00CD6F1E" w:rsidP="00032749">
            <w:pPr>
              <w:pStyle w:val="TableText"/>
              <w:rPr>
                <w:rFonts w:cs="Arial"/>
              </w:rPr>
            </w:pPr>
          </w:p>
        </w:tc>
        <w:tc>
          <w:tcPr>
            <w:tcW w:w="805" w:type="dxa"/>
          </w:tcPr>
          <w:p w14:paraId="2F1A3A80" w14:textId="77777777" w:rsidR="00CD6F1E" w:rsidRPr="004647D0" w:rsidRDefault="00CD6F1E" w:rsidP="00032749">
            <w:pPr>
              <w:pStyle w:val="TableText"/>
              <w:rPr>
                <w:rFonts w:cs="Arial"/>
              </w:rPr>
            </w:pPr>
          </w:p>
        </w:tc>
        <w:tc>
          <w:tcPr>
            <w:tcW w:w="849" w:type="dxa"/>
          </w:tcPr>
          <w:p w14:paraId="1C42FC5F" w14:textId="77777777" w:rsidR="00CD6F1E" w:rsidRPr="004647D0" w:rsidRDefault="00CD6F1E" w:rsidP="00032749">
            <w:pPr>
              <w:pStyle w:val="TableText"/>
              <w:rPr>
                <w:rFonts w:cs="Arial"/>
              </w:rPr>
            </w:pPr>
          </w:p>
        </w:tc>
        <w:tc>
          <w:tcPr>
            <w:tcW w:w="1541" w:type="dxa"/>
          </w:tcPr>
          <w:p w14:paraId="50D88102" w14:textId="77777777" w:rsidR="00CD6F1E" w:rsidRPr="004647D0" w:rsidRDefault="00CD6F1E" w:rsidP="00032749">
            <w:pPr>
              <w:pStyle w:val="TableText"/>
              <w:rPr>
                <w:rFonts w:cs="Arial"/>
              </w:rPr>
            </w:pPr>
          </w:p>
        </w:tc>
        <w:tc>
          <w:tcPr>
            <w:tcW w:w="1292" w:type="dxa"/>
          </w:tcPr>
          <w:p w14:paraId="1CDA01EB" w14:textId="77777777" w:rsidR="00CD6F1E" w:rsidRPr="004647D0" w:rsidRDefault="00CD6F1E" w:rsidP="00032749">
            <w:pPr>
              <w:pStyle w:val="TableText"/>
              <w:rPr>
                <w:rFonts w:cs="Arial"/>
              </w:rPr>
            </w:pPr>
          </w:p>
        </w:tc>
        <w:tc>
          <w:tcPr>
            <w:tcW w:w="845" w:type="dxa"/>
          </w:tcPr>
          <w:p w14:paraId="72886631" w14:textId="77777777" w:rsidR="00CD6F1E" w:rsidRPr="004647D0" w:rsidRDefault="00CD6F1E" w:rsidP="00032749">
            <w:pPr>
              <w:pStyle w:val="TableText"/>
              <w:rPr>
                <w:rFonts w:cs="Arial"/>
              </w:rPr>
            </w:pPr>
          </w:p>
        </w:tc>
        <w:tc>
          <w:tcPr>
            <w:tcW w:w="1916" w:type="dxa"/>
          </w:tcPr>
          <w:p w14:paraId="75C54D20" w14:textId="77777777" w:rsidR="00CD6F1E" w:rsidRPr="004647D0" w:rsidRDefault="00CD6F1E" w:rsidP="00032749">
            <w:pPr>
              <w:pStyle w:val="TableText"/>
              <w:rPr>
                <w:rFonts w:cs="Arial"/>
              </w:rPr>
            </w:pPr>
          </w:p>
        </w:tc>
      </w:tr>
      <w:tr w:rsidR="00CD6F1E" w:rsidRPr="004647D0" w14:paraId="070FBCF2" w14:textId="77777777" w:rsidTr="00CD6F1E">
        <w:trPr>
          <w:trHeight w:val="277"/>
        </w:trPr>
        <w:tc>
          <w:tcPr>
            <w:tcW w:w="885" w:type="dxa"/>
          </w:tcPr>
          <w:p w14:paraId="2690ECE8" w14:textId="77777777" w:rsidR="00CD6F1E" w:rsidRPr="004647D0" w:rsidRDefault="00CD6F1E" w:rsidP="00032749">
            <w:pPr>
              <w:pStyle w:val="TableText"/>
              <w:rPr>
                <w:rFonts w:cs="Arial"/>
              </w:rPr>
            </w:pPr>
          </w:p>
        </w:tc>
        <w:tc>
          <w:tcPr>
            <w:tcW w:w="1234" w:type="dxa"/>
          </w:tcPr>
          <w:p w14:paraId="20DD4811" w14:textId="77777777" w:rsidR="00CD6F1E" w:rsidRPr="004647D0" w:rsidRDefault="00CD6F1E" w:rsidP="00032749">
            <w:pPr>
              <w:pStyle w:val="TableText"/>
              <w:rPr>
                <w:rFonts w:cs="Arial"/>
              </w:rPr>
            </w:pPr>
          </w:p>
        </w:tc>
        <w:tc>
          <w:tcPr>
            <w:tcW w:w="1207" w:type="dxa"/>
          </w:tcPr>
          <w:p w14:paraId="64226819" w14:textId="77777777" w:rsidR="00CD6F1E" w:rsidRPr="004647D0" w:rsidRDefault="00CD6F1E" w:rsidP="00032749">
            <w:pPr>
              <w:pStyle w:val="TableText"/>
              <w:rPr>
                <w:rFonts w:cs="Arial"/>
              </w:rPr>
            </w:pPr>
          </w:p>
        </w:tc>
        <w:tc>
          <w:tcPr>
            <w:tcW w:w="805" w:type="dxa"/>
          </w:tcPr>
          <w:p w14:paraId="17008291" w14:textId="77777777" w:rsidR="00CD6F1E" w:rsidRPr="004647D0" w:rsidRDefault="00CD6F1E" w:rsidP="00032749">
            <w:pPr>
              <w:pStyle w:val="TableText"/>
              <w:rPr>
                <w:rFonts w:cs="Arial"/>
              </w:rPr>
            </w:pPr>
          </w:p>
        </w:tc>
        <w:tc>
          <w:tcPr>
            <w:tcW w:w="849" w:type="dxa"/>
          </w:tcPr>
          <w:p w14:paraId="099DB558" w14:textId="77777777" w:rsidR="00CD6F1E" w:rsidRPr="004647D0" w:rsidRDefault="00CD6F1E" w:rsidP="00032749">
            <w:pPr>
              <w:pStyle w:val="TableText"/>
              <w:rPr>
                <w:rFonts w:cs="Arial"/>
              </w:rPr>
            </w:pPr>
          </w:p>
        </w:tc>
        <w:tc>
          <w:tcPr>
            <w:tcW w:w="1541" w:type="dxa"/>
          </w:tcPr>
          <w:p w14:paraId="02429B15" w14:textId="77777777" w:rsidR="00CD6F1E" w:rsidRPr="004647D0" w:rsidRDefault="00CD6F1E" w:rsidP="00032749">
            <w:pPr>
              <w:pStyle w:val="TableText"/>
              <w:rPr>
                <w:rFonts w:cs="Arial"/>
              </w:rPr>
            </w:pPr>
          </w:p>
        </w:tc>
        <w:tc>
          <w:tcPr>
            <w:tcW w:w="1292" w:type="dxa"/>
          </w:tcPr>
          <w:p w14:paraId="50442B40" w14:textId="77777777" w:rsidR="00CD6F1E" w:rsidRPr="004647D0" w:rsidRDefault="00CD6F1E" w:rsidP="00032749">
            <w:pPr>
              <w:pStyle w:val="TableText"/>
              <w:rPr>
                <w:rFonts w:cs="Arial"/>
              </w:rPr>
            </w:pPr>
          </w:p>
        </w:tc>
        <w:tc>
          <w:tcPr>
            <w:tcW w:w="845" w:type="dxa"/>
          </w:tcPr>
          <w:p w14:paraId="623C200D" w14:textId="77777777" w:rsidR="00CD6F1E" w:rsidRPr="004647D0" w:rsidRDefault="00CD6F1E" w:rsidP="00032749">
            <w:pPr>
              <w:pStyle w:val="TableText"/>
              <w:rPr>
                <w:rFonts w:cs="Arial"/>
              </w:rPr>
            </w:pPr>
          </w:p>
        </w:tc>
        <w:tc>
          <w:tcPr>
            <w:tcW w:w="1916" w:type="dxa"/>
          </w:tcPr>
          <w:p w14:paraId="37A66F7C" w14:textId="77777777" w:rsidR="00CD6F1E" w:rsidRPr="004647D0" w:rsidRDefault="00CD6F1E" w:rsidP="00032749">
            <w:pPr>
              <w:pStyle w:val="TableText"/>
              <w:rPr>
                <w:rFonts w:cs="Arial"/>
              </w:rPr>
            </w:pPr>
          </w:p>
        </w:tc>
      </w:tr>
      <w:tr w:rsidR="00CD6F1E" w:rsidRPr="004647D0" w14:paraId="20329E54" w14:textId="77777777" w:rsidTr="00CD6F1E">
        <w:trPr>
          <w:trHeight w:val="277"/>
        </w:trPr>
        <w:tc>
          <w:tcPr>
            <w:tcW w:w="885" w:type="dxa"/>
          </w:tcPr>
          <w:p w14:paraId="01D03BAD" w14:textId="77777777" w:rsidR="00CD6F1E" w:rsidRPr="004647D0" w:rsidRDefault="00CD6F1E" w:rsidP="00032749">
            <w:pPr>
              <w:pStyle w:val="TableText"/>
              <w:rPr>
                <w:rFonts w:cs="Arial"/>
              </w:rPr>
            </w:pPr>
          </w:p>
        </w:tc>
        <w:tc>
          <w:tcPr>
            <w:tcW w:w="1234" w:type="dxa"/>
          </w:tcPr>
          <w:p w14:paraId="2C8E1252" w14:textId="77777777" w:rsidR="00CD6F1E" w:rsidRPr="004647D0" w:rsidRDefault="00CD6F1E" w:rsidP="00032749">
            <w:pPr>
              <w:pStyle w:val="TableText"/>
              <w:rPr>
                <w:rFonts w:cs="Arial"/>
              </w:rPr>
            </w:pPr>
          </w:p>
        </w:tc>
        <w:tc>
          <w:tcPr>
            <w:tcW w:w="1207" w:type="dxa"/>
          </w:tcPr>
          <w:p w14:paraId="6161AFA7" w14:textId="77777777" w:rsidR="00CD6F1E" w:rsidRPr="004647D0" w:rsidRDefault="00CD6F1E" w:rsidP="00032749">
            <w:pPr>
              <w:pStyle w:val="TableText"/>
              <w:rPr>
                <w:rFonts w:cs="Arial"/>
              </w:rPr>
            </w:pPr>
          </w:p>
        </w:tc>
        <w:tc>
          <w:tcPr>
            <w:tcW w:w="805" w:type="dxa"/>
          </w:tcPr>
          <w:p w14:paraId="7B9C7EAB" w14:textId="77777777" w:rsidR="00CD6F1E" w:rsidRPr="004647D0" w:rsidRDefault="00CD6F1E" w:rsidP="00032749">
            <w:pPr>
              <w:pStyle w:val="TableText"/>
              <w:rPr>
                <w:rFonts w:cs="Arial"/>
              </w:rPr>
            </w:pPr>
          </w:p>
        </w:tc>
        <w:tc>
          <w:tcPr>
            <w:tcW w:w="849" w:type="dxa"/>
          </w:tcPr>
          <w:p w14:paraId="3DB460A1" w14:textId="77777777" w:rsidR="00CD6F1E" w:rsidRPr="004647D0" w:rsidRDefault="00CD6F1E" w:rsidP="00032749">
            <w:pPr>
              <w:pStyle w:val="TableText"/>
              <w:rPr>
                <w:rFonts w:cs="Arial"/>
              </w:rPr>
            </w:pPr>
          </w:p>
        </w:tc>
        <w:tc>
          <w:tcPr>
            <w:tcW w:w="1541" w:type="dxa"/>
          </w:tcPr>
          <w:p w14:paraId="4BEBD9BA" w14:textId="77777777" w:rsidR="00CD6F1E" w:rsidRPr="004647D0" w:rsidRDefault="00CD6F1E" w:rsidP="00032749">
            <w:pPr>
              <w:pStyle w:val="TableText"/>
              <w:rPr>
                <w:rFonts w:cs="Arial"/>
              </w:rPr>
            </w:pPr>
          </w:p>
        </w:tc>
        <w:tc>
          <w:tcPr>
            <w:tcW w:w="1292" w:type="dxa"/>
          </w:tcPr>
          <w:p w14:paraId="320C9B39" w14:textId="77777777" w:rsidR="00CD6F1E" w:rsidRPr="004647D0" w:rsidRDefault="00CD6F1E" w:rsidP="00032749">
            <w:pPr>
              <w:pStyle w:val="TableText"/>
              <w:rPr>
                <w:rFonts w:cs="Arial"/>
              </w:rPr>
            </w:pPr>
          </w:p>
        </w:tc>
        <w:tc>
          <w:tcPr>
            <w:tcW w:w="845" w:type="dxa"/>
          </w:tcPr>
          <w:p w14:paraId="28ABADB4" w14:textId="77777777" w:rsidR="00CD6F1E" w:rsidRPr="004647D0" w:rsidRDefault="00CD6F1E" w:rsidP="00032749">
            <w:pPr>
              <w:pStyle w:val="TableText"/>
              <w:rPr>
                <w:rFonts w:cs="Arial"/>
              </w:rPr>
            </w:pPr>
          </w:p>
        </w:tc>
        <w:tc>
          <w:tcPr>
            <w:tcW w:w="1916" w:type="dxa"/>
          </w:tcPr>
          <w:p w14:paraId="5D339D9E" w14:textId="77777777" w:rsidR="00CD6F1E" w:rsidRPr="004647D0" w:rsidRDefault="00CD6F1E" w:rsidP="00032749">
            <w:pPr>
              <w:pStyle w:val="TableText"/>
              <w:rPr>
                <w:rFonts w:cs="Arial"/>
              </w:rPr>
            </w:pPr>
          </w:p>
        </w:tc>
      </w:tr>
    </w:tbl>
    <w:p w14:paraId="0787C980" w14:textId="33B0F391" w:rsidR="00D46E95" w:rsidRPr="004647D0" w:rsidRDefault="00D46E95" w:rsidP="00D46E95">
      <w:pPr>
        <w:pStyle w:val="BodyText"/>
        <w:ind w:left="0"/>
      </w:pPr>
    </w:p>
    <w:p w14:paraId="4691E5E7" w14:textId="717E42C6" w:rsidR="00D46E95" w:rsidRPr="004647D0" w:rsidRDefault="00D46E95" w:rsidP="00D46E95">
      <w:pPr>
        <w:pStyle w:val="Heading2"/>
      </w:pPr>
      <w:bookmarkStart w:id="90" w:name="_Toc479609616"/>
      <w:r w:rsidRPr="004647D0">
        <w:lastRenderedPageBreak/>
        <w:t>Conversion Execution Instructions</w:t>
      </w:r>
      <w:bookmarkEnd w:id="90"/>
    </w:p>
    <w:p w14:paraId="4CAC72CC" w14:textId="2AB35577" w:rsidR="00CD6F1E" w:rsidRDefault="009026EF" w:rsidP="004E16D8">
      <w:pPr>
        <w:pStyle w:val="BodyText"/>
        <w:ind w:left="0" w:firstLine="965"/>
      </w:pPr>
      <w:r>
        <w:t>This section explains ho</w:t>
      </w:r>
      <w:r w:rsidR="00320582">
        <w:t>w to execute Franchisee Master C</w:t>
      </w:r>
      <w:r>
        <w:t>onversion.</w:t>
      </w:r>
    </w:p>
    <w:p w14:paraId="1EC07494" w14:textId="77777777" w:rsidR="009026EF" w:rsidRDefault="009026EF" w:rsidP="004E16D8">
      <w:pPr>
        <w:pStyle w:val="BodyText"/>
        <w:ind w:left="0" w:firstLine="965"/>
      </w:pPr>
    </w:p>
    <w:p w14:paraId="6CEF35C9" w14:textId="6CBC40E0" w:rsidR="009026EF" w:rsidRDefault="009026EF" w:rsidP="00A17B17">
      <w:pPr>
        <w:pStyle w:val="BodyText"/>
        <w:numPr>
          <w:ilvl w:val="0"/>
          <w:numId w:val="31"/>
        </w:numPr>
      </w:pPr>
      <w:r>
        <w:t xml:space="preserve">Run Common data loader program passing data file path, data file </w:t>
      </w:r>
      <w:r w:rsidR="00637C0D">
        <w:t>name,</w:t>
      </w:r>
      <w:r>
        <w:t xml:space="preserve"> control file name and control file path as parameter. This </w:t>
      </w:r>
      <w:r w:rsidR="00E16A44">
        <w:t>must</w:t>
      </w:r>
      <w:r>
        <w:t xml:space="preserve"> load data into staging table.</w:t>
      </w:r>
    </w:p>
    <w:p w14:paraId="3F793AA5" w14:textId="42B854F6" w:rsidR="009026EF" w:rsidRDefault="009026EF" w:rsidP="00A17B17">
      <w:pPr>
        <w:pStyle w:val="BodyText"/>
        <w:numPr>
          <w:ilvl w:val="0"/>
          <w:numId w:val="31"/>
        </w:numPr>
      </w:pPr>
      <w:r>
        <w:t>Run the program in Validate mode passing No_of_records to validate newly created records.</w:t>
      </w:r>
    </w:p>
    <w:p w14:paraId="38FB73BC" w14:textId="6051A921" w:rsidR="009026EF" w:rsidRDefault="009026EF" w:rsidP="00A17B17">
      <w:pPr>
        <w:pStyle w:val="BodyText"/>
        <w:numPr>
          <w:ilvl w:val="0"/>
          <w:numId w:val="31"/>
        </w:numPr>
      </w:pPr>
      <w:r>
        <w:t>Run the program in Process mode to import data into Supplier Hub.</w:t>
      </w:r>
    </w:p>
    <w:p w14:paraId="476C812C" w14:textId="77777777" w:rsidR="001616EA" w:rsidRDefault="001616EA" w:rsidP="001616EA">
      <w:pPr>
        <w:pStyle w:val="BodyText"/>
        <w:ind w:left="965"/>
      </w:pPr>
    </w:p>
    <w:p w14:paraId="28A4466F" w14:textId="412ED4CF" w:rsidR="001616EA" w:rsidRDefault="001616EA" w:rsidP="001616EA">
      <w:pPr>
        <w:pStyle w:val="BodyText"/>
        <w:ind w:left="965"/>
      </w:pPr>
      <w:r>
        <w:t>To reload failed / errored records.</w:t>
      </w:r>
    </w:p>
    <w:p w14:paraId="21089CD3" w14:textId="31E4B4B7" w:rsidR="001616EA" w:rsidRDefault="001616EA" w:rsidP="00A17B17">
      <w:pPr>
        <w:pStyle w:val="BodyText"/>
        <w:numPr>
          <w:ilvl w:val="0"/>
          <w:numId w:val="32"/>
        </w:numPr>
      </w:pPr>
      <w:r>
        <w:t xml:space="preserve">Run the program in Revalidate mode passing No_of_records to </w:t>
      </w:r>
      <w:r w:rsidR="00552898">
        <w:t>re</w:t>
      </w:r>
      <w:r>
        <w:t xml:space="preserve">validate </w:t>
      </w:r>
      <w:r w:rsidR="00552898">
        <w:t>failed or errored records.</w:t>
      </w:r>
    </w:p>
    <w:p w14:paraId="6275198D" w14:textId="77777777" w:rsidR="001616EA" w:rsidRDefault="001616EA" w:rsidP="00A17B17">
      <w:pPr>
        <w:pStyle w:val="BodyText"/>
        <w:numPr>
          <w:ilvl w:val="0"/>
          <w:numId w:val="32"/>
        </w:numPr>
      </w:pPr>
      <w:r>
        <w:t>Run the program in Process mode to import data into Supplier Hub.</w:t>
      </w:r>
    </w:p>
    <w:p w14:paraId="0FB154A3" w14:textId="77777777" w:rsidR="001616EA" w:rsidRPr="004647D0" w:rsidRDefault="001616EA" w:rsidP="001616EA">
      <w:pPr>
        <w:pStyle w:val="BodyText"/>
        <w:ind w:left="965"/>
      </w:pPr>
    </w:p>
    <w:p w14:paraId="64D4A435" w14:textId="77777777" w:rsidR="00CD6F1E" w:rsidRPr="004647D0" w:rsidRDefault="00CD6F1E" w:rsidP="00CD6F1E">
      <w:pPr>
        <w:pStyle w:val="BodyText"/>
      </w:pPr>
    </w:p>
    <w:p w14:paraId="13D4A4C9" w14:textId="240BE10A" w:rsidR="00D46E95" w:rsidRPr="004647D0" w:rsidRDefault="00D46E95" w:rsidP="00D46E95">
      <w:pPr>
        <w:pStyle w:val="Heading2"/>
      </w:pPr>
      <w:bookmarkStart w:id="91" w:name="_Toc479609617"/>
      <w:r w:rsidRPr="004647D0">
        <w:lastRenderedPageBreak/>
        <w:t>Conversion Validation Strategy</w:t>
      </w:r>
      <w:bookmarkEnd w:id="91"/>
    </w:p>
    <w:p w14:paraId="222E44E1" w14:textId="18C71590" w:rsidR="00984BCF" w:rsidRPr="004647D0" w:rsidRDefault="00687CD9" w:rsidP="00687CD9">
      <w:pPr>
        <w:pStyle w:val="BodyText"/>
        <w:ind w:left="0"/>
      </w:pPr>
      <w:r w:rsidRPr="00556533">
        <w:rPr>
          <w:color w:val="000000"/>
          <w:szCs w:val="36"/>
          <w:lang w:val="en-GB" w:eastAsia="en-GB"/>
        </w:rPr>
        <w:t>Data spot checks of a sample of converted records will be completed by SEI business users to ensure that the format of the converted data meets their expectations</w:t>
      </w:r>
    </w:p>
    <w:p w14:paraId="3E3005BA" w14:textId="3C507503" w:rsidR="00DE6B1B" w:rsidRPr="004647D0" w:rsidRDefault="00123074" w:rsidP="00DE6B1B">
      <w:pPr>
        <w:pStyle w:val="Heading2"/>
      </w:pPr>
      <w:bookmarkStart w:id="92" w:name="_Toc442718664"/>
      <w:bookmarkStart w:id="93" w:name="_Toc479609618"/>
      <w:r w:rsidRPr="004647D0">
        <w:lastRenderedPageBreak/>
        <w:t>Open and Closed Issues for t</w:t>
      </w:r>
      <w:r w:rsidR="00DE6B1B" w:rsidRPr="004647D0">
        <w:t>his Deliverable</w:t>
      </w:r>
      <w:bookmarkEnd w:id="92"/>
      <w:bookmarkEnd w:id="93"/>
    </w:p>
    <w:p w14:paraId="5358738E" w14:textId="77777777" w:rsidR="00DE6B1B" w:rsidRPr="004647D0" w:rsidRDefault="00DE6B1B" w:rsidP="002F36AF">
      <w:pPr>
        <w:pStyle w:val="Note"/>
        <w:numPr>
          <w:ilvl w:val="0"/>
          <w:numId w:val="6"/>
        </w:numPr>
      </w:pPr>
      <w:r w:rsidRPr="004647D0">
        <w:t>Add open issues that you identify while writing or reviewing this document to the open issues section.  As you resolve issues, move them to the closed issues section and keep the issue ID the same.  Include an explanation of the resolution.</w:t>
      </w:r>
      <w:r w:rsidRPr="004647D0">
        <w:br/>
      </w:r>
      <w:r w:rsidRPr="004647D0">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0355F744" w14:textId="77777777" w:rsidR="00DE6B1B" w:rsidRPr="004647D0" w:rsidRDefault="00DE6B1B" w:rsidP="00DE6B1B">
      <w:pPr>
        <w:pStyle w:val="HeadingBar"/>
      </w:pPr>
    </w:p>
    <w:p w14:paraId="13FB95AA" w14:textId="77777777" w:rsidR="00DE6B1B" w:rsidRPr="004647D0" w:rsidRDefault="00DE6B1B" w:rsidP="00DE6B1B">
      <w:pPr>
        <w:pStyle w:val="Heading3"/>
      </w:pPr>
      <w:bookmarkStart w:id="94" w:name="_Toc442718665"/>
      <w:bookmarkStart w:id="95" w:name="_Toc479609619"/>
      <w:r w:rsidRPr="004647D0">
        <w:t>Open Issues</w:t>
      </w:r>
      <w:bookmarkEnd w:id="94"/>
      <w:bookmarkEnd w:id="95"/>
    </w:p>
    <w:tbl>
      <w:tblPr>
        <w:tblW w:w="10443"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1253"/>
      </w:tblGrid>
      <w:tr w:rsidR="00DE6B1B" w:rsidRPr="004647D0" w14:paraId="5BECA4F2" w14:textId="77777777" w:rsidTr="006D0B75">
        <w:trPr>
          <w:tblHeader/>
        </w:trPr>
        <w:tc>
          <w:tcPr>
            <w:tcW w:w="900" w:type="dxa"/>
            <w:tcBorders>
              <w:top w:val="single" w:sz="12" w:space="0" w:color="auto"/>
              <w:bottom w:val="single" w:sz="6" w:space="0" w:color="auto"/>
              <w:right w:val="nil"/>
            </w:tcBorders>
            <w:shd w:val="pct10" w:color="auto" w:fill="auto"/>
          </w:tcPr>
          <w:p w14:paraId="35A969CF" w14:textId="77777777" w:rsidR="00DE6B1B" w:rsidRPr="004647D0" w:rsidRDefault="00DE6B1B" w:rsidP="006D0B75">
            <w:pPr>
              <w:pStyle w:val="TableHeading"/>
              <w:rPr>
                <w:szCs w:val="16"/>
              </w:rPr>
            </w:pPr>
            <w:r w:rsidRPr="004647D0">
              <w:rPr>
                <w:szCs w:val="16"/>
              </w:rPr>
              <w:t>ID</w:t>
            </w:r>
          </w:p>
        </w:tc>
        <w:tc>
          <w:tcPr>
            <w:tcW w:w="2070" w:type="dxa"/>
            <w:tcBorders>
              <w:top w:val="single" w:sz="12" w:space="0" w:color="auto"/>
              <w:left w:val="nil"/>
              <w:bottom w:val="single" w:sz="6" w:space="0" w:color="auto"/>
              <w:right w:val="nil"/>
            </w:tcBorders>
            <w:shd w:val="pct10" w:color="auto" w:fill="auto"/>
          </w:tcPr>
          <w:p w14:paraId="3F4CF5E1" w14:textId="77777777" w:rsidR="00DE6B1B" w:rsidRPr="004647D0" w:rsidRDefault="00DE6B1B" w:rsidP="006D0B75">
            <w:pPr>
              <w:pStyle w:val="TableHeading"/>
              <w:rPr>
                <w:szCs w:val="16"/>
              </w:rPr>
            </w:pPr>
            <w:r w:rsidRPr="004647D0">
              <w:rPr>
                <w:szCs w:val="16"/>
              </w:rPr>
              <w:t>Issue</w:t>
            </w:r>
          </w:p>
        </w:tc>
        <w:tc>
          <w:tcPr>
            <w:tcW w:w="2994" w:type="dxa"/>
            <w:tcBorders>
              <w:top w:val="single" w:sz="12" w:space="0" w:color="auto"/>
              <w:left w:val="nil"/>
              <w:bottom w:val="single" w:sz="6" w:space="0" w:color="auto"/>
              <w:right w:val="nil"/>
            </w:tcBorders>
            <w:shd w:val="pct10" w:color="auto" w:fill="auto"/>
          </w:tcPr>
          <w:p w14:paraId="06817DC0" w14:textId="77777777" w:rsidR="00DE6B1B" w:rsidRPr="004647D0" w:rsidRDefault="00DE6B1B" w:rsidP="006D0B75">
            <w:pPr>
              <w:pStyle w:val="TableHeading"/>
              <w:rPr>
                <w:szCs w:val="16"/>
              </w:rPr>
            </w:pPr>
            <w:r w:rsidRPr="004647D0">
              <w:rPr>
                <w:szCs w:val="16"/>
              </w:rPr>
              <w:t>Resolution</w:t>
            </w:r>
          </w:p>
        </w:tc>
        <w:tc>
          <w:tcPr>
            <w:tcW w:w="1819" w:type="dxa"/>
            <w:tcBorders>
              <w:top w:val="single" w:sz="12" w:space="0" w:color="auto"/>
              <w:left w:val="nil"/>
              <w:bottom w:val="single" w:sz="6" w:space="0" w:color="auto"/>
              <w:right w:val="nil"/>
            </w:tcBorders>
            <w:shd w:val="pct10" w:color="auto" w:fill="auto"/>
          </w:tcPr>
          <w:p w14:paraId="30C1ED64" w14:textId="77777777" w:rsidR="00DE6B1B" w:rsidRPr="004647D0" w:rsidRDefault="00DE6B1B" w:rsidP="006D0B75">
            <w:pPr>
              <w:pStyle w:val="TableHeading"/>
              <w:rPr>
                <w:szCs w:val="16"/>
              </w:rPr>
            </w:pPr>
            <w:r w:rsidRPr="004647D0">
              <w:rPr>
                <w:szCs w:val="16"/>
              </w:rPr>
              <w:t>Responsibility</w:t>
            </w:r>
          </w:p>
        </w:tc>
        <w:tc>
          <w:tcPr>
            <w:tcW w:w="1407" w:type="dxa"/>
            <w:tcBorders>
              <w:top w:val="single" w:sz="12" w:space="0" w:color="auto"/>
              <w:left w:val="nil"/>
              <w:bottom w:val="single" w:sz="6" w:space="0" w:color="auto"/>
              <w:right w:val="nil"/>
            </w:tcBorders>
            <w:shd w:val="pct10" w:color="auto" w:fill="auto"/>
          </w:tcPr>
          <w:p w14:paraId="1ABCE97A" w14:textId="77777777" w:rsidR="00DE6B1B" w:rsidRPr="004647D0" w:rsidRDefault="00DE6B1B" w:rsidP="006D0B75">
            <w:pPr>
              <w:pStyle w:val="TableHeading"/>
              <w:rPr>
                <w:szCs w:val="16"/>
              </w:rPr>
            </w:pPr>
            <w:r w:rsidRPr="004647D0">
              <w:rPr>
                <w:szCs w:val="16"/>
              </w:rPr>
              <w:t>Target Date</w:t>
            </w:r>
          </w:p>
        </w:tc>
        <w:tc>
          <w:tcPr>
            <w:tcW w:w="1253" w:type="dxa"/>
            <w:tcBorders>
              <w:top w:val="single" w:sz="12" w:space="0" w:color="auto"/>
              <w:left w:val="nil"/>
              <w:bottom w:val="single" w:sz="6" w:space="0" w:color="auto"/>
              <w:right w:val="single" w:sz="12" w:space="0" w:color="auto"/>
            </w:tcBorders>
            <w:shd w:val="pct10" w:color="auto" w:fill="auto"/>
          </w:tcPr>
          <w:p w14:paraId="5C55A01F" w14:textId="77777777" w:rsidR="00DE6B1B" w:rsidRPr="004647D0" w:rsidRDefault="00DE6B1B" w:rsidP="006D0B75">
            <w:pPr>
              <w:pStyle w:val="TableHeading"/>
              <w:rPr>
                <w:szCs w:val="16"/>
              </w:rPr>
            </w:pPr>
            <w:r w:rsidRPr="004647D0">
              <w:rPr>
                <w:szCs w:val="16"/>
              </w:rPr>
              <w:t>Impact Date</w:t>
            </w:r>
          </w:p>
        </w:tc>
      </w:tr>
      <w:tr w:rsidR="00DE6B1B" w:rsidRPr="004647D0" w14:paraId="7F38F08A" w14:textId="77777777" w:rsidTr="006D0B75">
        <w:trPr>
          <w:trHeight w:hRule="exact" w:val="60"/>
        </w:trPr>
        <w:tc>
          <w:tcPr>
            <w:tcW w:w="900" w:type="dxa"/>
            <w:tcBorders>
              <w:top w:val="nil"/>
              <w:left w:val="nil"/>
              <w:bottom w:val="single" w:sz="6" w:space="0" w:color="auto"/>
              <w:right w:val="nil"/>
            </w:tcBorders>
            <w:shd w:val="pct50" w:color="auto" w:fill="auto"/>
          </w:tcPr>
          <w:p w14:paraId="2080B008" w14:textId="77777777" w:rsidR="00DE6B1B" w:rsidRPr="004647D0" w:rsidRDefault="00DE6B1B" w:rsidP="006D0B75">
            <w:pPr>
              <w:pStyle w:val="TableText"/>
              <w:rPr>
                <w:color w:val="000000"/>
                <w:szCs w:val="16"/>
              </w:rPr>
            </w:pPr>
          </w:p>
        </w:tc>
        <w:tc>
          <w:tcPr>
            <w:tcW w:w="2070" w:type="dxa"/>
            <w:tcBorders>
              <w:top w:val="nil"/>
              <w:left w:val="nil"/>
              <w:bottom w:val="single" w:sz="6" w:space="0" w:color="auto"/>
              <w:right w:val="nil"/>
            </w:tcBorders>
            <w:shd w:val="pct50" w:color="auto" w:fill="auto"/>
          </w:tcPr>
          <w:p w14:paraId="03EDEDC3" w14:textId="77777777" w:rsidR="00DE6B1B" w:rsidRPr="004647D0" w:rsidRDefault="00DE6B1B" w:rsidP="006D0B75">
            <w:pPr>
              <w:pStyle w:val="TableText"/>
              <w:rPr>
                <w:color w:val="000000"/>
                <w:szCs w:val="16"/>
              </w:rPr>
            </w:pPr>
          </w:p>
        </w:tc>
        <w:tc>
          <w:tcPr>
            <w:tcW w:w="2994" w:type="dxa"/>
            <w:tcBorders>
              <w:top w:val="nil"/>
              <w:left w:val="nil"/>
              <w:bottom w:val="single" w:sz="6" w:space="0" w:color="auto"/>
              <w:right w:val="nil"/>
            </w:tcBorders>
            <w:shd w:val="pct50" w:color="auto" w:fill="auto"/>
          </w:tcPr>
          <w:p w14:paraId="59C716EC" w14:textId="77777777" w:rsidR="00DE6B1B" w:rsidRPr="004647D0" w:rsidRDefault="00DE6B1B" w:rsidP="006D0B75">
            <w:pPr>
              <w:pStyle w:val="TableText"/>
              <w:rPr>
                <w:color w:val="000000"/>
                <w:szCs w:val="16"/>
              </w:rPr>
            </w:pPr>
          </w:p>
        </w:tc>
        <w:tc>
          <w:tcPr>
            <w:tcW w:w="1819" w:type="dxa"/>
            <w:tcBorders>
              <w:top w:val="nil"/>
              <w:left w:val="nil"/>
              <w:bottom w:val="single" w:sz="6" w:space="0" w:color="auto"/>
              <w:right w:val="nil"/>
            </w:tcBorders>
            <w:shd w:val="pct50" w:color="auto" w:fill="auto"/>
          </w:tcPr>
          <w:p w14:paraId="45C747B5" w14:textId="77777777" w:rsidR="00DE6B1B" w:rsidRPr="004647D0" w:rsidRDefault="00DE6B1B" w:rsidP="006D0B75">
            <w:pPr>
              <w:pStyle w:val="TableText"/>
              <w:rPr>
                <w:color w:val="000000"/>
                <w:szCs w:val="16"/>
              </w:rPr>
            </w:pPr>
          </w:p>
        </w:tc>
        <w:tc>
          <w:tcPr>
            <w:tcW w:w="1407" w:type="dxa"/>
            <w:tcBorders>
              <w:top w:val="nil"/>
              <w:left w:val="nil"/>
              <w:bottom w:val="single" w:sz="6" w:space="0" w:color="auto"/>
              <w:right w:val="nil"/>
            </w:tcBorders>
            <w:shd w:val="pct50" w:color="auto" w:fill="auto"/>
          </w:tcPr>
          <w:p w14:paraId="0916BAC8" w14:textId="77777777" w:rsidR="00DE6B1B" w:rsidRPr="004647D0" w:rsidRDefault="00DE6B1B" w:rsidP="006D0B75">
            <w:pPr>
              <w:pStyle w:val="TableText"/>
              <w:rPr>
                <w:color w:val="000000"/>
                <w:szCs w:val="16"/>
              </w:rPr>
            </w:pPr>
          </w:p>
        </w:tc>
        <w:tc>
          <w:tcPr>
            <w:tcW w:w="1253" w:type="dxa"/>
            <w:tcBorders>
              <w:top w:val="nil"/>
              <w:left w:val="nil"/>
              <w:bottom w:val="single" w:sz="6" w:space="0" w:color="auto"/>
              <w:right w:val="nil"/>
            </w:tcBorders>
            <w:shd w:val="pct50" w:color="auto" w:fill="auto"/>
          </w:tcPr>
          <w:p w14:paraId="48083DD5" w14:textId="77777777" w:rsidR="00DE6B1B" w:rsidRPr="004647D0" w:rsidRDefault="00DE6B1B" w:rsidP="006D0B75">
            <w:pPr>
              <w:pStyle w:val="TableText"/>
              <w:rPr>
                <w:color w:val="000000"/>
                <w:szCs w:val="16"/>
              </w:rPr>
            </w:pPr>
          </w:p>
        </w:tc>
      </w:tr>
      <w:tr w:rsidR="00DE6B1B" w:rsidRPr="004647D0" w14:paraId="4E6B3386" w14:textId="77777777" w:rsidTr="006D0B75">
        <w:trPr>
          <w:trHeight w:val="432"/>
        </w:trPr>
        <w:tc>
          <w:tcPr>
            <w:tcW w:w="900" w:type="dxa"/>
            <w:tcBorders>
              <w:top w:val="nil"/>
            </w:tcBorders>
          </w:tcPr>
          <w:p w14:paraId="4670C802" w14:textId="7C3B2415" w:rsidR="00DE6B1B" w:rsidRPr="004647D0" w:rsidRDefault="00DE6B1B" w:rsidP="006D0B75">
            <w:pPr>
              <w:pStyle w:val="TableText"/>
              <w:rPr>
                <w:color w:val="000000"/>
                <w:szCs w:val="16"/>
              </w:rPr>
            </w:pPr>
          </w:p>
        </w:tc>
        <w:tc>
          <w:tcPr>
            <w:tcW w:w="2070" w:type="dxa"/>
            <w:tcBorders>
              <w:top w:val="nil"/>
            </w:tcBorders>
          </w:tcPr>
          <w:p w14:paraId="6FB5C187" w14:textId="7D1726DF" w:rsidR="00DE6B1B" w:rsidRPr="004647D0" w:rsidRDefault="00DE6B1B" w:rsidP="0033795F">
            <w:pPr>
              <w:pStyle w:val="TableText"/>
              <w:rPr>
                <w:color w:val="000000"/>
                <w:szCs w:val="16"/>
              </w:rPr>
            </w:pPr>
          </w:p>
        </w:tc>
        <w:tc>
          <w:tcPr>
            <w:tcW w:w="2994" w:type="dxa"/>
            <w:tcBorders>
              <w:top w:val="nil"/>
            </w:tcBorders>
          </w:tcPr>
          <w:p w14:paraId="2ACE38DA" w14:textId="218AA1E6" w:rsidR="00DE6B1B" w:rsidRPr="004647D0" w:rsidRDefault="00DE6B1B" w:rsidP="006D0B75">
            <w:pPr>
              <w:pStyle w:val="TableText"/>
              <w:rPr>
                <w:color w:val="000000"/>
                <w:szCs w:val="16"/>
              </w:rPr>
            </w:pPr>
          </w:p>
        </w:tc>
        <w:tc>
          <w:tcPr>
            <w:tcW w:w="1819" w:type="dxa"/>
            <w:tcBorders>
              <w:top w:val="nil"/>
            </w:tcBorders>
          </w:tcPr>
          <w:p w14:paraId="4467D0BF" w14:textId="71C3BC2E" w:rsidR="00DE6B1B" w:rsidRPr="004647D0" w:rsidRDefault="00DE6B1B" w:rsidP="006D0B75">
            <w:pPr>
              <w:pStyle w:val="TableText"/>
              <w:rPr>
                <w:color w:val="000000"/>
                <w:szCs w:val="16"/>
              </w:rPr>
            </w:pPr>
          </w:p>
        </w:tc>
        <w:tc>
          <w:tcPr>
            <w:tcW w:w="1407" w:type="dxa"/>
            <w:tcBorders>
              <w:top w:val="nil"/>
            </w:tcBorders>
          </w:tcPr>
          <w:p w14:paraId="5DC00926" w14:textId="77777777" w:rsidR="00DE6B1B" w:rsidRPr="004647D0" w:rsidRDefault="00DE6B1B" w:rsidP="006D0B75">
            <w:pPr>
              <w:pStyle w:val="TableText"/>
              <w:rPr>
                <w:color w:val="000000"/>
                <w:szCs w:val="16"/>
              </w:rPr>
            </w:pPr>
          </w:p>
        </w:tc>
        <w:tc>
          <w:tcPr>
            <w:tcW w:w="1253" w:type="dxa"/>
            <w:tcBorders>
              <w:top w:val="nil"/>
            </w:tcBorders>
          </w:tcPr>
          <w:p w14:paraId="2B2BE7E0" w14:textId="77777777" w:rsidR="00DE6B1B" w:rsidRPr="004647D0" w:rsidRDefault="00DE6B1B" w:rsidP="006D0B75">
            <w:pPr>
              <w:pStyle w:val="TableText"/>
              <w:rPr>
                <w:color w:val="000000"/>
                <w:szCs w:val="16"/>
              </w:rPr>
            </w:pPr>
          </w:p>
        </w:tc>
      </w:tr>
    </w:tbl>
    <w:p w14:paraId="1A33A388" w14:textId="77777777" w:rsidR="00DE6B1B" w:rsidRPr="004647D0" w:rsidRDefault="00DE6B1B" w:rsidP="00DE6B1B">
      <w:pPr>
        <w:pStyle w:val="BodyText"/>
      </w:pPr>
    </w:p>
    <w:p w14:paraId="4A1561C3" w14:textId="77777777" w:rsidR="00DE6B1B" w:rsidRPr="004647D0" w:rsidRDefault="00DE6B1B" w:rsidP="00DE6B1B">
      <w:pPr>
        <w:pStyle w:val="HeadingBar"/>
      </w:pPr>
    </w:p>
    <w:p w14:paraId="31544903" w14:textId="77777777" w:rsidR="00DE6B1B" w:rsidRPr="004647D0" w:rsidRDefault="00DE6B1B" w:rsidP="00DE6B1B">
      <w:pPr>
        <w:pStyle w:val="Heading3"/>
      </w:pPr>
      <w:bookmarkStart w:id="96" w:name="_Toc442718666"/>
      <w:bookmarkStart w:id="97" w:name="_Toc479609620"/>
      <w:r w:rsidRPr="004647D0">
        <w:t>Closed Issues</w:t>
      </w:r>
      <w:bookmarkEnd w:id="96"/>
      <w:bookmarkEnd w:id="97"/>
    </w:p>
    <w:tbl>
      <w:tblPr>
        <w:tblW w:w="10533"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372"/>
      </w:tblGrid>
      <w:tr w:rsidR="00DE6B1B" w:rsidRPr="004647D0" w14:paraId="06FE4A87" w14:textId="77777777" w:rsidTr="006D0B75">
        <w:trPr>
          <w:tblHeader/>
        </w:trPr>
        <w:tc>
          <w:tcPr>
            <w:tcW w:w="900" w:type="dxa"/>
            <w:tcBorders>
              <w:top w:val="single" w:sz="12" w:space="0" w:color="auto"/>
              <w:bottom w:val="single" w:sz="6" w:space="0" w:color="auto"/>
              <w:right w:val="nil"/>
            </w:tcBorders>
            <w:shd w:val="pct10" w:color="auto" w:fill="auto"/>
          </w:tcPr>
          <w:p w14:paraId="0981C365" w14:textId="77777777" w:rsidR="00DE6B1B" w:rsidRPr="004647D0" w:rsidRDefault="00DE6B1B" w:rsidP="006D0B75">
            <w:pPr>
              <w:pStyle w:val="TableHeading"/>
              <w:rPr>
                <w:szCs w:val="16"/>
              </w:rPr>
            </w:pPr>
            <w:r w:rsidRPr="004647D0">
              <w:rPr>
                <w:szCs w:val="16"/>
              </w:rPr>
              <w:t>ID</w:t>
            </w:r>
          </w:p>
        </w:tc>
        <w:tc>
          <w:tcPr>
            <w:tcW w:w="2183" w:type="dxa"/>
            <w:tcBorders>
              <w:top w:val="single" w:sz="12" w:space="0" w:color="auto"/>
              <w:left w:val="nil"/>
              <w:bottom w:val="single" w:sz="6" w:space="0" w:color="auto"/>
              <w:right w:val="nil"/>
            </w:tcBorders>
            <w:shd w:val="pct10" w:color="auto" w:fill="auto"/>
          </w:tcPr>
          <w:p w14:paraId="5231C239" w14:textId="77777777" w:rsidR="00DE6B1B" w:rsidRPr="004647D0" w:rsidRDefault="00DE6B1B" w:rsidP="006D0B75">
            <w:pPr>
              <w:pStyle w:val="TableHeading"/>
              <w:rPr>
                <w:szCs w:val="16"/>
              </w:rPr>
            </w:pPr>
            <w:r w:rsidRPr="004647D0">
              <w:rPr>
                <w:szCs w:val="16"/>
              </w:rPr>
              <w:t>Issue</w:t>
            </w:r>
          </w:p>
        </w:tc>
        <w:tc>
          <w:tcPr>
            <w:tcW w:w="2857" w:type="dxa"/>
            <w:tcBorders>
              <w:top w:val="single" w:sz="12" w:space="0" w:color="auto"/>
              <w:left w:val="nil"/>
              <w:bottom w:val="single" w:sz="6" w:space="0" w:color="auto"/>
              <w:right w:val="nil"/>
            </w:tcBorders>
            <w:shd w:val="pct10" w:color="auto" w:fill="auto"/>
          </w:tcPr>
          <w:p w14:paraId="59F4D7F3" w14:textId="77777777" w:rsidR="00DE6B1B" w:rsidRPr="004647D0" w:rsidRDefault="00DE6B1B" w:rsidP="006D0B75">
            <w:pPr>
              <w:pStyle w:val="TableHeading"/>
              <w:rPr>
                <w:szCs w:val="16"/>
              </w:rPr>
            </w:pPr>
            <w:r w:rsidRPr="004647D0">
              <w:rPr>
                <w:szCs w:val="16"/>
              </w:rPr>
              <w:t>Resolution</w:t>
            </w:r>
          </w:p>
        </w:tc>
        <w:tc>
          <w:tcPr>
            <w:tcW w:w="1816" w:type="dxa"/>
            <w:tcBorders>
              <w:top w:val="single" w:sz="12" w:space="0" w:color="auto"/>
              <w:left w:val="nil"/>
              <w:bottom w:val="single" w:sz="6" w:space="0" w:color="auto"/>
              <w:right w:val="nil"/>
            </w:tcBorders>
            <w:shd w:val="pct10" w:color="auto" w:fill="auto"/>
          </w:tcPr>
          <w:p w14:paraId="210D7DEA" w14:textId="77777777" w:rsidR="00DE6B1B" w:rsidRPr="004647D0" w:rsidRDefault="00DE6B1B" w:rsidP="006D0B75">
            <w:pPr>
              <w:pStyle w:val="TableHeading"/>
              <w:rPr>
                <w:szCs w:val="16"/>
              </w:rPr>
            </w:pPr>
            <w:r w:rsidRPr="004647D0">
              <w:rPr>
                <w:szCs w:val="16"/>
              </w:rPr>
              <w:t>Responsibility</w:t>
            </w:r>
          </w:p>
        </w:tc>
        <w:tc>
          <w:tcPr>
            <w:tcW w:w="1405" w:type="dxa"/>
            <w:tcBorders>
              <w:top w:val="single" w:sz="12" w:space="0" w:color="auto"/>
              <w:left w:val="nil"/>
              <w:bottom w:val="single" w:sz="6" w:space="0" w:color="auto"/>
              <w:right w:val="nil"/>
            </w:tcBorders>
            <w:shd w:val="pct10" w:color="auto" w:fill="auto"/>
          </w:tcPr>
          <w:p w14:paraId="1DA43E6B" w14:textId="77777777" w:rsidR="00DE6B1B" w:rsidRPr="004647D0" w:rsidRDefault="00DE6B1B" w:rsidP="006D0B75">
            <w:pPr>
              <w:pStyle w:val="TableHeading"/>
              <w:rPr>
                <w:szCs w:val="16"/>
              </w:rPr>
            </w:pPr>
            <w:r w:rsidRPr="004647D0">
              <w:rPr>
                <w:szCs w:val="16"/>
              </w:rPr>
              <w:t>Target Date</w:t>
            </w:r>
          </w:p>
        </w:tc>
        <w:tc>
          <w:tcPr>
            <w:tcW w:w="1372" w:type="dxa"/>
            <w:tcBorders>
              <w:top w:val="single" w:sz="12" w:space="0" w:color="auto"/>
              <w:left w:val="nil"/>
              <w:bottom w:val="single" w:sz="6" w:space="0" w:color="auto"/>
              <w:right w:val="single" w:sz="12" w:space="0" w:color="auto"/>
            </w:tcBorders>
            <w:shd w:val="pct10" w:color="auto" w:fill="auto"/>
          </w:tcPr>
          <w:p w14:paraId="40FB627E" w14:textId="77777777" w:rsidR="00DE6B1B" w:rsidRPr="004647D0" w:rsidRDefault="00DE6B1B" w:rsidP="006D0B75">
            <w:pPr>
              <w:pStyle w:val="TableHeading"/>
              <w:rPr>
                <w:szCs w:val="16"/>
              </w:rPr>
            </w:pPr>
            <w:r w:rsidRPr="004647D0">
              <w:rPr>
                <w:szCs w:val="16"/>
              </w:rPr>
              <w:t>Impact Date</w:t>
            </w:r>
          </w:p>
        </w:tc>
      </w:tr>
      <w:tr w:rsidR="00DE6B1B" w:rsidRPr="004647D0" w14:paraId="77A8ADAA" w14:textId="77777777" w:rsidTr="006D0B75">
        <w:trPr>
          <w:trHeight w:hRule="exact" w:val="60"/>
        </w:trPr>
        <w:tc>
          <w:tcPr>
            <w:tcW w:w="900" w:type="dxa"/>
            <w:tcBorders>
              <w:top w:val="nil"/>
              <w:left w:val="nil"/>
              <w:bottom w:val="single" w:sz="6" w:space="0" w:color="auto"/>
              <w:right w:val="nil"/>
            </w:tcBorders>
            <w:shd w:val="pct50" w:color="auto" w:fill="auto"/>
          </w:tcPr>
          <w:p w14:paraId="647DCCD8" w14:textId="77777777" w:rsidR="00DE6B1B" w:rsidRPr="004647D0" w:rsidRDefault="00DE6B1B" w:rsidP="006D0B75">
            <w:pPr>
              <w:pStyle w:val="TableText"/>
              <w:rPr>
                <w:color w:val="000000"/>
                <w:szCs w:val="16"/>
              </w:rPr>
            </w:pPr>
          </w:p>
        </w:tc>
        <w:tc>
          <w:tcPr>
            <w:tcW w:w="2183" w:type="dxa"/>
            <w:tcBorders>
              <w:top w:val="nil"/>
              <w:left w:val="nil"/>
              <w:bottom w:val="single" w:sz="6" w:space="0" w:color="auto"/>
              <w:right w:val="nil"/>
            </w:tcBorders>
            <w:shd w:val="pct50" w:color="auto" w:fill="auto"/>
          </w:tcPr>
          <w:p w14:paraId="49287653" w14:textId="77777777" w:rsidR="00DE6B1B" w:rsidRPr="004647D0" w:rsidRDefault="00DE6B1B" w:rsidP="006D0B75">
            <w:pPr>
              <w:pStyle w:val="TableText"/>
              <w:rPr>
                <w:color w:val="000000"/>
                <w:szCs w:val="16"/>
              </w:rPr>
            </w:pPr>
          </w:p>
        </w:tc>
        <w:tc>
          <w:tcPr>
            <w:tcW w:w="2857" w:type="dxa"/>
            <w:tcBorders>
              <w:top w:val="nil"/>
              <w:left w:val="nil"/>
              <w:bottom w:val="single" w:sz="6" w:space="0" w:color="auto"/>
              <w:right w:val="nil"/>
            </w:tcBorders>
            <w:shd w:val="pct50" w:color="auto" w:fill="auto"/>
          </w:tcPr>
          <w:p w14:paraId="305031A9" w14:textId="77777777" w:rsidR="00DE6B1B" w:rsidRPr="004647D0" w:rsidRDefault="00DE6B1B" w:rsidP="006D0B75">
            <w:pPr>
              <w:pStyle w:val="TableText"/>
              <w:rPr>
                <w:color w:val="000000"/>
                <w:szCs w:val="16"/>
              </w:rPr>
            </w:pPr>
          </w:p>
        </w:tc>
        <w:tc>
          <w:tcPr>
            <w:tcW w:w="1816" w:type="dxa"/>
            <w:tcBorders>
              <w:top w:val="nil"/>
              <w:left w:val="nil"/>
              <w:bottom w:val="single" w:sz="6" w:space="0" w:color="auto"/>
              <w:right w:val="nil"/>
            </w:tcBorders>
            <w:shd w:val="pct50" w:color="auto" w:fill="auto"/>
          </w:tcPr>
          <w:p w14:paraId="0F8DDC44" w14:textId="77777777" w:rsidR="00DE6B1B" w:rsidRPr="004647D0" w:rsidRDefault="00DE6B1B" w:rsidP="006D0B75">
            <w:pPr>
              <w:pStyle w:val="TableText"/>
              <w:rPr>
                <w:color w:val="000000"/>
                <w:szCs w:val="16"/>
              </w:rPr>
            </w:pPr>
          </w:p>
        </w:tc>
        <w:tc>
          <w:tcPr>
            <w:tcW w:w="1405" w:type="dxa"/>
            <w:tcBorders>
              <w:top w:val="nil"/>
              <w:left w:val="nil"/>
              <w:bottom w:val="single" w:sz="6" w:space="0" w:color="auto"/>
              <w:right w:val="nil"/>
            </w:tcBorders>
            <w:shd w:val="pct50" w:color="auto" w:fill="auto"/>
          </w:tcPr>
          <w:p w14:paraId="5047D533" w14:textId="77777777" w:rsidR="00DE6B1B" w:rsidRPr="004647D0" w:rsidRDefault="00DE6B1B" w:rsidP="006D0B75">
            <w:pPr>
              <w:pStyle w:val="TableText"/>
              <w:rPr>
                <w:color w:val="000000"/>
                <w:szCs w:val="16"/>
              </w:rPr>
            </w:pPr>
          </w:p>
        </w:tc>
        <w:tc>
          <w:tcPr>
            <w:tcW w:w="1372" w:type="dxa"/>
            <w:tcBorders>
              <w:top w:val="nil"/>
              <w:left w:val="nil"/>
              <w:bottom w:val="single" w:sz="6" w:space="0" w:color="auto"/>
              <w:right w:val="nil"/>
            </w:tcBorders>
            <w:shd w:val="pct50" w:color="auto" w:fill="auto"/>
          </w:tcPr>
          <w:p w14:paraId="6ECADDB7" w14:textId="77777777" w:rsidR="00DE6B1B" w:rsidRPr="004647D0" w:rsidRDefault="00DE6B1B" w:rsidP="006D0B75">
            <w:pPr>
              <w:pStyle w:val="TableText"/>
              <w:rPr>
                <w:color w:val="000000"/>
                <w:szCs w:val="16"/>
              </w:rPr>
            </w:pPr>
          </w:p>
        </w:tc>
      </w:tr>
      <w:tr w:rsidR="00165074" w:rsidRPr="004647D0" w14:paraId="023111E6" w14:textId="77777777" w:rsidTr="00165074">
        <w:tc>
          <w:tcPr>
            <w:tcW w:w="900" w:type="dxa"/>
            <w:tcBorders>
              <w:top w:val="nil"/>
              <w:bottom w:val="single" w:sz="4" w:space="0" w:color="auto"/>
            </w:tcBorders>
          </w:tcPr>
          <w:p w14:paraId="1D1B3A16" w14:textId="77777777" w:rsidR="00165074" w:rsidRPr="004647D0" w:rsidRDefault="00165074" w:rsidP="00BA29BF">
            <w:pPr>
              <w:pStyle w:val="TableText"/>
              <w:spacing w:before="120"/>
              <w:rPr>
                <w:color w:val="000000"/>
                <w:szCs w:val="16"/>
              </w:rPr>
            </w:pPr>
            <w:r w:rsidRPr="004647D0">
              <w:rPr>
                <w:color w:val="000000"/>
                <w:szCs w:val="16"/>
              </w:rPr>
              <w:t>1</w:t>
            </w:r>
          </w:p>
        </w:tc>
        <w:tc>
          <w:tcPr>
            <w:tcW w:w="2183" w:type="dxa"/>
            <w:tcBorders>
              <w:top w:val="nil"/>
              <w:bottom w:val="single" w:sz="4" w:space="0" w:color="auto"/>
            </w:tcBorders>
          </w:tcPr>
          <w:p w14:paraId="3890240D" w14:textId="0E8BF6A2" w:rsidR="00165074" w:rsidRPr="00BA29BF" w:rsidRDefault="00165074" w:rsidP="00BA29BF">
            <w:pPr>
              <w:pStyle w:val="TableText"/>
              <w:spacing w:before="120"/>
              <w:rPr>
                <w:color w:val="000000"/>
                <w:szCs w:val="16"/>
              </w:rPr>
            </w:pPr>
            <w:r w:rsidRPr="00BA29BF">
              <w:rPr>
                <w:color w:val="000000"/>
                <w:szCs w:val="16"/>
              </w:rPr>
              <w:t>Organization Type setup for the Suppliers.</w:t>
            </w:r>
          </w:p>
        </w:tc>
        <w:tc>
          <w:tcPr>
            <w:tcW w:w="2857" w:type="dxa"/>
            <w:tcBorders>
              <w:top w:val="nil"/>
              <w:bottom w:val="single" w:sz="4" w:space="0" w:color="auto"/>
            </w:tcBorders>
          </w:tcPr>
          <w:p w14:paraId="0A2CFC78" w14:textId="77777777" w:rsidR="00165074" w:rsidRPr="00BA29BF" w:rsidRDefault="00165074" w:rsidP="00BA29BF">
            <w:pPr>
              <w:pStyle w:val="BodyText"/>
              <w:ind w:left="0"/>
              <w:rPr>
                <w:color w:val="000000"/>
                <w:sz w:val="16"/>
                <w:szCs w:val="16"/>
              </w:rPr>
            </w:pPr>
            <w:r w:rsidRPr="00BA29BF">
              <w:rPr>
                <w:color w:val="000000"/>
                <w:sz w:val="16"/>
                <w:szCs w:val="16"/>
              </w:rPr>
              <w:t>For Individuals it must be Individual(NON-SERVICE)</w:t>
            </w:r>
          </w:p>
          <w:p w14:paraId="46E43030" w14:textId="77777777" w:rsidR="00165074" w:rsidRPr="00BA29BF" w:rsidRDefault="00165074" w:rsidP="00BA29BF">
            <w:pPr>
              <w:pStyle w:val="BodyText"/>
              <w:ind w:left="0"/>
              <w:rPr>
                <w:color w:val="000000"/>
                <w:sz w:val="16"/>
                <w:szCs w:val="16"/>
              </w:rPr>
            </w:pPr>
            <w:r w:rsidRPr="00BA29BF">
              <w:rPr>
                <w:color w:val="000000"/>
                <w:sz w:val="16"/>
                <w:szCs w:val="16"/>
              </w:rPr>
              <w:t>For Corporation it must be</w:t>
            </w:r>
          </w:p>
          <w:p w14:paraId="59733D4B" w14:textId="77777777" w:rsidR="00165074" w:rsidRPr="00BA29BF" w:rsidRDefault="00165074" w:rsidP="00BA29BF">
            <w:pPr>
              <w:pStyle w:val="BodyText"/>
              <w:ind w:left="0"/>
              <w:rPr>
                <w:color w:val="000000"/>
                <w:sz w:val="16"/>
                <w:szCs w:val="16"/>
              </w:rPr>
            </w:pPr>
            <w:r w:rsidRPr="00BA29BF">
              <w:rPr>
                <w:color w:val="000000"/>
                <w:sz w:val="16"/>
                <w:szCs w:val="16"/>
              </w:rPr>
              <w:t>CORPORATION/OTHERS</w:t>
            </w:r>
          </w:p>
          <w:p w14:paraId="56355310" w14:textId="77777777" w:rsidR="00165074" w:rsidRPr="00BA29BF" w:rsidRDefault="00165074" w:rsidP="00BA29BF">
            <w:pPr>
              <w:pStyle w:val="BodyText"/>
              <w:ind w:left="0"/>
              <w:rPr>
                <w:color w:val="000000"/>
                <w:sz w:val="16"/>
                <w:szCs w:val="16"/>
              </w:rPr>
            </w:pPr>
            <w:r w:rsidRPr="00BA29BF">
              <w:rPr>
                <w:color w:val="000000"/>
                <w:sz w:val="16"/>
                <w:szCs w:val="16"/>
              </w:rPr>
              <w:t xml:space="preserve">For Corporation whose name is ending with LLP it must be </w:t>
            </w:r>
          </w:p>
          <w:p w14:paraId="0CC3DA32" w14:textId="64DC968E" w:rsidR="00165074" w:rsidRPr="00BA29BF" w:rsidRDefault="00165074" w:rsidP="00BA29BF">
            <w:pPr>
              <w:pStyle w:val="BodyText"/>
              <w:ind w:left="0"/>
              <w:rPr>
                <w:color w:val="000000"/>
                <w:sz w:val="16"/>
                <w:szCs w:val="16"/>
              </w:rPr>
            </w:pPr>
            <w:r w:rsidRPr="00BA29BF">
              <w:rPr>
                <w:color w:val="000000"/>
                <w:sz w:val="16"/>
                <w:szCs w:val="16"/>
              </w:rPr>
              <w:t>PARTNERSHIP/LLC/LLP/OTHERS</w:t>
            </w:r>
          </w:p>
        </w:tc>
        <w:tc>
          <w:tcPr>
            <w:tcW w:w="1816" w:type="dxa"/>
            <w:tcBorders>
              <w:top w:val="nil"/>
              <w:bottom w:val="single" w:sz="4" w:space="0" w:color="auto"/>
            </w:tcBorders>
          </w:tcPr>
          <w:p w14:paraId="509670FA" w14:textId="2A814EBD" w:rsidR="00165074" w:rsidRPr="004647D0" w:rsidRDefault="00165074" w:rsidP="00BA29BF">
            <w:pPr>
              <w:pStyle w:val="TableText"/>
              <w:spacing w:before="120"/>
              <w:rPr>
                <w:color w:val="000000"/>
                <w:szCs w:val="16"/>
              </w:rPr>
            </w:pPr>
            <w:r>
              <w:rPr>
                <w:color w:val="000000"/>
                <w:szCs w:val="16"/>
              </w:rPr>
              <w:t>Divya</w:t>
            </w:r>
          </w:p>
        </w:tc>
        <w:tc>
          <w:tcPr>
            <w:tcW w:w="1405" w:type="dxa"/>
            <w:tcBorders>
              <w:top w:val="nil"/>
              <w:bottom w:val="single" w:sz="4" w:space="0" w:color="auto"/>
            </w:tcBorders>
          </w:tcPr>
          <w:p w14:paraId="3679053B" w14:textId="77777777" w:rsidR="00165074" w:rsidRPr="004647D0" w:rsidRDefault="00165074" w:rsidP="00165074">
            <w:pPr>
              <w:pStyle w:val="TableText"/>
              <w:spacing w:before="120"/>
              <w:rPr>
                <w:color w:val="000000"/>
                <w:szCs w:val="16"/>
              </w:rPr>
            </w:pPr>
          </w:p>
        </w:tc>
        <w:tc>
          <w:tcPr>
            <w:tcW w:w="1372" w:type="dxa"/>
            <w:tcBorders>
              <w:top w:val="nil"/>
              <w:bottom w:val="single" w:sz="4" w:space="0" w:color="auto"/>
            </w:tcBorders>
          </w:tcPr>
          <w:p w14:paraId="5BCA7D2D" w14:textId="77777777" w:rsidR="00165074" w:rsidRPr="004647D0" w:rsidRDefault="00165074" w:rsidP="00165074">
            <w:pPr>
              <w:pStyle w:val="TableText"/>
              <w:rPr>
                <w:color w:val="000000"/>
                <w:szCs w:val="16"/>
              </w:rPr>
            </w:pPr>
          </w:p>
        </w:tc>
      </w:tr>
      <w:tr w:rsidR="00165074" w:rsidRPr="004647D0" w14:paraId="02E5AE3F" w14:textId="77777777" w:rsidTr="00165074">
        <w:tc>
          <w:tcPr>
            <w:tcW w:w="900" w:type="dxa"/>
            <w:tcBorders>
              <w:top w:val="single" w:sz="4" w:space="0" w:color="auto"/>
              <w:left w:val="single" w:sz="4" w:space="0" w:color="auto"/>
              <w:bottom w:val="single" w:sz="4" w:space="0" w:color="auto"/>
              <w:right w:val="single" w:sz="4" w:space="0" w:color="auto"/>
            </w:tcBorders>
          </w:tcPr>
          <w:p w14:paraId="5A73A99A" w14:textId="41E2AF1E" w:rsidR="00165074" w:rsidRDefault="00BA29BF" w:rsidP="00BA29BF">
            <w:pPr>
              <w:pStyle w:val="TableText"/>
              <w:spacing w:before="120"/>
              <w:rPr>
                <w:color w:val="000000"/>
                <w:szCs w:val="16"/>
              </w:rPr>
            </w:pPr>
            <w:r>
              <w:rPr>
                <w:color w:val="000000"/>
                <w:szCs w:val="16"/>
              </w:rPr>
              <w:t>2</w:t>
            </w:r>
          </w:p>
        </w:tc>
        <w:tc>
          <w:tcPr>
            <w:tcW w:w="2183" w:type="dxa"/>
            <w:tcBorders>
              <w:top w:val="single" w:sz="4" w:space="0" w:color="auto"/>
              <w:left w:val="single" w:sz="4" w:space="0" w:color="auto"/>
              <w:bottom w:val="single" w:sz="4" w:space="0" w:color="auto"/>
              <w:right w:val="single" w:sz="4" w:space="0" w:color="auto"/>
            </w:tcBorders>
          </w:tcPr>
          <w:p w14:paraId="223E6C30" w14:textId="0C354F01" w:rsidR="00165074" w:rsidRPr="00BA29BF" w:rsidRDefault="00165074" w:rsidP="00BA29BF">
            <w:pPr>
              <w:spacing w:before="120"/>
              <w:rPr>
                <w:color w:val="000000"/>
                <w:sz w:val="16"/>
                <w:szCs w:val="16"/>
              </w:rPr>
            </w:pPr>
            <w:r w:rsidRPr="00BA29BF">
              <w:rPr>
                <w:color w:val="000000"/>
                <w:sz w:val="16"/>
                <w:szCs w:val="16"/>
              </w:rPr>
              <w:t>As of now Supplier Number setup is Manual. We want this setup to be changed to Automatic.</w:t>
            </w:r>
          </w:p>
        </w:tc>
        <w:tc>
          <w:tcPr>
            <w:tcW w:w="2857" w:type="dxa"/>
            <w:tcBorders>
              <w:top w:val="single" w:sz="4" w:space="0" w:color="auto"/>
              <w:left w:val="single" w:sz="4" w:space="0" w:color="auto"/>
              <w:bottom w:val="single" w:sz="4" w:space="0" w:color="auto"/>
              <w:right w:val="single" w:sz="4" w:space="0" w:color="auto"/>
            </w:tcBorders>
          </w:tcPr>
          <w:p w14:paraId="4FC92ED9" w14:textId="71FCF4AA" w:rsidR="00165074" w:rsidRPr="00BA29BF" w:rsidRDefault="00165074" w:rsidP="00BA29BF">
            <w:pPr>
              <w:pStyle w:val="TableText"/>
              <w:spacing w:before="120" w:after="120"/>
              <w:rPr>
                <w:color w:val="000000"/>
                <w:szCs w:val="16"/>
              </w:rPr>
            </w:pPr>
            <w:r w:rsidRPr="00BA29BF">
              <w:rPr>
                <w:color w:val="000000"/>
                <w:szCs w:val="16"/>
              </w:rPr>
              <w:t>Suppler number must be changed to automatic before running the conversion program.</w:t>
            </w:r>
          </w:p>
        </w:tc>
        <w:tc>
          <w:tcPr>
            <w:tcW w:w="1816" w:type="dxa"/>
            <w:tcBorders>
              <w:top w:val="single" w:sz="4" w:space="0" w:color="auto"/>
              <w:left w:val="single" w:sz="4" w:space="0" w:color="auto"/>
              <w:bottom w:val="single" w:sz="4" w:space="0" w:color="auto"/>
              <w:right w:val="single" w:sz="4" w:space="0" w:color="auto"/>
            </w:tcBorders>
          </w:tcPr>
          <w:p w14:paraId="74172A9F" w14:textId="43720AAF" w:rsidR="00165074" w:rsidRDefault="00BA29BF" w:rsidP="00BA29BF">
            <w:pPr>
              <w:pStyle w:val="TableText"/>
              <w:spacing w:before="120"/>
              <w:rPr>
                <w:color w:val="000000"/>
                <w:szCs w:val="16"/>
              </w:rPr>
            </w:pPr>
            <w:r>
              <w:rPr>
                <w:color w:val="000000"/>
                <w:szCs w:val="16"/>
              </w:rPr>
              <w:t>Mayur</w:t>
            </w:r>
          </w:p>
        </w:tc>
        <w:tc>
          <w:tcPr>
            <w:tcW w:w="1405" w:type="dxa"/>
            <w:tcBorders>
              <w:top w:val="single" w:sz="4" w:space="0" w:color="auto"/>
              <w:left w:val="single" w:sz="4" w:space="0" w:color="auto"/>
              <w:bottom w:val="single" w:sz="4" w:space="0" w:color="auto"/>
              <w:right w:val="single" w:sz="4" w:space="0" w:color="auto"/>
            </w:tcBorders>
          </w:tcPr>
          <w:p w14:paraId="37CB1644" w14:textId="77777777" w:rsidR="00165074" w:rsidRPr="004647D0" w:rsidRDefault="00165074" w:rsidP="00165074">
            <w:pPr>
              <w:pStyle w:val="TableText"/>
              <w:spacing w:before="120"/>
              <w:rPr>
                <w:color w:val="000000"/>
                <w:szCs w:val="16"/>
              </w:rPr>
            </w:pPr>
          </w:p>
        </w:tc>
        <w:tc>
          <w:tcPr>
            <w:tcW w:w="1372" w:type="dxa"/>
            <w:tcBorders>
              <w:top w:val="single" w:sz="4" w:space="0" w:color="auto"/>
              <w:left w:val="single" w:sz="4" w:space="0" w:color="auto"/>
              <w:bottom w:val="single" w:sz="4" w:space="0" w:color="auto"/>
              <w:right w:val="single" w:sz="4" w:space="0" w:color="auto"/>
            </w:tcBorders>
          </w:tcPr>
          <w:p w14:paraId="0521F5F7" w14:textId="77777777" w:rsidR="00165074" w:rsidRPr="004647D0" w:rsidRDefault="00165074" w:rsidP="00165074">
            <w:pPr>
              <w:pStyle w:val="TableText"/>
              <w:rPr>
                <w:color w:val="000000"/>
                <w:szCs w:val="16"/>
              </w:rPr>
            </w:pPr>
          </w:p>
        </w:tc>
      </w:tr>
    </w:tbl>
    <w:p w14:paraId="6D1B6CCD" w14:textId="77777777" w:rsidR="00DE6B1B" w:rsidRPr="004647D0" w:rsidRDefault="00DE6B1B" w:rsidP="00DE6B1B">
      <w:pPr>
        <w:pStyle w:val="BodyText"/>
        <w:ind w:hanging="1080"/>
      </w:pPr>
    </w:p>
    <w:p w14:paraId="5029F68C" w14:textId="77777777" w:rsidR="00DE6B1B" w:rsidRPr="004647D0" w:rsidRDefault="00DE6B1B" w:rsidP="00DE6B1B">
      <w:pPr>
        <w:pStyle w:val="BodyText"/>
      </w:pPr>
    </w:p>
    <w:p w14:paraId="74E43F49" w14:textId="77777777" w:rsidR="00DE6B1B" w:rsidRPr="004647D0" w:rsidRDefault="00DE6B1B" w:rsidP="00DE6B1B">
      <w:pPr>
        <w:ind w:firstLine="965"/>
      </w:pPr>
    </w:p>
    <w:p w14:paraId="735CB8F8" w14:textId="77777777" w:rsidR="00DE6B1B" w:rsidRPr="004647D0" w:rsidRDefault="00DE6B1B" w:rsidP="00DE6B1B">
      <w:pPr>
        <w:ind w:firstLine="965"/>
      </w:pPr>
    </w:p>
    <w:p w14:paraId="47310033" w14:textId="77777777" w:rsidR="00DE6B1B" w:rsidRPr="004647D0" w:rsidRDefault="00DE6B1B" w:rsidP="00DE6B1B">
      <w:pPr>
        <w:ind w:firstLine="965"/>
      </w:pPr>
    </w:p>
    <w:p w14:paraId="3DE172FA" w14:textId="77777777" w:rsidR="00DE6B1B" w:rsidRPr="004647D0" w:rsidRDefault="00DE6B1B" w:rsidP="00DE6B1B">
      <w:pPr>
        <w:ind w:firstLine="965"/>
      </w:pPr>
    </w:p>
    <w:p w14:paraId="0D04C17B" w14:textId="77777777" w:rsidR="00DE6B1B" w:rsidRPr="004647D0" w:rsidRDefault="00DE6B1B" w:rsidP="00DE6B1B">
      <w:pPr>
        <w:ind w:firstLine="965"/>
      </w:pPr>
    </w:p>
    <w:p w14:paraId="0A7F4B4D" w14:textId="77777777" w:rsidR="00DE6B1B" w:rsidRPr="004647D0" w:rsidRDefault="00DE6B1B" w:rsidP="00DE6B1B">
      <w:pPr>
        <w:ind w:firstLine="965"/>
      </w:pPr>
    </w:p>
    <w:p w14:paraId="5078849D" w14:textId="77777777" w:rsidR="00DE6B1B" w:rsidRPr="004647D0" w:rsidRDefault="00DE6B1B" w:rsidP="00DE6B1B">
      <w:pPr>
        <w:ind w:firstLine="965"/>
      </w:pPr>
    </w:p>
    <w:p w14:paraId="3A846B5A" w14:textId="77777777" w:rsidR="00DE6B1B" w:rsidRPr="004647D0" w:rsidRDefault="00DE6B1B" w:rsidP="00DE6B1B">
      <w:pPr>
        <w:ind w:firstLine="965"/>
      </w:pPr>
    </w:p>
    <w:p w14:paraId="05174041" w14:textId="77777777" w:rsidR="00DE6B1B" w:rsidRPr="004647D0" w:rsidRDefault="00DE6B1B" w:rsidP="00DE6B1B">
      <w:pPr>
        <w:ind w:firstLine="965"/>
      </w:pPr>
    </w:p>
    <w:p w14:paraId="6808A7F2" w14:textId="77777777" w:rsidR="00DE6B1B" w:rsidRPr="004647D0" w:rsidRDefault="00DE6B1B" w:rsidP="00DE6B1B">
      <w:pPr>
        <w:ind w:firstLine="965"/>
      </w:pPr>
    </w:p>
    <w:p w14:paraId="2F1FE0CE" w14:textId="77777777" w:rsidR="00DE6B1B" w:rsidRPr="004647D0" w:rsidRDefault="00DE6B1B" w:rsidP="00DE6B1B">
      <w:pPr>
        <w:ind w:firstLine="965"/>
      </w:pPr>
    </w:p>
    <w:p w14:paraId="75001C45" w14:textId="77777777" w:rsidR="00DE6B1B" w:rsidRPr="004647D0" w:rsidRDefault="00DE6B1B" w:rsidP="00DE6B1B">
      <w:pPr>
        <w:ind w:firstLine="965"/>
      </w:pPr>
    </w:p>
    <w:p w14:paraId="20497050" w14:textId="77777777" w:rsidR="00DE6B1B" w:rsidRPr="004647D0" w:rsidRDefault="00DE6B1B" w:rsidP="00DE6B1B">
      <w:pPr>
        <w:ind w:firstLine="965"/>
      </w:pPr>
    </w:p>
    <w:p w14:paraId="3C66809C" w14:textId="77777777" w:rsidR="00DE6B1B" w:rsidRPr="004647D0" w:rsidRDefault="00DE6B1B" w:rsidP="00DE6B1B">
      <w:pPr>
        <w:ind w:firstLine="965"/>
      </w:pPr>
    </w:p>
    <w:p w14:paraId="4360A874" w14:textId="77777777" w:rsidR="00DE6B1B" w:rsidRPr="004647D0" w:rsidRDefault="00DE6B1B" w:rsidP="00DE6B1B">
      <w:pPr>
        <w:ind w:firstLine="965"/>
      </w:pPr>
    </w:p>
    <w:p w14:paraId="6E2B446D" w14:textId="77777777" w:rsidR="00DE6B1B" w:rsidRPr="004647D0" w:rsidRDefault="00DE6B1B" w:rsidP="00DE6B1B">
      <w:pPr>
        <w:ind w:firstLine="965"/>
      </w:pPr>
    </w:p>
    <w:p w14:paraId="0CED0515" w14:textId="77777777" w:rsidR="00DE6B1B" w:rsidRPr="004647D0" w:rsidRDefault="00DE6B1B" w:rsidP="00DE6B1B">
      <w:pPr>
        <w:ind w:firstLine="965"/>
      </w:pPr>
    </w:p>
    <w:p w14:paraId="7BE8B74A" w14:textId="77777777" w:rsidR="00DE6B1B" w:rsidRPr="004647D0" w:rsidRDefault="00DE6B1B" w:rsidP="00DE6B1B">
      <w:pPr>
        <w:ind w:firstLine="965"/>
      </w:pPr>
    </w:p>
    <w:p w14:paraId="29CC88B9" w14:textId="77777777" w:rsidR="00DE6B1B" w:rsidRPr="004647D0" w:rsidRDefault="00DE6B1B" w:rsidP="00DE6B1B">
      <w:pPr>
        <w:ind w:firstLine="965"/>
      </w:pPr>
    </w:p>
    <w:p w14:paraId="26A5D7FB" w14:textId="77777777" w:rsidR="00DE6B1B" w:rsidRPr="004647D0" w:rsidRDefault="00DE6B1B" w:rsidP="00DE6B1B">
      <w:pPr>
        <w:ind w:firstLine="965"/>
      </w:pPr>
    </w:p>
    <w:p w14:paraId="435B898E" w14:textId="77777777" w:rsidR="00DE6B1B" w:rsidRPr="004647D0" w:rsidRDefault="00DE6B1B" w:rsidP="00DE6B1B">
      <w:pPr>
        <w:ind w:firstLine="965"/>
      </w:pPr>
    </w:p>
    <w:p w14:paraId="29B8F078" w14:textId="77777777" w:rsidR="00DE6B1B" w:rsidRPr="004647D0" w:rsidRDefault="00DE6B1B" w:rsidP="00DE6B1B">
      <w:pPr>
        <w:ind w:firstLine="965"/>
      </w:pPr>
    </w:p>
    <w:p w14:paraId="36EDE3F1" w14:textId="77777777" w:rsidR="00DE6B1B" w:rsidRPr="004647D0" w:rsidRDefault="00DE6B1B" w:rsidP="00DE6B1B">
      <w:pPr>
        <w:ind w:firstLine="965"/>
      </w:pPr>
    </w:p>
    <w:p w14:paraId="5F4E5ECE" w14:textId="77777777" w:rsidR="00DE6B1B" w:rsidRPr="004647D0" w:rsidRDefault="00DE6B1B" w:rsidP="00DE6B1B">
      <w:pPr>
        <w:ind w:firstLine="965"/>
      </w:pPr>
    </w:p>
    <w:p w14:paraId="777C4767" w14:textId="44E795EA" w:rsidR="00F90029" w:rsidRPr="004647D0" w:rsidRDefault="00F90029" w:rsidP="00F90029">
      <w:pPr>
        <w:pStyle w:val="Heading2"/>
      </w:pPr>
      <w:bookmarkStart w:id="98" w:name="_Toc479609621"/>
      <w:r w:rsidRPr="004647D0">
        <w:lastRenderedPageBreak/>
        <w:t>Glossary</w:t>
      </w:r>
      <w:bookmarkEnd w:id="98"/>
    </w:p>
    <w:p w14:paraId="64C67BFA" w14:textId="77777777" w:rsidR="00F90029" w:rsidRPr="004647D0" w:rsidRDefault="00F90029" w:rsidP="00F90029">
      <w:pPr>
        <w:pStyle w:val="BodyText"/>
        <w:ind w:left="0"/>
        <w:rPr>
          <w:color w:val="000000" w:themeColor="text1"/>
        </w:rPr>
      </w:pPr>
      <w:r w:rsidRPr="004647D0">
        <w:rPr>
          <w:color w:val="000000" w:themeColor="text1"/>
        </w:rPr>
        <w:t>The available list of glossary terms is available at the below link:</w:t>
      </w:r>
    </w:p>
    <w:p w14:paraId="494F0422" w14:textId="20F3700B" w:rsidR="00DE6B1B" w:rsidRPr="004647D0" w:rsidRDefault="00DE6B1B" w:rsidP="00DE6B1B">
      <w:pPr>
        <w:pStyle w:val="Heading2"/>
      </w:pPr>
      <w:bookmarkStart w:id="99" w:name="_Toc442718667"/>
      <w:bookmarkStart w:id="100" w:name="_Toc479609622"/>
      <w:r w:rsidRPr="004647D0">
        <w:lastRenderedPageBreak/>
        <w:t>Appendix A</w:t>
      </w:r>
      <w:bookmarkEnd w:id="99"/>
      <w:r w:rsidR="00984BCF" w:rsidRPr="004647D0">
        <w:t xml:space="preserve"> (Optional)</w:t>
      </w:r>
      <w:bookmarkEnd w:id="100"/>
    </w:p>
    <w:p w14:paraId="57B6C398" w14:textId="4ADECE57" w:rsidR="00DE6B1B" w:rsidRPr="004647D0" w:rsidRDefault="00DE6B1B" w:rsidP="00DE6B1B">
      <w:pPr>
        <w:pStyle w:val="Heading2"/>
      </w:pPr>
      <w:bookmarkStart w:id="101" w:name="_Toc442718668"/>
      <w:bookmarkStart w:id="102" w:name="_Toc479609623"/>
      <w:r w:rsidRPr="004647D0">
        <w:lastRenderedPageBreak/>
        <w:t>Appendix B</w:t>
      </w:r>
      <w:bookmarkEnd w:id="101"/>
      <w:r w:rsidR="00984BCF" w:rsidRPr="004647D0">
        <w:t xml:space="preserve"> (Optional)</w:t>
      </w:r>
      <w:bookmarkEnd w:id="102"/>
    </w:p>
    <w:sectPr w:rsidR="00DE6B1B" w:rsidRPr="004647D0" w:rsidSect="00DB606D">
      <w:headerReference w:type="default" r:id="rId23"/>
      <w:footerReference w:type="even" r:id="rId24"/>
      <w:footerReference w:type="default" r:id="rId25"/>
      <w:footerReference w:type="first" r:id="rId26"/>
      <w:pgSz w:w="12240" w:h="15840" w:code="1"/>
      <w:pgMar w:top="720" w:right="720" w:bottom="1080" w:left="720" w:header="432" w:footer="432" w:gutter="36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3B94C" w14:textId="77777777" w:rsidR="009B4647" w:rsidRDefault="009B4647">
      <w:r>
        <w:separator/>
      </w:r>
    </w:p>
  </w:endnote>
  <w:endnote w:type="continuationSeparator" w:id="0">
    <w:p w14:paraId="4B000885" w14:textId="77777777" w:rsidR="009B4647" w:rsidRDefault="009B4647">
      <w:r>
        <w:continuationSeparator/>
      </w:r>
    </w:p>
  </w:endnote>
  <w:endnote w:type="continuationNotice" w:id="1">
    <w:p w14:paraId="3590F515" w14:textId="77777777" w:rsidR="009B4647" w:rsidRDefault="009B46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9108" w14:textId="77777777" w:rsidR="00803857" w:rsidRDefault="008038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B988BF7" w14:textId="77777777" w:rsidR="00803857" w:rsidRDefault="008038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0472003"/>
      <w:docPartObj>
        <w:docPartGallery w:val="Page Numbers (Bottom of Page)"/>
        <w:docPartUnique/>
      </w:docPartObj>
    </w:sdtPr>
    <w:sdtEndPr/>
    <w:sdtContent>
      <w:sdt>
        <w:sdtPr>
          <w:id w:val="-1769616900"/>
          <w:docPartObj>
            <w:docPartGallery w:val="Page Numbers (Top of Page)"/>
            <w:docPartUnique/>
          </w:docPartObj>
        </w:sdtPr>
        <w:sdtEndPr/>
        <w:sdtContent>
          <w:p w14:paraId="51BE2CB9" w14:textId="77777777" w:rsidR="00803857" w:rsidRDefault="00803857">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841F9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1F95">
              <w:rPr>
                <w:b/>
                <w:bCs/>
                <w:noProof/>
              </w:rPr>
              <w:t>50</w:t>
            </w:r>
            <w:r>
              <w:rPr>
                <w:b/>
                <w:bCs/>
                <w:sz w:val="24"/>
                <w:szCs w:val="24"/>
              </w:rPr>
              <w:fldChar w:fldCharType="end"/>
            </w:r>
          </w:p>
          <w:p w14:paraId="48C8D011" w14:textId="0BDADD0C" w:rsidR="00803857" w:rsidRDefault="00803857" w:rsidP="008D554B">
            <w:pPr>
              <w:pStyle w:val="Footer"/>
              <w:jc w:val="center"/>
            </w:pPr>
            <w:r w:rsidRPr="008D554B">
              <w:t>7-Eleven Confidential - For internal use only</w:t>
            </w:r>
          </w:p>
        </w:sdtContent>
      </w:sdt>
    </w:sdtContent>
  </w:sdt>
  <w:p w14:paraId="023EE51E" w14:textId="77777777" w:rsidR="00803857" w:rsidRDefault="008038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ABA4" w14:textId="77777777" w:rsidR="00803857" w:rsidRDefault="00803857">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6162D" w14:textId="77777777" w:rsidR="009B4647" w:rsidRDefault="009B4647">
      <w:r>
        <w:separator/>
      </w:r>
    </w:p>
  </w:footnote>
  <w:footnote w:type="continuationSeparator" w:id="0">
    <w:p w14:paraId="3E4F1769" w14:textId="77777777" w:rsidR="009B4647" w:rsidRDefault="009B4647">
      <w:r>
        <w:continuationSeparator/>
      </w:r>
    </w:p>
  </w:footnote>
  <w:footnote w:type="continuationNotice" w:id="1">
    <w:p w14:paraId="2B6229BF" w14:textId="77777777" w:rsidR="009B4647" w:rsidRDefault="009B46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D05B" w14:textId="68CBF484" w:rsidR="00803857" w:rsidRDefault="00803857">
    <w:pPr>
      <w:pStyle w:val="Header"/>
    </w:pPr>
    <w:r>
      <w:rPr>
        <w:noProof/>
      </w:rPr>
      <w:drawing>
        <wp:inline distT="0" distB="0" distL="0" distR="0" wp14:anchorId="73704C75" wp14:editId="363222E9">
          <wp:extent cx="319405" cy="319405"/>
          <wp:effectExtent l="0" t="0" r="4445" b="4445"/>
          <wp:docPr id="13" name="Picture 12" descr="7-Eleven logo"/>
          <wp:cNvGraphicFramePr/>
          <a:graphic xmlns:a="http://schemas.openxmlformats.org/drawingml/2006/main">
            <a:graphicData uri="http://schemas.openxmlformats.org/drawingml/2006/picture">
              <pic:pic xmlns:pic="http://schemas.openxmlformats.org/drawingml/2006/picture">
                <pic:nvPicPr>
                  <pic:cNvPr id="13" name="Picture 12" descr="7-Eleven 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9405" cy="3194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4271C"/>
    <w:multiLevelType w:val="hybridMultilevel"/>
    <w:tmpl w:val="5486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6372"/>
    <w:multiLevelType w:val="singleLevel"/>
    <w:tmpl w:val="ED9C0622"/>
    <w:lvl w:ilvl="0">
      <w:start w:val="1"/>
      <w:numFmt w:val="none"/>
      <w:lvlText w:val="Note:"/>
      <w:legacy w:legacy="1" w:legacySpace="0" w:legacyIndent="720"/>
      <w:lvlJc w:val="left"/>
      <w:pPr>
        <w:ind w:left="720" w:hanging="720"/>
      </w:pPr>
      <w:rPr>
        <w:b/>
        <w:i w:val="0"/>
      </w:rPr>
    </w:lvl>
  </w:abstractNum>
  <w:abstractNum w:abstractNumId="2" w15:restartNumberingAfterBreak="0">
    <w:nsid w:val="105B322F"/>
    <w:multiLevelType w:val="hybridMultilevel"/>
    <w:tmpl w:val="E5AA49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3A03BB"/>
    <w:multiLevelType w:val="hybridMultilevel"/>
    <w:tmpl w:val="61D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E60E9"/>
    <w:multiLevelType w:val="hybridMultilevel"/>
    <w:tmpl w:val="1854AC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01638"/>
    <w:multiLevelType w:val="hybridMultilevel"/>
    <w:tmpl w:val="4B36B4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504B1E"/>
    <w:multiLevelType w:val="hybridMultilevel"/>
    <w:tmpl w:val="BC12B612"/>
    <w:lvl w:ilvl="0" w:tplc="48AC7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607CA"/>
    <w:multiLevelType w:val="hybridMultilevel"/>
    <w:tmpl w:val="FD88DB68"/>
    <w:lvl w:ilvl="0" w:tplc="EC6443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51ACB"/>
    <w:multiLevelType w:val="hybridMultilevel"/>
    <w:tmpl w:val="34C856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6393"/>
    <w:multiLevelType w:val="singleLevel"/>
    <w:tmpl w:val="431C0FEE"/>
    <w:lvl w:ilvl="0">
      <w:start w:val="1"/>
      <w:numFmt w:val="none"/>
      <w:lvlText w:val="Note:"/>
      <w:legacy w:legacy="1" w:legacySpace="0" w:legacyIndent="720"/>
      <w:lvlJc w:val="left"/>
      <w:pPr>
        <w:ind w:left="720" w:hanging="720"/>
      </w:pPr>
      <w:rPr>
        <w:b/>
        <w:i w:val="0"/>
      </w:rPr>
    </w:lvl>
  </w:abstractNum>
  <w:abstractNum w:abstractNumId="10" w15:restartNumberingAfterBreak="0">
    <w:nsid w:val="2DD62077"/>
    <w:multiLevelType w:val="hybridMultilevel"/>
    <w:tmpl w:val="4CE6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B3253"/>
    <w:multiLevelType w:val="hybridMultilevel"/>
    <w:tmpl w:val="430483D4"/>
    <w:lvl w:ilvl="0" w:tplc="D7C64ABA">
      <w:start w:val="1"/>
      <w:numFmt w:val="lowerLetter"/>
      <w:lvlText w:val="%1."/>
      <w:lvlJc w:val="left"/>
      <w:pPr>
        <w:ind w:left="2160" w:hanging="360"/>
      </w:pPr>
      <w:rPr>
        <w:rFonts w:ascii="Book Antiqua" w:eastAsia="Times New Roman" w:hAnsi="Book Antiqua"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581515F"/>
    <w:multiLevelType w:val="hybridMultilevel"/>
    <w:tmpl w:val="0448B16A"/>
    <w:lvl w:ilvl="0" w:tplc="EC6443F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D127E8"/>
    <w:multiLevelType w:val="hybridMultilevel"/>
    <w:tmpl w:val="C06EF180"/>
    <w:lvl w:ilvl="0" w:tplc="6E3C79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79D3CEC"/>
    <w:multiLevelType w:val="singleLevel"/>
    <w:tmpl w:val="D07A6718"/>
    <w:lvl w:ilvl="0">
      <w:start w:val="1"/>
      <w:numFmt w:val="decimal"/>
      <w:lvlText w:val="%1"/>
      <w:legacy w:legacy="1" w:legacySpace="0" w:legacyIndent="360"/>
      <w:lvlJc w:val="left"/>
      <w:pPr>
        <w:ind w:left="360" w:hanging="360"/>
      </w:pPr>
    </w:lvl>
  </w:abstractNum>
  <w:abstractNum w:abstractNumId="15" w15:restartNumberingAfterBreak="0">
    <w:nsid w:val="393D2A38"/>
    <w:multiLevelType w:val="hybridMultilevel"/>
    <w:tmpl w:val="AD0E6A4A"/>
    <w:lvl w:ilvl="0" w:tplc="0D0E2A56">
      <w:start w:val="1"/>
      <w:numFmt w:val="decimal"/>
      <w:lvlText w:val="%1."/>
      <w:lvlJc w:val="left"/>
      <w:pPr>
        <w:ind w:left="1800" w:hanging="360"/>
      </w:pPr>
      <w:rPr>
        <w:rFonts w:ascii="Book Antiqua" w:eastAsia="Times New Roman" w:hAnsi="Book Antiqua" w:cs="Times New Roman"/>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E61F2A"/>
    <w:multiLevelType w:val="hybridMultilevel"/>
    <w:tmpl w:val="1AF20902"/>
    <w:lvl w:ilvl="0" w:tplc="89BC6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C472019"/>
    <w:multiLevelType w:val="hybridMultilevel"/>
    <w:tmpl w:val="A2508602"/>
    <w:lvl w:ilvl="0" w:tplc="99CE1352">
      <w:start w:val="1"/>
      <w:numFmt w:val="decimal"/>
      <w:lvlText w:val="%1."/>
      <w:lvlJc w:val="left"/>
      <w:pPr>
        <w:ind w:left="1325" w:hanging="360"/>
      </w:pPr>
      <w:rPr>
        <w:rFonts w:hint="default"/>
      </w:rPr>
    </w:lvl>
    <w:lvl w:ilvl="1" w:tplc="04090019" w:tentative="1">
      <w:start w:val="1"/>
      <w:numFmt w:val="lowerLetter"/>
      <w:lvlText w:val="%2."/>
      <w:lvlJc w:val="left"/>
      <w:pPr>
        <w:ind w:left="2045" w:hanging="360"/>
      </w:pPr>
    </w:lvl>
    <w:lvl w:ilvl="2" w:tplc="0409001B" w:tentative="1">
      <w:start w:val="1"/>
      <w:numFmt w:val="lowerRoman"/>
      <w:lvlText w:val="%3."/>
      <w:lvlJc w:val="right"/>
      <w:pPr>
        <w:ind w:left="2765" w:hanging="180"/>
      </w:pPr>
    </w:lvl>
    <w:lvl w:ilvl="3" w:tplc="0409000F" w:tentative="1">
      <w:start w:val="1"/>
      <w:numFmt w:val="decimal"/>
      <w:lvlText w:val="%4."/>
      <w:lvlJc w:val="left"/>
      <w:pPr>
        <w:ind w:left="3485" w:hanging="360"/>
      </w:pPr>
    </w:lvl>
    <w:lvl w:ilvl="4" w:tplc="04090019" w:tentative="1">
      <w:start w:val="1"/>
      <w:numFmt w:val="lowerLetter"/>
      <w:lvlText w:val="%5."/>
      <w:lvlJc w:val="left"/>
      <w:pPr>
        <w:ind w:left="4205" w:hanging="360"/>
      </w:pPr>
    </w:lvl>
    <w:lvl w:ilvl="5" w:tplc="0409001B" w:tentative="1">
      <w:start w:val="1"/>
      <w:numFmt w:val="lowerRoman"/>
      <w:lvlText w:val="%6."/>
      <w:lvlJc w:val="right"/>
      <w:pPr>
        <w:ind w:left="4925" w:hanging="180"/>
      </w:pPr>
    </w:lvl>
    <w:lvl w:ilvl="6" w:tplc="0409000F" w:tentative="1">
      <w:start w:val="1"/>
      <w:numFmt w:val="decimal"/>
      <w:lvlText w:val="%7."/>
      <w:lvlJc w:val="left"/>
      <w:pPr>
        <w:ind w:left="5645" w:hanging="360"/>
      </w:pPr>
    </w:lvl>
    <w:lvl w:ilvl="7" w:tplc="04090019" w:tentative="1">
      <w:start w:val="1"/>
      <w:numFmt w:val="lowerLetter"/>
      <w:lvlText w:val="%8."/>
      <w:lvlJc w:val="left"/>
      <w:pPr>
        <w:ind w:left="6365" w:hanging="360"/>
      </w:pPr>
    </w:lvl>
    <w:lvl w:ilvl="8" w:tplc="0409001B" w:tentative="1">
      <w:start w:val="1"/>
      <w:numFmt w:val="lowerRoman"/>
      <w:lvlText w:val="%9."/>
      <w:lvlJc w:val="right"/>
      <w:pPr>
        <w:ind w:left="7085" w:hanging="180"/>
      </w:pPr>
    </w:lvl>
  </w:abstractNum>
  <w:abstractNum w:abstractNumId="18" w15:restartNumberingAfterBreak="0">
    <w:nsid w:val="3CF41D59"/>
    <w:multiLevelType w:val="hybridMultilevel"/>
    <w:tmpl w:val="4D843BD4"/>
    <w:lvl w:ilvl="0" w:tplc="58EA9B0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EA6A41"/>
    <w:multiLevelType w:val="hybridMultilevel"/>
    <w:tmpl w:val="1C6CD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3F0C58"/>
    <w:multiLevelType w:val="hybridMultilevel"/>
    <w:tmpl w:val="78EEC3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36591"/>
    <w:multiLevelType w:val="hybridMultilevel"/>
    <w:tmpl w:val="28CA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7A1F21"/>
    <w:multiLevelType w:val="hybridMultilevel"/>
    <w:tmpl w:val="CEA89568"/>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23" w15:restartNumberingAfterBreak="0">
    <w:nsid w:val="46531699"/>
    <w:multiLevelType w:val="singleLevel"/>
    <w:tmpl w:val="ED9C0622"/>
    <w:lvl w:ilvl="0">
      <w:start w:val="1"/>
      <w:numFmt w:val="none"/>
      <w:lvlText w:val="Note:"/>
      <w:legacy w:legacy="1" w:legacySpace="0" w:legacyIndent="720"/>
      <w:lvlJc w:val="left"/>
      <w:pPr>
        <w:ind w:left="720" w:hanging="720"/>
      </w:pPr>
      <w:rPr>
        <w:b/>
        <w:i w:val="0"/>
      </w:rPr>
    </w:lvl>
  </w:abstractNum>
  <w:abstractNum w:abstractNumId="24" w15:restartNumberingAfterBreak="0">
    <w:nsid w:val="496A2F2C"/>
    <w:multiLevelType w:val="hybridMultilevel"/>
    <w:tmpl w:val="1AA6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974A1"/>
    <w:multiLevelType w:val="singleLevel"/>
    <w:tmpl w:val="ED9C0622"/>
    <w:lvl w:ilvl="0">
      <w:start w:val="1"/>
      <w:numFmt w:val="none"/>
      <w:lvlText w:val="Note:"/>
      <w:legacy w:legacy="1" w:legacySpace="0" w:legacyIndent="720"/>
      <w:lvlJc w:val="left"/>
      <w:pPr>
        <w:ind w:left="720" w:hanging="720"/>
      </w:pPr>
      <w:rPr>
        <w:b/>
        <w:i w:val="0"/>
      </w:rPr>
    </w:lvl>
  </w:abstractNum>
  <w:abstractNum w:abstractNumId="26" w15:restartNumberingAfterBreak="0">
    <w:nsid w:val="52BF2B04"/>
    <w:multiLevelType w:val="hybridMultilevel"/>
    <w:tmpl w:val="596E6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2E325D7"/>
    <w:multiLevelType w:val="hybridMultilevel"/>
    <w:tmpl w:val="D0A02524"/>
    <w:lvl w:ilvl="0" w:tplc="58EA9B0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A00CE2"/>
    <w:multiLevelType w:val="hybridMultilevel"/>
    <w:tmpl w:val="B6E29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A0D56"/>
    <w:multiLevelType w:val="hybridMultilevel"/>
    <w:tmpl w:val="BE7AF3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C9632E6"/>
    <w:multiLevelType w:val="hybridMultilevel"/>
    <w:tmpl w:val="9BF6B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D8B557D"/>
    <w:multiLevelType w:val="hybridMultilevel"/>
    <w:tmpl w:val="EDFCA0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154A52"/>
    <w:multiLevelType w:val="hybridMultilevel"/>
    <w:tmpl w:val="174E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E315D9"/>
    <w:multiLevelType w:val="hybridMultilevel"/>
    <w:tmpl w:val="FA22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0002C"/>
    <w:multiLevelType w:val="hybridMultilevel"/>
    <w:tmpl w:val="8D56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823714"/>
    <w:multiLevelType w:val="singleLevel"/>
    <w:tmpl w:val="ED9C0622"/>
    <w:lvl w:ilvl="0">
      <w:start w:val="1"/>
      <w:numFmt w:val="none"/>
      <w:lvlText w:val="Note:"/>
      <w:legacy w:legacy="1" w:legacySpace="0" w:legacyIndent="720"/>
      <w:lvlJc w:val="left"/>
      <w:pPr>
        <w:ind w:left="720" w:hanging="720"/>
      </w:pPr>
      <w:rPr>
        <w:b/>
        <w:i w:val="0"/>
      </w:rPr>
    </w:lvl>
  </w:abstractNum>
  <w:abstractNum w:abstractNumId="36" w15:restartNumberingAfterBreak="0">
    <w:nsid w:val="646D657F"/>
    <w:multiLevelType w:val="hybridMultilevel"/>
    <w:tmpl w:val="F4C6D2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8F6EB1"/>
    <w:multiLevelType w:val="hybridMultilevel"/>
    <w:tmpl w:val="BC64BF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8D6D66"/>
    <w:multiLevelType w:val="hybridMultilevel"/>
    <w:tmpl w:val="6AF243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FE3EAF"/>
    <w:multiLevelType w:val="hybridMultilevel"/>
    <w:tmpl w:val="EA98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8583E04"/>
    <w:multiLevelType w:val="hybridMultilevel"/>
    <w:tmpl w:val="947E21F0"/>
    <w:lvl w:ilvl="0" w:tplc="58EA9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B6243B"/>
    <w:multiLevelType w:val="hybridMultilevel"/>
    <w:tmpl w:val="D97278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F0553C"/>
    <w:multiLevelType w:val="hybridMultilevel"/>
    <w:tmpl w:val="539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B3202D"/>
    <w:multiLevelType w:val="singleLevel"/>
    <w:tmpl w:val="431C0FEE"/>
    <w:lvl w:ilvl="0">
      <w:start w:val="1"/>
      <w:numFmt w:val="none"/>
      <w:lvlText w:val="Note:"/>
      <w:legacy w:legacy="1" w:legacySpace="0" w:legacyIndent="720"/>
      <w:lvlJc w:val="left"/>
      <w:pPr>
        <w:ind w:left="720" w:hanging="720"/>
      </w:pPr>
      <w:rPr>
        <w:b/>
        <w:i w:val="0"/>
      </w:rPr>
    </w:lvl>
  </w:abstractNum>
  <w:abstractNum w:abstractNumId="44" w15:restartNumberingAfterBreak="0">
    <w:nsid w:val="6F8807F0"/>
    <w:multiLevelType w:val="hybridMultilevel"/>
    <w:tmpl w:val="899CC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C47CD6"/>
    <w:multiLevelType w:val="hybridMultilevel"/>
    <w:tmpl w:val="447245C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2172399"/>
    <w:multiLevelType w:val="hybridMultilevel"/>
    <w:tmpl w:val="4DAE850E"/>
    <w:lvl w:ilvl="0" w:tplc="77E4D7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72881FE7"/>
    <w:multiLevelType w:val="singleLevel"/>
    <w:tmpl w:val="ED9C0622"/>
    <w:lvl w:ilvl="0">
      <w:start w:val="1"/>
      <w:numFmt w:val="none"/>
      <w:lvlText w:val="Note:"/>
      <w:legacy w:legacy="1" w:legacySpace="0" w:legacyIndent="720"/>
      <w:lvlJc w:val="left"/>
      <w:pPr>
        <w:ind w:left="720" w:hanging="720"/>
      </w:pPr>
      <w:rPr>
        <w:b/>
        <w:i w:val="0"/>
      </w:rPr>
    </w:lvl>
  </w:abstractNum>
  <w:abstractNum w:abstractNumId="48" w15:restartNumberingAfterBreak="0">
    <w:nsid w:val="73BF45CC"/>
    <w:multiLevelType w:val="hybridMultilevel"/>
    <w:tmpl w:val="B0BE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F64BBD"/>
    <w:multiLevelType w:val="hybridMultilevel"/>
    <w:tmpl w:val="6FF6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A300AF"/>
    <w:multiLevelType w:val="singleLevel"/>
    <w:tmpl w:val="ED9C0622"/>
    <w:lvl w:ilvl="0">
      <w:start w:val="1"/>
      <w:numFmt w:val="none"/>
      <w:lvlText w:val="Note:"/>
      <w:legacy w:legacy="1" w:legacySpace="0" w:legacyIndent="720"/>
      <w:lvlJc w:val="left"/>
      <w:pPr>
        <w:ind w:left="720" w:hanging="720"/>
      </w:pPr>
      <w:rPr>
        <w:b/>
        <w:i w:val="0"/>
      </w:rPr>
    </w:lvl>
  </w:abstractNum>
  <w:abstractNum w:abstractNumId="51" w15:restartNumberingAfterBreak="0">
    <w:nsid w:val="7AAA0BF2"/>
    <w:multiLevelType w:val="hybridMultilevel"/>
    <w:tmpl w:val="63A2C932"/>
    <w:lvl w:ilvl="0" w:tplc="4E44E1EA">
      <w:start w:val="1"/>
      <w:numFmt w:val="decimal"/>
      <w:lvlText w:val="%1."/>
      <w:lvlJc w:val="left"/>
      <w:pPr>
        <w:ind w:left="1325" w:hanging="360"/>
      </w:pPr>
      <w:rPr>
        <w:rFonts w:hint="default"/>
      </w:rPr>
    </w:lvl>
    <w:lvl w:ilvl="1" w:tplc="04090019" w:tentative="1">
      <w:start w:val="1"/>
      <w:numFmt w:val="lowerLetter"/>
      <w:lvlText w:val="%2."/>
      <w:lvlJc w:val="left"/>
      <w:pPr>
        <w:ind w:left="2045" w:hanging="360"/>
      </w:pPr>
    </w:lvl>
    <w:lvl w:ilvl="2" w:tplc="0409001B" w:tentative="1">
      <w:start w:val="1"/>
      <w:numFmt w:val="lowerRoman"/>
      <w:lvlText w:val="%3."/>
      <w:lvlJc w:val="right"/>
      <w:pPr>
        <w:ind w:left="2765" w:hanging="180"/>
      </w:pPr>
    </w:lvl>
    <w:lvl w:ilvl="3" w:tplc="0409000F" w:tentative="1">
      <w:start w:val="1"/>
      <w:numFmt w:val="decimal"/>
      <w:lvlText w:val="%4."/>
      <w:lvlJc w:val="left"/>
      <w:pPr>
        <w:ind w:left="3485" w:hanging="360"/>
      </w:pPr>
    </w:lvl>
    <w:lvl w:ilvl="4" w:tplc="04090019" w:tentative="1">
      <w:start w:val="1"/>
      <w:numFmt w:val="lowerLetter"/>
      <w:lvlText w:val="%5."/>
      <w:lvlJc w:val="left"/>
      <w:pPr>
        <w:ind w:left="4205" w:hanging="360"/>
      </w:pPr>
    </w:lvl>
    <w:lvl w:ilvl="5" w:tplc="0409001B" w:tentative="1">
      <w:start w:val="1"/>
      <w:numFmt w:val="lowerRoman"/>
      <w:lvlText w:val="%6."/>
      <w:lvlJc w:val="right"/>
      <w:pPr>
        <w:ind w:left="4925" w:hanging="180"/>
      </w:pPr>
    </w:lvl>
    <w:lvl w:ilvl="6" w:tplc="0409000F" w:tentative="1">
      <w:start w:val="1"/>
      <w:numFmt w:val="decimal"/>
      <w:lvlText w:val="%7."/>
      <w:lvlJc w:val="left"/>
      <w:pPr>
        <w:ind w:left="5645" w:hanging="360"/>
      </w:pPr>
    </w:lvl>
    <w:lvl w:ilvl="7" w:tplc="04090019" w:tentative="1">
      <w:start w:val="1"/>
      <w:numFmt w:val="lowerLetter"/>
      <w:lvlText w:val="%8."/>
      <w:lvlJc w:val="left"/>
      <w:pPr>
        <w:ind w:left="6365" w:hanging="360"/>
      </w:pPr>
    </w:lvl>
    <w:lvl w:ilvl="8" w:tplc="0409001B" w:tentative="1">
      <w:start w:val="1"/>
      <w:numFmt w:val="lowerRoman"/>
      <w:lvlText w:val="%9."/>
      <w:lvlJc w:val="right"/>
      <w:pPr>
        <w:ind w:left="7085" w:hanging="180"/>
      </w:pPr>
    </w:lvl>
  </w:abstractNum>
  <w:abstractNum w:abstractNumId="52" w15:restartNumberingAfterBreak="0">
    <w:nsid w:val="7B1B0521"/>
    <w:multiLevelType w:val="hybridMultilevel"/>
    <w:tmpl w:val="26CA5A22"/>
    <w:lvl w:ilvl="0" w:tplc="B3FA1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EAF580E"/>
    <w:multiLevelType w:val="hybridMultilevel"/>
    <w:tmpl w:val="A84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23"/>
  </w:num>
  <w:num w:numId="3">
    <w:abstractNumId w:val="1"/>
  </w:num>
  <w:num w:numId="4">
    <w:abstractNumId w:val="47"/>
  </w:num>
  <w:num w:numId="5">
    <w:abstractNumId w:val="25"/>
  </w:num>
  <w:num w:numId="6">
    <w:abstractNumId w:val="35"/>
  </w:num>
  <w:num w:numId="7">
    <w:abstractNumId w:val="14"/>
  </w:num>
  <w:num w:numId="8">
    <w:abstractNumId w:val="38"/>
  </w:num>
  <w:num w:numId="9">
    <w:abstractNumId w:val="43"/>
  </w:num>
  <w:num w:numId="10">
    <w:abstractNumId w:val="9"/>
  </w:num>
  <w:num w:numId="11">
    <w:abstractNumId w:val="6"/>
  </w:num>
  <w:num w:numId="12">
    <w:abstractNumId w:val="34"/>
  </w:num>
  <w:num w:numId="13">
    <w:abstractNumId w:val="42"/>
  </w:num>
  <w:num w:numId="14">
    <w:abstractNumId w:val="49"/>
  </w:num>
  <w:num w:numId="15">
    <w:abstractNumId w:val="24"/>
  </w:num>
  <w:num w:numId="16">
    <w:abstractNumId w:val="52"/>
  </w:num>
  <w:num w:numId="17">
    <w:abstractNumId w:val="53"/>
  </w:num>
  <w:num w:numId="18">
    <w:abstractNumId w:val="7"/>
  </w:num>
  <w:num w:numId="19">
    <w:abstractNumId w:val="22"/>
  </w:num>
  <w:num w:numId="20">
    <w:abstractNumId w:val="30"/>
  </w:num>
  <w:num w:numId="21">
    <w:abstractNumId w:val="5"/>
  </w:num>
  <w:num w:numId="22">
    <w:abstractNumId w:val="32"/>
  </w:num>
  <w:num w:numId="23">
    <w:abstractNumId w:val="26"/>
  </w:num>
  <w:num w:numId="24">
    <w:abstractNumId w:val="16"/>
  </w:num>
  <w:num w:numId="25">
    <w:abstractNumId w:val="45"/>
  </w:num>
  <w:num w:numId="26">
    <w:abstractNumId w:val="19"/>
  </w:num>
  <w:num w:numId="27">
    <w:abstractNumId w:val="31"/>
  </w:num>
  <w:num w:numId="28">
    <w:abstractNumId w:val="15"/>
  </w:num>
  <w:num w:numId="29">
    <w:abstractNumId w:val="11"/>
  </w:num>
  <w:num w:numId="30">
    <w:abstractNumId w:val="13"/>
  </w:num>
  <w:num w:numId="31">
    <w:abstractNumId w:val="17"/>
  </w:num>
  <w:num w:numId="32">
    <w:abstractNumId w:val="51"/>
  </w:num>
  <w:num w:numId="33">
    <w:abstractNumId w:val="18"/>
  </w:num>
  <w:num w:numId="34">
    <w:abstractNumId w:val="27"/>
  </w:num>
  <w:num w:numId="35">
    <w:abstractNumId w:val="40"/>
  </w:num>
  <w:num w:numId="36">
    <w:abstractNumId w:val="29"/>
  </w:num>
  <w:num w:numId="37">
    <w:abstractNumId w:val="39"/>
  </w:num>
  <w:num w:numId="38">
    <w:abstractNumId w:val="2"/>
  </w:num>
  <w:num w:numId="39">
    <w:abstractNumId w:val="46"/>
  </w:num>
  <w:num w:numId="40">
    <w:abstractNumId w:val="41"/>
  </w:num>
  <w:num w:numId="41">
    <w:abstractNumId w:val="36"/>
  </w:num>
  <w:num w:numId="42">
    <w:abstractNumId w:val="44"/>
  </w:num>
  <w:num w:numId="43">
    <w:abstractNumId w:val="20"/>
  </w:num>
  <w:num w:numId="44">
    <w:abstractNumId w:val="4"/>
  </w:num>
  <w:num w:numId="45">
    <w:abstractNumId w:val="37"/>
  </w:num>
  <w:num w:numId="46">
    <w:abstractNumId w:val="8"/>
  </w:num>
  <w:num w:numId="47">
    <w:abstractNumId w:val="12"/>
  </w:num>
  <w:num w:numId="48">
    <w:abstractNumId w:val="28"/>
  </w:num>
  <w:num w:numId="49">
    <w:abstractNumId w:val="48"/>
  </w:num>
  <w:num w:numId="50">
    <w:abstractNumId w:val="10"/>
  </w:num>
  <w:num w:numId="51">
    <w:abstractNumId w:val="0"/>
  </w:num>
  <w:num w:numId="52">
    <w:abstractNumId w:val="21"/>
  </w:num>
  <w:num w:numId="53">
    <w:abstractNumId w:val="3"/>
  </w:num>
  <w:num w:numId="54">
    <w:abstractNumId w:val="33"/>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yak, Akshay">
    <w15:presenceInfo w15:providerId="None" w15:userId="Nayak, Aksh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965"/>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IM_Version" w:val="1.2.0"/>
    <w:docVar w:name="ProjectCode" w:val="AIM20DEV"/>
  </w:docVars>
  <w:rsids>
    <w:rsidRoot w:val="006C611C"/>
    <w:rsid w:val="00002FC3"/>
    <w:rsid w:val="00003E46"/>
    <w:rsid w:val="0001474F"/>
    <w:rsid w:val="00015111"/>
    <w:rsid w:val="000177FD"/>
    <w:rsid w:val="00024A5D"/>
    <w:rsid w:val="00024D02"/>
    <w:rsid w:val="00024DE9"/>
    <w:rsid w:val="00030BF9"/>
    <w:rsid w:val="00030D7E"/>
    <w:rsid w:val="00032749"/>
    <w:rsid w:val="0003308B"/>
    <w:rsid w:val="000341B1"/>
    <w:rsid w:val="00034382"/>
    <w:rsid w:val="0003492D"/>
    <w:rsid w:val="000402A8"/>
    <w:rsid w:val="000434C6"/>
    <w:rsid w:val="00043D48"/>
    <w:rsid w:val="00044357"/>
    <w:rsid w:val="00044488"/>
    <w:rsid w:val="000459E1"/>
    <w:rsid w:val="000474F9"/>
    <w:rsid w:val="00047556"/>
    <w:rsid w:val="00054469"/>
    <w:rsid w:val="00054AE9"/>
    <w:rsid w:val="00055741"/>
    <w:rsid w:val="00057E95"/>
    <w:rsid w:val="000606FD"/>
    <w:rsid w:val="0006269E"/>
    <w:rsid w:val="00062E93"/>
    <w:rsid w:val="00063835"/>
    <w:rsid w:val="000645D9"/>
    <w:rsid w:val="000656CE"/>
    <w:rsid w:val="000672B0"/>
    <w:rsid w:val="000676A8"/>
    <w:rsid w:val="000679A1"/>
    <w:rsid w:val="0007038E"/>
    <w:rsid w:val="00072DED"/>
    <w:rsid w:val="00072FC0"/>
    <w:rsid w:val="000817A2"/>
    <w:rsid w:val="00082EFB"/>
    <w:rsid w:val="000838F6"/>
    <w:rsid w:val="00083BD0"/>
    <w:rsid w:val="000870E9"/>
    <w:rsid w:val="00087682"/>
    <w:rsid w:val="00090FE9"/>
    <w:rsid w:val="00091F85"/>
    <w:rsid w:val="000921CD"/>
    <w:rsid w:val="00093F1E"/>
    <w:rsid w:val="00094615"/>
    <w:rsid w:val="00094F8C"/>
    <w:rsid w:val="00095CD1"/>
    <w:rsid w:val="00097529"/>
    <w:rsid w:val="00097DA1"/>
    <w:rsid w:val="000A009B"/>
    <w:rsid w:val="000A2285"/>
    <w:rsid w:val="000A523C"/>
    <w:rsid w:val="000A6895"/>
    <w:rsid w:val="000B4C6E"/>
    <w:rsid w:val="000B4C7A"/>
    <w:rsid w:val="000B4CEA"/>
    <w:rsid w:val="000B53B0"/>
    <w:rsid w:val="000B5BDD"/>
    <w:rsid w:val="000C0FD2"/>
    <w:rsid w:val="000C2170"/>
    <w:rsid w:val="000C44BC"/>
    <w:rsid w:val="000C49D5"/>
    <w:rsid w:val="000C4CA3"/>
    <w:rsid w:val="000C5F4F"/>
    <w:rsid w:val="000C77D6"/>
    <w:rsid w:val="000D0238"/>
    <w:rsid w:val="000D0EC3"/>
    <w:rsid w:val="000D22D7"/>
    <w:rsid w:val="000E101C"/>
    <w:rsid w:val="000E22F4"/>
    <w:rsid w:val="000E3248"/>
    <w:rsid w:val="000E3BD7"/>
    <w:rsid w:val="000E7D76"/>
    <w:rsid w:val="000F10C7"/>
    <w:rsid w:val="000F1915"/>
    <w:rsid w:val="000F2583"/>
    <w:rsid w:val="000F2D9E"/>
    <w:rsid w:val="00100902"/>
    <w:rsid w:val="0010124C"/>
    <w:rsid w:val="001014B4"/>
    <w:rsid w:val="0010164A"/>
    <w:rsid w:val="00103F17"/>
    <w:rsid w:val="00105E9A"/>
    <w:rsid w:val="00106593"/>
    <w:rsid w:val="00106A16"/>
    <w:rsid w:val="00107AE0"/>
    <w:rsid w:val="00110AE2"/>
    <w:rsid w:val="001140B4"/>
    <w:rsid w:val="00115164"/>
    <w:rsid w:val="0011615F"/>
    <w:rsid w:val="00117011"/>
    <w:rsid w:val="001178AE"/>
    <w:rsid w:val="00117B0C"/>
    <w:rsid w:val="001207AE"/>
    <w:rsid w:val="00123074"/>
    <w:rsid w:val="00123C37"/>
    <w:rsid w:val="00124A86"/>
    <w:rsid w:val="001255EB"/>
    <w:rsid w:val="00126795"/>
    <w:rsid w:val="0013137F"/>
    <w:rsid w:val="00133658"/>
    <w:rsid w:val="00133659"/>
    <w:rsid w:val="00134020"/>
    <w:rsid w:val="001345EA"/>
    <w:rsid w:val="00140A92"/>
    <w:rsid w:val="0014241F"/>
    <w:rsid w:val="001427FD"/>
    <w:rsid w:val="001430B6"/>
    <w:rsid w:val="0014342E"/>
    <w:rsid w:val="001437F3"/>
    <w:rsid w:val="001441C8"/>
    <w:rsid w:val="001456EF"/>
    <w:rsid w:val="00147718"/>
    <w:rsid w:val="0015025F"/>
    <w:rsid w:val="0015042C"/>
    <w:rsid w:val="00150532"/>
    <w:rsid w:val="0015184F"/>
    <w:rsid w:val="00153C49"/>
    <w:rsid w:val="001559CE"/>
    <w:rsid w:val="001567D4"/>
    <w:rsid w:val="00156B07"/>
    <w:rsid w:val="001616EA"/>
    <w:rsid w:val="001618CD"/>
    <w:rsid w:val="001625C9"/>
    <w:rsid w:val="00163F43"/>
    <w:rsid w:val="00165074"/>
    <w:rsid w:val="00166C7E"/>
    <w:rsid w:val="001676F0"/>
    <w:rsid w:val="00170830"/>
    <w:rsid w:val="00172344"/>
    <w:rsid w:val="001731D5"/>
    <w:rsid w:val="0017388E"/>
    <w:rsid w:val="001743E1"/>
    <w:rsid w:val="00175F09"/>
    <w:rsid w:val="00176074"/>
    <w:rsid w:val="00176869"/>
    <w:rsid w:val="001802DA"/>
    <w:rsid w:val="00180AD3"/>
    <w:rsid w:val="00180D09"/>
    <w:rsid w:val="001821E9"/>
    <w:rsid w:val="00184385"/>
    <w:rsid w:val="00185689"/>
    <w:rsid w:val="001860B2"/>
    <w:rsid w:val="00187718"/>
    <w:rsid w:val="0019381B"/>
    <w:rsid w:val="00194547"/>
    <w:rsid w:val="0019469A"/>
    <w:rsid w:val="00196A80"/>
    <w:rsid w:val="00197100"/>
    <w:rsid w:val="001A0EBF"/>
    <w:rsid w:val="001A27B8"/>
    <w:rsid w:val="001A4210"/>
    <w:rsid w:val="001A4684"/>
    <w:rsid w:val="001A4773"/>
    <w:rsid w:val="001A5D5E"/>
    <w:rsid w:val="001B0485"/>
    <w:rsid w:val="001B0F5C"/>
    <w:rsid w:val="001B1A50"/>
    <w:rsid w:val="001B280E"/>
    <w:rsid w:val="001B34AC"/>
    <w:rsid w:val="001B5185"/>
    <w:rsid w:val="001B5645"/>
    <w:rsid w:val="001B794F"/>
    <w:rsid w:val="001C18EA"/>
    <w:rsid w:val="001C25F2"/>
    <w:rsid w:val="001C2844"/>
    <w:rsid w:val="001C2C29"/>
    <w:rsid w:val="001C598B"/>
    <w:rsid w:val="001D32D9"/>
    <w:rsid w:val="001D3710"/>
    <w:rsid w:val="001D4393"/>
    <w:rsid w:val="001D704B"/>
    <w:rsid w:val="001D740F"/>
    <w:rsid w:val="001D7BD9"/>
    <w:rsid w:val="001E0CC6"/>
    <w:rsid w:val="001E1EE5"/>
    <w:rsid w:val="001E3103"/>
    <w:rsid w:val="001E4C3F"/>
    <w:rsid w:val="001E557F"/>
    <w:rsid w:val="001E62EE"/>
    <w:rsid w:val="001F112D"/>
    <w:rsid w:val="001F1DD3"/>
    <w:rsid w:val="001F5C47"/>
    <w:rsid w:val="001F5D80"/>
    <w:rsid w:val="001F5EA0"/>
    <w:rsid w:val="001F6E41"/>
    <w:rsid w:val="001F7958"/>
    <w:rsid w:val="00201C40"/>
    <w:rsid w:val="00204CB7"/>
    <w:rsid w:val="002109D7"/>
    <w:rsid w:val="002109D9"/>
    <w:rsid w:val="00210A9D"/>
    <w:rsid w:val="00212610"/>
    <w:rsid w:val="00213CB2"/>
    <w:rsid w:val="00214CE7"/>
    <w:rsid w:val="00224BC1"/>
    <w:rsid w:val="0022631C"/>
    <w:rsid w:val="00232B5B"/>
    <w:rsid w:val="002336B9"/>
    <w:rsid w:val="00233E05"/>
    <w:rsid w:val="0023484B"/>
    <w:rsid w:val="00240674"/>
    <w:rsid w:val="00241721"/>
    <w:rsid w:val="00241913"/>
    <w:rsid w:val="00241A5A"/>
    <w:rsid w:val="00241F54"/>
    <w:rsid w:val="00242164"/>
    <w:rsid w:val="00243EE0"/>
    <w:rsid w:val="00245C13"/>
    <w:rsid w:val="002505BC"/>
    <w:rsid w:val="00256BFF"/>
    <w:rsid w:val="00262106"/>
    <w:rsid w:val="0026243F"/>
    <w:rsid w:val="002641D5"/>
    <w:rsid w:val="0026446B"/>
    <w:rsid w:val="00264A10"/>
    <w:rsid w:val="002709AC"/>
    <w:rsid w:val="00271640"/>
    <w:rsid w:val="00271CB1"/>
    <w:rsid w:val="00275C05"/>
    <w:rsid w:val="00277635"/>
    <w:rsid w:val="00280B0B"/>
    <w:rsid w:val="00281645"/>
    <w:rsid w:val="002846BE"/>
    <w:rsid w:val="00285C3D"/>
    <w:rsid w:val="002909F7"/>
    <w:rsid w:val="00292BA7"/>
    <w:rsid w:val="00293820"/>
    <w:rsid w:val="00294670"/>
    <w:rsid w:val="00294B9F"/>
    <w:rsid w:val="002A0F44"/>
    <w:rsid w:val="002A31CD"/>
    <w:rsid w:val="002A375E"/>
    <w:rsid w:val="002A4EB8"/>
    <w:rsid w:val="002A7470"/>
    <w:rsid w:val="002B005D"/>
    <w:rsid w:val="002B1945"/>
    <w:rsid w:val="002B1C98"/>
    <w:rsid w:val="002B3180"/>
    <w:rsid w:val="002B5842"/>
    <w:rsid w:val="002B670B"/>
    <w:rsid w:val="002B7AFC"/>
    <w:rsid w:val="002C0E1D"/>
    <w:rsid w:val="002C29B8"/>
    <w:rsid w:val="002C6696"/>
    <w:rsid w:val="002C683B"/>
    <w:rsid w:val="002D17CD"/>
    <w:rsid w:val="002D1F1C"/>
    <w:rsid w:val="002D2064"/>
    <w:rsid w:val="002D3025"/>
    <w:rsid w:val="002D403B"/>
    <w:rsid w:val="002D713F"/>
    <w:rsid w:val="002D714C"/>
    <w:rsid w:val="002D7A09"/>
    <w:rsid w:val="002E1C64"/>
    <w:rsid w:val="002E5269"/>
    <w:rsid w:val="002E663F"/>
    <w:rsid w:val="002E76E8"/>
    <w:rsid w:val="002E7959"/>
    <w:rsid w:val="002E7F6D"/>
    <w:rsid w:val="002F0843"/>
    <w:rsid w:val="002F26CC"/>
    <w:rsid w:val="002F3078"/>
    <w:rsid w:val="002F36AF"/>
    <w:rsid w:val="002F48F4"/>
    <w:rsid w:val="002F52E2"/>
    <w:rsid w:val="002F5869"/>
    <w:rsid w:val="003024BE"/>
    <w:rsid w:val="003024E7"/>
    <w:rsid w:val="0030384D"/>
    <w:rsid w:val="0030426D"/>
    <w:rsid w:val="00304357"/>
    <w:rsid w:val="0031133F"/>
    <w:rsid w:val="0031372A"/>
    <w:rsid w:val="003160E1"/>
    <w:rsid w:val="00316B76"/>
    <w:rsid w:val="003178DB"/>
    <w:rsid w:val="00320582"/>
    <w:rsid w:val="0032063F"/>
    <w:rsid w:val="003228D4"/>
    <w:rsid w:val="003228FA"/>
    <w:rsid w:val="00322CC7"/>
    <w:rsid w:val="0032407A"/>
    <w:rsid w:val="00324505"/>
    <w:rsid w:val="003259D5"/>
    <w:rsid w:val="003263FD"/>
    <w:rsid w:val="00331532"/>
    <w:rsid w:val="00333051"/>
    <w:rsid w:val="003347B2"/>
    <w:rsid w:val="00335949"/>
    <w:rsid w:val="0033795F"/>
    <w:rsid w:val="00340440"/>
    <w:rsid w:val="003410FE"/>
    <w:rsid w:val="00343D54"/>
    <w:rsid w:val="00344AEF"/>
    <w:rsid w:val="003456B7"/>
    <w:rsid w:val="00346E07"/>
    <w:rsid w:val="003533F9"/>
    <w:rsid w:val="00353C2C"/>
    <w:rsid w:val="0035744F"/>
    <w:rsid w:val="00357833"/>
    <w:rsid w:val="00357E5F"/>
    <w:rsid w:val="00362256"/>
    <w:rsid w:val="00362D2D"/>
    <w:rsid w:val="003638B4"/>
    <w:rsid w:val="0036602B"/>
    <w:rsid w:val="003709D2"/>
    <w:rsid w:val="003722BF"/>
    <w:rsid w:val="00374BB7"/>
    <w:rsid w:val="00376001"/>
    <w:rsid w:val="00382457"/>
    <w:rsid w:val="00387D9E"/>
    <w:rsid w:val="00392000"/>
    <w:rsid w:val="003928C7"/>
    <w:rsid w:val="003939FD"/>
    <w:rsid w:val="00394012"/>
    <w:rsid w:val="003A0E9F"/>
    <w:rsid w:val="003A3608"/>
    <w:rsid w:val="003A4925"/>
    <w:rsid w:val="003A4A55"/>
    <w:rsid w:val="003A5444"/>
    <w:rsid w:val="003A56C7"/>
    <w:rsid w:val="003A5E63"/>
    <w:rsid w:val="003A6C19"/>
    <w:rsid w:val="003A78C9"/>
    <w:rsid w:val="003B03E0"/>
    <w:rsid w:val="003B1FA6"/>
    <w:rsid w:val="003B277C"/>
    <w:rsid w:val="003B3526"/>
    <w:rsid w:val="003B3A39"/>
    <w:rsid w:val="003B3C45"/>
    <w:rsid w:val="003B691E"/>
    <w:rsid w:val="003B6CDC"/>
    <w:rsid w:val="003C1381"/>
    <w:rsid w:val="003C1FAE"/>
    <w:rsid w:val="003C3648"/>
    <w:rsid w:val="003C3D36"/>
    <w:rsid w:val="003C4A89"/>
    <w:rsid w:val="003C4CE0"/>
    <w:rsid w:val="003C7AE8"/>
    <w:rsid w:val="003D0448"/>
    <w:rsid w:val="003D1FCB"/>
    <w:rsid w:val="003D3622"/>
    <w:rsid w:val="003D36F5"/>
    <w:rsid w:val="003D7767"/>
    <w:rsid w:val="003E3998"/>
    <w:rsid w:val="003E42CF"/>
    <w:rsid w:val="003E6521"/>
    <w:rsid w:val="003E6531"/>
    <w:rsid w:val="003F042E"/>
    <w:rsid w:val="003F122D"/>
    <w:rsid w:val="003F1A39"/>
    <w:rsid w:val="003F3160"/>
    <w:rsid w:val="003F3279"/>
    <w:rsid w:val="003F6E2E"/>
    <w:rsid w:val="00401D34"/>
    <w:rsid w:val="00403ED8"/>
    <w:rsid w:val="0040482C"/>
    <w:rsid w:val="00410CAC"/>
    <w:rsid w:val="004116F6"/>
    <w:rsid w:val="00411B60"/>
    <w:rsid w:val="0041240E"/>
    <w:rsid w:val="004131A0"/>
    <w:rsid w:val="00414551"/>
    <w:rsid w:val="00414872"/>
    <w:rsid w:val="004163AF"/>
    <w:rsid w:val="00416F37"/>
    <w:rsid w:val="00421687"/>
    <w:rsid w:val="004257F8"/>
    <w:rsid w:val="00425D91"/>
    <w:rsid w:val="00432590"/>
    <w:rsid w:val="004402CD"/>
    <w:rsid w:val="0044141E"/>
    <w:rsid w:val="00441F69"/>
    <w:rsid w:val="00442E4F"/>
    <w:rsid w:val="004438F6"/>
    <w:rsid w:val="00447FAE"/>
    <w:rsid w:val="004540D5"/>
    <w:rsid w:val="00454280"/>
    <w:rsid w:val="00454470"/>
    <w:rsid w:val="004553A7"/>
    <w:rsid w:val="0045599E"/>
    <w:rsid w:val="0045676D"/>
    <w:rsid w:val="0045708A"/>
    <w:rsid w:val="0045749F"/>
    <w:rsid w:val="0046292A"/>
    <w:rsid w:val="004647D0"/>
    <w:rsid w:val="004647DE"/>
    <w:rsid w:val="00465F57"/>
    <w:rsid w:val="004662B0"/>
    <w:rsid w:val="00466722"/>
    <w:rsid w:val="00471D30"/>
    <w:rsid w:val="0047386F"/>
    <w:rsid w:val="00473F21"/>
    <w:rsid w:val="00475285"/>
    <w:rsid w:val="004817B9"/>
    <w:rsid w:val="00481AD9"/>
    <w:rsid w:val="00485A2D"/>
    <w:rsid w:val="00487202"/>
    <w:rsid w:val="00490606"/>
    <w:rsid w:val="00491914"/>
    <w:rsid w:val="004A00B4"/>
    <w:rsid w:val="004A6528"/>
    <w:rsid w:val="004A751B"/>
    <w:rsid w:val="004A7BA0"/>
    <w:rsid w:val="004B21AB"/>
    <w:rsid w:val="004B225B"/>
    <w:rsid w:val="004C0235"/>
    <w:rsid w:val="004C05BA"/>
    <w:rsid w:val="004C2ABE"/>
    <w:rsid w:val="004C56D0"/>
    <w:rsid w:val="004C5CAE"/>
    <w:rsid w:val="004C5D1C"/>
    <w:rsid w:val="004C65F8"/>
    <w:rsid w:val="004C6F3E"/>
    <w:rsid w:val="004D42A4"/>
    <w:rsid w:val="004D460A"/>
    <w:rsid w:val="004D4A83"/>
    <w:rsid w:val="004D4DEC"/>
    <w:rsid w:val="004D539B"/>
    <w:rsid w:val="004D5832"/>
    <w:rsid w:val="004E16D8"/>
    <w:rsid w:val="004E2C9E"/>
    <w:rsid w:val="004E367F"/>
    <w:rsid w:val="004E3ED6"/>
    <w:rsid w:val="004E5577"/>
    <w:rsid w:val="004E6091"/>
    <w:rsid w:val="004E6272"/>
    <w:rsid w:val="004F30DF"/>
    <w:rsid w:val="004F342B"/>
    <w:rsid w:val="00500BE0"/>
    <w:rsid w:val="00503D64"/>
    <w:rsid w:val="005064F3"/>
    <w:rsid w:val="00507C39"/>
    <w:rsid w:val="0051048C"/>
    <w:rsid w:val="005125B4"/>
    <w:rsid w:val="00512E77"/>
    <w:rsid w:val="00513D79"/>
    <w:rsid w:val="00514656"/>
    <w:rsid w:val="00516740"/>
    <w:rsid w:val="00521B65"/>
    <w:rsid w:val="0052417E"/>
    <w:rsid w:val="0052458E"/>
    <w:rsid w:val="00524780"/>
    <w:rsid w:val="00525C97"/>
    <w:rsid w:val="005319DA"/>
    <w:rsid w:val="0053222E"/>
    <w:rsid w:val="00533AFC"/>
    <w:rsid w:val="00534743"/>
    <w:rsid w:val="00542817"/>
    <w:rsid w:val="00542878"/>
    <w:rsid w:val="00543A75"/>
    <w:rsid w:val="00543BAC"/>
    <w:rsid w:val="005479EF"/>
    <w:rsid w:val="00547A3F"/>
    <w:rsid w:val="00550A0F"/>
    <w:rsid w:val="00550B62"/>
    <w:rsid w:val="00551415"/>
    <w:rsid w:val="00552898"/>
    <w:rsid w:val="00553EAA"/>
    <w:rsid w:val="005547B6"/>
    <w:rsid w:val="0056115F"/>
    <w:rsid w:val="00563247"/>
    <w:rsid w:val="00564C0D"/>
    <w:rsid w:val="00565133"/>
    <w:rsid w:val="00565BDC"/>
    <w:rsid w:val="00571079"/>
    <w:rsid w:val="00571689"/>
    <w:rsid w:val="00573574"/>
    <w:rsid w:val="005741FF"/>
    <w:rsid w:val="00576CE3"/>
    <w:rsid w:val="005778D9"/>
    <w:rsid w:val="00583122"/>
    <w:rsid w:val="00583A5A"/>
    <w:rsid w:val="00585325"/>
    <w:rsid w:val="0058544D"/>
    <w:rsid w:val="005856B9"/>
    <w:rsid w:val="00586528"/>
    <w:rsid w:val="00586B31"/>
    <w:rsid w:val="00590C2B"/>
    <w:rsid w:val="00591D14"/>
    <w:rsid w:val="00593CD2"/>
    <w:rsid w:val="0059479C"/>
    <w:rsid w:val="00594B0C"/>
    <w:rsid w:val="005955F6"/>
    <w:rsid w:val="005958AA"/>
    <w:rsid w:val="0059717D"/>
    <w:rsid w:val="005977B5"/>
    <w:rsid w:val="00597B0C"/>
    <w:rsid w:val="005A0F62"/>
    <w:rsid w:val="005A3525"/>
    <w:rsid w:val="005A3A51"/>
    <w:rsid w:val="005A6113"/>
    <w:rsid w:val="005B0261"/>
    <w:rsid w:val="005B2498"/>
    <w:rsid w:val="005B377D"/>
    <w:rsid w:val="005B3D7B"/>
    <w:rsid w:val="005B4ED3"/>
    <w:rsid w:val="005B502B"/>
    <w:rsid w:val="005B65DC"/>
    <w:rsid w:val="005B75C9"/>
    <w:rsid w:val="005B7659"/>
    <w:rsid w:val="005B77D3"/>
    <w:rsid w:val="005C138E"/>
    <w:rsid w:val="005C1E89"/>
    <w:rsid w:val="005C58C4"/>
    <w:rsid w:val="005C5FAE"/>
    <w:rsid w:val="005C6AD2"/>
    <w:rsid w:val="005C7004"/>
    <w:rsid w:val="005C71D9"/>
    <w:rsid w:val="005D263D"/>
    <w:rsid w:val="005D268B"/>
    <w:rsid w:val="005D2885"/>
    <w:rsid w:val="005D3B5C"/>
    <w:rsid w:val="005E4D42"/>
    <w:rsid w:val="005E5472"/>
    <w:rsid w:val="005E5FCA"/>
    <w:rsid w:val="005E642C"/>
    <w:rsid w:val="005E6C04"/>
    <w:rsid w:val="005F13A6"/>
    <w:rsid w:val="005F4DA1"/>
    <w:rsid w:val="005F6006"/>
    <w:rsid w:val="006014AC"/>
    <w:rsid w:val="00603B30"/>
    <w:rsid w:val="006050CE"/>
    <w:rsid w:val="0060653C"/>
    <w:rsid w:val="00607EEF"/>
    <w:rsid w:val="00611AEA"/>
    <w:rsid w:val="006122E9"/>
    <w:rsid w:val="00613448"/>
    <w:rsid w:val="00613DD9"/>
    <w:rsid w:val="00614E57"/>
    <w:rsid w:val="0061554C"/>
    <w:rsid w:val="00616AC2"/>
    <w:rsid w:val="00620166"/>
    <w:rsid w:val="00621807"/>
    <w:rsid w:val="00623331"/>
    <w:rsid w:val="0062390F"/>
    <w:rsid w:val="00624DCF"/>
    <w:rsid w:val="006266CE"/>
    <w:rsid w:val="0062694C"/>
    <w:rsid w:val="006273ED"/>
    <w:rsid w:val="006275BF"/>
    <w:rsid w:val="00631768"/>
    <w:rsid w:val="00631BCF"/>
    <w:rsid w:val="0063272C"/>
    <w:rsid w:val="00632EF6"/>
    <w:rsid w:val="0063435E"/>
    <w:rsid w:val="00634C6D"/>
    <w:rsid w:val="00635B32"/>
    <w:rsid w:val="00637638"/>
    <w:rsid w:val="00637C0D"/>
    <w:rsid w:val="0064072E"/>
    <w:rsid w:val="006450FB"/>
    <w:rsid w:val="00645E3C"/>
    <w:rsid w:val="00645F71"/>
    <w:rsid w:val="006479C2"/>
    <w:rsid w:val="00650633"/>
    <w:rsid w:val="006507BF"/>
    <w:rsid w:val="006546A5"/>
    <w:rsid w:val="00656146"/>
    <w:rsid w:val="00656B0D"/>
    <w:rsid w:val="00663F40"/>
    <w:rsid w:val="006646F3"/>
    <w:rsid w:val="00665E71"/>
    <w:rsid w:val="0066666A"/>
    <w:rsid w:val="00667718"/>
    <w:rsid w:val="00670251"/>
    <w:rsid w:val="0067043F"/>
    <w:rsid w:val="00674D1D"/>
    <w:rsid w:val="006753DA"/>
    <w:rsid w:val="00675972"/>
    <w:rsid w:val="00675C9E"/>
    <w:rsid w:val="00676278"/>
    <w:rsid w:val="00677A6E"/>
    <w:rsid w:val="0068027E"/>
    <w:rsid w:val="006802A5"/>
    <w:rsid w:val="0068066A"/>
    <w:rsid w:val="00680B70"/>
    <w:rsid w:val="00680F68"/>
    <w:rsid w:val="00682374"/>
    <w:rsid w:val="006824CF"/>
    <w:rsid w:val="006866B8"/>
    <w:rsid w:val="006874F1"/>
    <w:rsid w:val="006879D9"/>
    <w:rsid w:val="00687CD9"/>
    <w:rsid w:val="00690052"/>
    <w:rsid w:val="00690CE6"/>
    <w:rsid w:val="006916A1"/>
    <w:rsid w:val="00691EEC"/>
    <w:rsid w:val="006921A6"/>
    <w:rsid w:val="00692271"/>
    <w:rsid w:val="00693BD2"/>
    <w:rsid w:val="00694E4B"/>
    <w:rsid w:val="00695095"/>
    <w:rsid w:val="00697B51"/>
    <w:rsid w:val="006A06BF"/>
    <w:rsid w:val="006A1C6B"/>
    <w:rsid w:val="006A5576"/>
    <w:rsid w:val="006B1BF6"/>
    <w:rsid w:val="006C0A76"/>
    <w:rsid w:val="006C2C64"/>
    <w:rsid w:val="006C3904"/>
    <w:rsid w:val="006C4848"/>
    <w:rsid w:val="006C611C"/>
    <w:rsid w:val="006C6D61"/>
    <w:rsid w:val="006D0B75"/>
    <w:rsid w:val="006D0D3F"/>
    <w:rsid w:val="006D19C1"/>
    <w:rsid w:val="006D305E"/>
    <w:rsid w:val="006D3A05"/>
    <w:rsid w:val="006D3FA5"/>
    <w:rsid w:val="006D4048"/>
    <w:rsid w:val="006D63A0"/>
    <w:rsid w:val="006D64AE"/>
    <w:rsid w:val="006D69E7"/>
    <w:rsid w:val="006E10E4"/>
    <w:rsid w:val="006E1B69"/>
    <w:rsid w:val="006E3E65"/>
    <w:rsid w:val="006E4464"/>
    <w:rsid w:val="006F1329"/>
    <w:rsid w:val="006F1909"/>
    <w:rsid w:val="006F1C65"/>
    <w:rsid w:val="006F1C88"/>
    <w:rsid w:val="006F4FA5"/>
    <w:rsid w:val="006F5DC9"/>
    <w:rsid w:val="0070240F"/>
    <w:rsid w:val="007034EA"/>
    <w:rsid w:val="007044ED"/>
    <w:rsid w:val="00706B2E"/>
    <w:rsid w:val="0071060F"/>
    <w:rsid w:val="0071178F"/>
    <w:rsid w:val="0071384C"/>
    <w:rsid w:val="00713A5D"/>
    <w:rsid w:val="0071529D"/>
    <w:rsid w:val="007155AC"/>
    <w:rsid w:val="007159F9"/>
    <w:rsid w:val="00716B2A"/>
    <w:rsid w:val="00717100"/>
    <w:rsid w:val="00721B0D"/>
    <w:rsid w:val="00722896"/>
    <w:rsid w:val="00722D18"/>
    <w:rsid w:val="00727BEF"/>
    <w:rsid w:val="00727CF9"/>
    <w:rsid w:val="00731B8C"/>
    <w:rsid w:val="00731E20"/>
    <w:rsid w:val="00732360"/>
    <w:rsid w:val="00732593"/>
    <w:rsid w:val="00732EA3"/>
    <w:rsid w:val="00735FD4"/>
    <w:rsid w:val="00737B8A"/>
    <w:rsid w:val="00741847"/>
    <w:rsid w:val="007422E2"/>
    <w:rsid w:val="007426D2"/>
    <w:rsid w:val="007440E9"/>
    <w:rsid w:val="0074482C"/>
    <w:rsid w:val="00744A85"/>
    <w:rsid w:val="007454D9"/>
    <w:rsid w:val="007460F1"/>
    <w:rsid w:val="00746F20"/>
    <w:rsid w:val="00746FB7"/>
    <w:rsid w:val="00747370"/>
    <w:rsid w:val="00747E81"/>
    <w:rsid w:val="007500FE"/>
    <w:rsid w:val="007504FC"/>
    <w:rsid w:val="007528F3"/>
    <w:rsid w:val="007541C6"/>
    <w:rsid w:val="007614CF"/>
    <w:rsid w:val="0076235B"/>
    <w:rsid w:val="00762609"/>
    <w:rsid w:val="00764092"/>
    <w:rsid w:val="00771450"/>
    <w:rsid w:val="00774935"/>
    <w:rsid w:val="00774D56"/>
    <w:rsid w:val="007771B7"/>
    <w:rsid w:val="00780BCD"/>
    <w:rsid w:val="00781B98"/>
    <w:rsid w:val="00782E91"/>
    <w:rsid w:val="00783AFE"/>
    <w:rsid w:val="00783FFB"/>
    <w:rsid w:val="00784D3B"/>
    <w:rsid w:val="007869A1"/>
    <w:rsid w:val="00786E92"/>
    <w:rsid w:val="007874D6"/>
    <w:rsid w:val="00787A1B"/>
    <w:rsid w:val="00792D50"/>
    <w:rsid w:val="00792F6D"/>
    <w:rsid w:val="00793643"/>
    <w:rsid w:val="00796DC7"/>
    <w:rsid w:val="00797BDE"/>
    <w:rsid w:val="007A0276"/>
    <w:rsid w:val="007A4423"/>
    <w:rsid w:val="007A5EB4"/>
    <w:rsid w:val="007A6644"/>
    <w:rsid w:val="007A6B63"/>
    <w:rsid w:val="007B2509"/>
    <w:rsid w:val="007B3AFC"/>
    <w:rsid w:val="007B531D"/>
    <w:rsid w:val="007B68BF"/>
    <w:rsid w:val="007B6B26"/>
    <w:rsid w:val="007C2261"/>
    <w:rsid w:val="007C338F"/>
    <w:rsid w:val="007C6104"/>
    <w:rsid w:val="007C7E1C"/>
    <w:rsid w:val="007C7E6A"/>
    <w:rsid w:val="007D1F58"/>
    <w:rsid w:val="007D631E"/>
    <w:rsid w:val="007E188F"/>
    <w:rsid w:val="007E36BD"/>
    <w:rsid w:val="007E4006"/>
    <w:rsid w:val="007E537D"/>
    <w:rsid w:val="007E5834"/>
    <w:rsid w:val="007E65D5"/>
    <w:rsid w:val="007E7028"/>
    <w:rsid w:val="007E7555"/>
    <w:rsid w:val="007E7C4E"/>
    <w:rsid w:val="007F0E37"/>
    <w:rsid w:val="007F377D"/>
    <w:rsid w:val="007F6D33"/>
    <w:rsid w:val="00802779"/>
    <w:rsid w:val="0080303B"/>
    <w:rsid w:val="00803857"/>
    <w:rsid w:val="0081000C"/>
    <w:rsid w:val="008130CC"/>
    <w:rsid w:val="0081322C"/>
    <w:rsid w:val="00813B39"/>
    <w:rsid w:val="008151E6"/>
    <w:rsid w:val="0081526D"/>
    <w:rsid w:val="00815D57"/>
    <w:rsid w:val="008161D2"/>
    <w:rsid w:val="0081669C"/>
    <w:rsid w:val="008200FB"/>
    <w:rsid w:val="008214DD"/>
    <w:rsid w:val="0082482F"/>
    <w:rsid w:val="008249A0"/>
    <w:rsid w:val="00824B94"/>
    <w:rsid w:val="008258F6"/>
    <w:rsid w:val="008305B4"/>
    <w:rsid w:val="00830DA2"/>
    <w:rsid w:val="008334E0"/>
    <w:rsid w:val="00834CA3"/>
    <w:rsid w:val="00835634"/>
    <w:rsid w:val="00835C7E"/>
    <w:rsid w:val="00836C90"/>
    <w:rsid w:val="00836DAE"/>
    <w:rsid w:val="00837B1D"/>
    <w:rsid w:val="00837DB0"/>
    <w:rsid w:val="008411FD"/>
    <w:rsid w:val="00841F95"/>
    <w:rsid w:val="0084322B"/>
    <w:rsid w:val="00844FC5"/>
    <w:rsid w:val="00845EFF"/>
    <w:rsid w:val="00847CFA"/>
    <w:rsid w:val="008526DB"/>
    <w:rsid w:val="00853B83"/>
    <w:rsid w:val="008553AF"/>
    <w:rsid w:val="0085545D"/>
    <w:rsid w:val="00857282"/>
    <w:rsid w:val="00862B1D"/>
    <w:rsid w:val="00862E9B"/>
    <w:rsid w:val="008634AF"/>
    <w:rsid w:val="00865501"/>
    <w:rsid w:val="008728C4"/>
    <w:rsid w:val="00872EA3"/>
    <w:rsid w:val="00873DC2"/>
    <w:rsid w:val="00875271"/>
    <w:rsid w:val="0087761A"/>
    <w:rsid w:val="0088043A"/>
    <w:rsid w:val="00880953"/>
    <w:rsid w:val="008844DE"/>
    <w:rsid w:val="008871E4"/>
    <w:rsid w:val="00890B7D"/>
    <w:rsid w:val="00891676"/>
    <w:rsid w:val="008917B1"/>
    <w:rsid w:val="0089189F"/>
    <w:rsid w:val="00892F29"/>
    <w:rsid w:val="00894D1D"/>
    <w:rsid w:val="00894F96"/>
    <w:rsid w:val="00897F25"/>
    <w:rsid w:val="008A0977"/>
    <w:rsid w:val="008A1811"/>
    <w:rsid w:val="008A32A0"/>
    <w:rsid w:val="008A3339"/>
    <w:rsid w:val="008A6EE7"/>
    <w:rsid w:val="008A7794"/>
    <w:rsid w:val="008A7EEC"/>
    <w:rsid w:val="008B0BCB"/>
    <w:rsid w:val="008B55A2"/>
    <w:rsid w:val="008B63D3"/>
    <w:rsid w:val="008B6834"/>
    <w:rsid w:val="008B7FAD"/>
    <w:rsid w:val="008C15D5"/>
    <w:rsid w:val="008C5D5D"/>
    <w:rsid w:val="008C5E02"/>
    <w:rsid w:val="008C6E0C"/>
    <w:rsid w:val="008D1E3A"/>
    <w:rsid w:val="008D2033"/>
    <w:rsid w:val="008D21A2"/>
    <w:rsid w:val="008D4373"/>
    <w:rsid w:val="008D4761"/>
    <w:rsid w:val="008D554B"/>
    <w:rsid w:val="008D61E9"/>
    <w:rsid w:val="008D736C"/>
    <w:rsid w:val="008D7538"/>
    <w:rsid w:val="008D7AAC"/>
    <w:rsid w:val="008E379E"/>
    <w:rsid w:val="008E39EB"/>
    <w:rsid w:val="008E4056"/>
    <w:rsid w:val="008E59A2"/>
    <w:rsid w:val="008E7A09"/>
    <w:rsid w:val="008F5978"/>
    <w:rsid w:val="008F62FA"/>
    <w:rsid w:val="008F74DF"/>
    <w:rsid w:val="00900ACE"/>
    <w:rsid w:val="009026EF"/>
    <w:rsid w:val="0090491B"/>
    <w:rsid w:val="009055FB"/>
    <w:rsid w:val="00906075"/>
    <w:rsid w:val="009102AA"/>
    <w:rsid w:val="00913B5F"/>
    <w:rsid w:val="00915949"/>
    <w:rsid w:val="0091617B"/>
    <w:rsid w:val="009162AD"/>
    <w:rsid w:val="0091787D"/>
    <w:rsid w:val="00923A10"/>
    <w:rsid w:val="009251C8"/>
    <w:rsid w:val="0092568E"/>
    <w:rsid w:val="00925CFD"/>
    <w:rsid w:val="00926750"/>
    <w:rsid w:val="00936AAB"/>
    <w:rsid w:val="009406D1"/>
    <w:rsid w:val="00943D30"/>
    <w:rsid w:val="009444C7"/>
    <w:rsid w:val="00946921"/>
    <w:rsid w:val="0094724B"/>
    <w:rsid w:val="00952E86"/>
    <w:rsid w:val="00953732"/>
    <w:rsid w:val="009540B4"/>
    <w:rsid w:val="00956847"/>
    <w:rsid w:val="009622BB"/>
    <w:rsid w:val="0096327D"/>
    <w:rsid w:val="009644FA"/>
    <w:rsid w:val="0096569B"/>
    <w:rsid w:val="00967CBA"/>
    <w:rsid w:val="00967F62"/>
    <w:rsid w:val="0097033B"/>
    <w:rsid w:val="00970446"/>
    <w:rsid w:val="009731C4"/>
    <w:rsid w:val="00974AB7"/>
    <w:rsid w:val="00974E1B"/>
    <w:rsid w:val="0097614B"/>
    <w:rsid w:val="00976B44"/>
    <w:rsid w:val="00976B59"/>
    <w:rsid w:val="00980F3A"/>
    <w:rsid w:val="00982FB0"/>
    <w:rsid w:val="00983530"/>
    <w:rsid w:val="00983CEB"/>
    <w:rsid w:val="00984BCF"/>
    <w:rsid w:val="009852A7"/>
    <w:rsid w:val="00990805"/>
    <w:rsid w:val="009908DB"/>
    <w:rsid w:val="009916FF"/>
    <w:rsid w:val="00991CCE"/>
    <w:rsid w:val="00993B0C"/>
    <w:rsid w:val="009950F4"/>
    <w:rsid w:val="009A044C"/>
    <w:rsid w:val="009A16CC"/>
    <w:rsid w:val="009A4CC8"/>
    <w:rsid w:val="009A4DB4"/>
    <w:rsid w:val="009A4F26"/>
    <w:rsid w:val="009A4FD7"/>
    <w:rsid w:val="009B08E8"/>
    <w:rsid w:val="009B0ADF"/>
    <w:rsid w:val="009B12AE"/>
    <w:rsid w:val="009B1DFA"/>
    <w:rsid w:val="009B42B2"/>
    <w:rsid w:val="009B4647"/>
    <w:rsid w:val="009B4F5A"/>
    <w:rsid w:val="009B5F3F"/>
    <w:rsid w:val="009B74A0"/>
    <w:rsid w:val="009C1BB9"/>
    <w:rsid w:val="009C1C52"/>
    <w:rsid w:val="009C2E27"/>
    <w:rsid w:val="009C381A"/>
    <w:rsid w:val="009C3DBC"/>
    <w:rsid w:val="009C5027"/>
    <w:rsid w:val="009C7C08"/>
    <w:rsid w:val="009C7F17"/>
    <w:rsid w:val="009D0C48"/>
    <w:rsid w:val="009D1480"/>
    <w:rsid w:val="009D228C"/>
    <w:rsid w:val="009D2522"/>
    <w:rsid w:val="009D3F8F"/>
    <w:rsid w:val="009E0974"/>
    <w:rsid w:val="009E114C"/>
    <w:rsid w:val="009E319F"/>
    <w:rsid w:val="009E4A48"/>
    <w:rsid w:val="009F10D3"/>
    <w:rsid w:val="009F13BA"/>
    <w:rsid w:val="009F165E"/>
    <w:rsid w:val="009F64C4"/>
    <w:rsid w:val="009F6BEA"/>
    <w:rsid w:val="009F750F"/>
    <w:rsid w:val="00A019DC"/>
    <w:rsid w:val="00A02AE0"/>
    <w:rsid w:val="00A02FCF"/>
    <w:rsid w:val="00A0649D"/>
    <w:rsid w:val="00A1052A"/>
    <w:rsid w:val="00A11150"/>
    <w:rsid w:val="00A12A6F"/>
    <w:rsid w:val="00A14B8C"/>
    <w:rsid w:val="00A16F74"/>
    <w:rsid w:val="00A17531"/>
    <w:rsid w:val="00A17B17"/>
    <w:rsid w:val="00A203A1"/>
    <w:rsid w:val="00A20D96"/>
    <w:rsid w:val="00A2165E"/>
    <w:rsid w:val="00A21E06"/>
    <w:rsid w:val="00A220BB"/>
    <w:rsid w:val="00A238CB"/>
    <w:rsid w:val="00A23DBC"/>
    <w:rsid w:val="00A24B40"/>
    <w:rsid w:val="00A2623C"/>
    <w:rsid w:val="00A271CE"/>
    <w:rsid w:val="00A31012"/>
    <w:rsid w:val="00A34C30"/>
    <w:rsid w:val="00A3778C"/>
    <w:rsid w:val="00A403B2"/>
    <w:rsid w:val="00A40757"/>
    <w:rsid w:val="00A42D23"/>
    <w:rsid w:val="00A44C5E"/>
    <w:rsid w:val="00A469D6"/>
    <w:rsid w:val="00A476BE"/>
    <w:rsid w:val="00A47753"/>
    <w:rsid w:val="00A51982"/>
    <w:rsid w:val="00A527E0"/>
    <w:rsid w:val="00A53061"/>
    <w:rsid w:val="00A53A29"/>
    <w:rsid w:val="00A574B1"/>
    <w:rsid w:val="00A61006"/>
    <w:rsid w:val="00A614D1"/>
    <w:rsid w:val="00A6196A"/>
    <w:rsid w:val="00A61FF3"/>
    <w:rsid w:val="00A62B91"/>
    <w:rsid w:val="00A62D67"/>
    <w:rsid w:val="00A64EF0"/>
    <w:rsid w:val="00A675DE"/>
    <w:rsid w:val="00A70BCE"/>
    <w:rsid w:val="00A731FD"/>
    <w:rsid w:val="00A738E1"/>
    <w:rsid w:val="00A75552"/>
    <w:rsid w:val="00A80D8B"/>
    <w:rsid w:val="00A8103D"/>
    <w:rsid w:val="00A81176"/>
    <w:rsid w:val="00A8212D"/>
    <w:rsid w:val="00A83384"/>
    <w:rsid w:val="00A844E1"/>
    <w:rsid w:val="00A8473E"/>
    <w:rsid w:val="00A86914"/>
    <w:rsid w:val="00A876CA"/>
    <w:rsid w:val="00A908FC"/>
    <w:rsid w:val="00A90BE5"/>
    <w:rsid w:val="00A923E2"/>
    <w:rsid w:val="00A933FF"/>
    <w:rsid w:val="00A94412"/>
    <w:rsid w:val="00A94C39"/>
    <w:rsid w:val="00A96300"/>
    <w:rsid w:val="00A97C59"/>
    <w:rsid w:val="00AA01E3"/>
    <w:rsid w:val="00AA0EC6"/>
    <w:rsid w:val="00AA21D3"/>
    <w:rsid w:val="00AA2B3B"/>
    <w:rsid w:val="00AA2EFA"/>
    <w:rsid w:val="00AA3303"/>
    <w:rsid w:val="00AA3C6F"/>
    <w:rsid w:val="00AA5EB4"/>
    <w:rsid w:val="00AB0A9E"/>
    <w:rsid w:val="00AB1880"/>
    <w:rsid w:val="00AB443D"/>
    <w:rsid w:val="00AB64CF"/>
    <w:rsid w:val="00AB78F5"/>
    <w:rsid w:val="00AC0146"/>
    <w:rsid w:val="00AC049B"/>
    <w:rsid w:val="00AC2D9E"/>
    <w:rsid w:val="00AC576E"/>
    <w:rsid w:val="00AC5A0E"/>
    <w:rsid w:val="00AC6934"/>
    <w:rsid w:val="00AD07FD"/>
    <w:rsid w:val="00AD1A05"/>
    <w:rsid w:val="00AD1A0D"/>
    <w:rsid w:val="00AD2383"/>
    <w:rsid w:val="00AD4A5F"/>
    <w:rsid w:val="00AD5815"/>
    <w:rsid w:val="00AD6889"/>
    <w:rsid w:val="00AD77BA"/>
    <w:rsid w:val="00AE09F2"/>
    <w:rsid w:val="00AE1CA4"/>
    <w:rsid w:val="00AE2BBA"/>
    <w:rsid w:val="00AE39FD"/>
    <w:rsid w:val="00AE736E"/>
    <w:rsid w:val="00AF0215"/>
    <w:rsid w:val="00AF1A8A"/>
    <w:rsid w:val="00AF20D6"/>
    <w:rsid w:val="00AF27AD"/>
    <w:rsid w:val="00AF333C"/>
    <w:rsid w:val="00AF57D3"/>
    <w:rsid w:val="00B05160"/>
    <w:rsid w:val="00B05E24"/>
    <w:rsid w:val="00B06006"/>
    <w:rsid w:val="00B06348"/>
    <w:rsid w:val="00B0729E"/>
    <w:rsid w:val="00B1198C"/>
    <w:rsid w:val="00B13D86"/>
    <w:rsid w:val="00B1689A"/>
    <w:rsid w:val="00B169D3"/>
    <w:rsid w:val="00B16DD2"/>
    <w:rsid w:val="00B208C6"/>
    <w:rsid w:val="00B20D18"/>
    <w:rsid w:val="00B21422"/>
    <w:rsid w:val="00B21F2C"/>
    <w:rsid w:val="00B22136"/>
    <w:rsid w:val="00B237C5"/>
    <w:rsid w:val="00B23DD3"/>
    <w:rsid w:val="00B24404"/>
    <w:rsid w:val="00B24CFF"/>
    <w:rsid w:val="00B252BD"/>
    <w:rsid w:val="00B270AB"/>
    <w:rsid w:val="00B306D7"/>
    <w:rsid w:val="00B32BB8"/>
    <w:rsid w:val="00B32C42"/>
    <w:rsid w:val="00B34630"/>
    <w:rsid w:val="00B37D77"/>
    <w:rsid w:val="00B37F88"/>
    <w:rsid w:val="00B37FB6"/>
    <w:rsid w:val="00B418F7"/>
    <w:rsid w:val="00B4207A"/>
    <w:rsid w:val="00B421D9"/>
    <w:rsid w:val="00B43BA9"/>
    <w:rsid w:val="00B44C06"/>
    <w:rsid w:val="00B458A1"/>
    <w:rsid w:val="00B47507"/>
    <w:rsid w:val="00B50CA6"/>
    <w:rsid w:val="00B518D2"/>
    <w:rsid w:val="00B53269"/>
    <w:rsid w:val="00B54375"/>
    <w:rsid w:val="00B604DA"/>
    <w:rsid w:val="00B60784"/>
    <w:rsid w:val="00B611E8"/>
    <w:rsid w:val="00B65CE1"/>
    <w:rsid w:val="00B67E54"/>
    <w:rsid w:val="00B67EA0"/>
    <w:rsid w:val="00B71850"/>
    <w:rsid w:val="00B7253B"/>
    <w:rsid w:val="00B735F5"/>
    <w:rsid w:val="00B738F0"/>
    <w:rsid w:val="00B73C45"/>
    <w:rsid w:val="00B75C8A"/>
    <w:rsid w:val="00B7701E"/>
    <w:rsid w:val="00B840C8"/>
    <w:rsid w:val="00B871B1"/>
    <w:rsid w:val="00B8736F"/>
    <w:rsid w:val="00B91302"/>
    <w:rsid w:val="00B92FB5"/>
    <w:rsid w:val="00B9426C"/>
    <w:rsid w:val="00BA29BF"/>
    <w:rsid w:val="00BA2CFE"/>
    <w:rsid w:val="00BA55BB"/>
    <w:rsid w:val="00BA7FEA"/>
    <w:rsid w:val="00BB1072"/>
    <w:rsid w:val="00BB1B22"/>
    <w:rsid w:val="00BB34B9"/>
    <w:rsid w:val="00BB455F"/>
    <w:rsid w:val="00BB4D8F"/>
    <w:rsid w:val="00BB6181"/>
    <w:rsid w:val="00BB67D4"/>
    <w:rsid w:val="00BC0C4E"/>
    <w:rsid w:val="00BC0E3F"/>
    <w:rsid w:val="00BC2095"/>
    <w:rsid w:val="00BC3640"/>
    <w:rsid w:val="00BC5483"/>
    <w:rsid w:val="00BC5530"/>
    <w:rsid w:val="00BC5B6A"/>
    <w:rsid w:val="00BC65A3"/>
    <w:rsid w:val="00BD0A19"/>
    <w:rsid w:val="00BD0F8D"/>
    <w:rsid w:val="00BD1D76"/>
    <w:rsid w:val="00BE0E51"/>
    <w:rsid w:val="00BE34C2"/>
    <w:rsid w:val="00BE57B2"/>
    <w:rsid w:val="00BE5F00"/>
    <w:rsid w:val="00BE6F9F"/>
    <w:rsid w:val="00BF25EC"/>
    <w:rsid w:val="00BF41A4"/>
    <w:rsid w:val="00BF5A70"/>
    <w:rsid w:val="00BF653B"/>
    <w:rsid w:val="00BF6683"/>
    <w:rsid w:val="00BF73EE"/>
    <w:rsid w:val="00C006DE"/>
    <w:rsid w:val="00C00D7C"/>
    <w:rsid w:val="00C01846"/>
    <w:rsid w:val="00C0201D"/>
    <w:rsid w:val="00C03BCA"/>
    <w:rsid w:val="00C04308"/>
    <w:rsid w:val="00C07246"/>
    <w:rsid w:val="00C123CD"/>
    <w:rsid w:val="00C1396E"/>
    <w:rsid w:val="00C13E5A"/>
    <w:rsid w:val="00C159C7"/>
    <w:rsid w:val="00C16264"/>
    <w:rsid w:val="00C17313"/>
    <w:rsid w:val="00C17C3D"/>
    <w:rsid w:val="00C21135"/>
    <w:rsid w:val="00C21419"/>
    <w:rsid w:val="00C22E2B"/>
    <w:rsid w:val="00C23D88"/>
    <w:rsid w:val="00C24F68"/>
    <w:rsid w:val="00C25460"/>
    <w:rsid w:val="00C31047"/>
    <w:rsid w:val="00C33895"/>
    <w:rsid w:val="00C374C0"/>
    <w:rsid w:val="00C37524"/>
    <w:rsid w:val="00C40F7E"/>
    <w:rsid w:val="00C421BA"/>
    <w:rsid w:val="00C433BB"/>
    <w:rsid w:val="00C44054"/>
    <w:rsid w:val="00C44F37"/>
    <w:rsid w:val="00C46363"/>
    <w:rsid w:val="00C467E1"/>
    <w:rsid w:val="00C46E07"/>
    <w:rsid w:val="00C50866"/>
    <w:rsid w:val="00C53D9C"/>
    <w:rsid w:val="00C53E0E"/>
    <w:rsid w:val="00C54AD0"/>
    <w:rsid w:val="00C55B29"/>
    <w:rsid w:val="00C561C8"/>
    <w:rsid w:val="00C56E62"/>
    <w:rsid w:val="00C61F37"/>
    <w:rsid w:val="00C63E70"/>
    <w:rsid w:val="00C651D7"/>
    <w:rsid w:val="00C67524"/>
    <w:rsid w:val="00C67888"/>
    <w:rsid w:val="00C67C48"/>
    <w:rsid w:val="00C70761"/>
    <w:rsid w:val="00C71D3D"/>
    <w:rsid w:val="00C71F3F"/>
    <w:rsid w:val="00C751D6"/>
    <w:rsid w:val="00C7647A"/>
    <w:rsid w:val="00C8198B"/>
    <w:rsid w:val="00C82DA4"/>
    <w:rsid w:val="00C84DAC"/>
    <w:rsid w:val="00C85561"/>
    <w:rsid w:val="00C86577"/>
    <w:rsid w:val="00C878FE"/>
    <w:rsid w:val="00C90740"/>
    <w:rsid w:val="00C90D91"/>
    <w:rsid w:val="00C91568"/>
    <w:rsid w:val="00C924D5"/>
    <w:rsid w:val="00CA184C"/>
    <w:rsid w:val="00CA25DD"/>
    <w:rsid w:val="00CA361D"/>
    <w:rsid w:val="00CA4C1E"/>
    <w:rsid w:val="00CA5A76"/>
    <w:rsid w:val="00CA7C8B"/>
    <w:rsid w:val="00CB0215"/>
    <w:rsid w:val="00CB363A"/>
    <w:rsid w:val="00CB475F"/>
    <w:rsid w:val="00CB4BA3"/>
    <w:rsid w:val="00CB6335"/>
    <w:rsid w:val="00CB74DA"/>
    <w:rsid w:val="00CB783E"/>
    <w:rsid w:val="00CB7B94"/>
    <w:rsid w:val="00CC1E57"/>
    <w:rsid w:val="00CC2D56"/>
    <w:rsid w:val="00CC413C"/>
    <w:rsid w:val="00CC627F"/>
    <w:rsid w:val="00CC70F9"/>
    <w:rsid w:val="00CC7C6B"/>
    <w:rsid w:val="00CD058B"/>
    <w:rsid w:val="00CD1196"/>
    <w:rsid w:val="00CD1E6A"/>
    <w:rsid w:val="00CD2CF5"/>
    <w:rsid w:val="00CD4469"/>
    <w:rsid w:val="00CD48F8"/>
    <w:rsid w:val="00CD578E"/>
    <w:rsid w:val="00CD6F1E"/>
    <w:rsid w:val="00CE0383"/>
    <w:rsid w:val="00CE0FD7"/>
    <w:rsid w:val="00CE227E"/>
    <w:rsid w:val="00CE3334"/>
    <w:rsid w:val="00CE424C"/>
    <w:rsid w:val="00CF0053"/>
    <w:rsid w:val="00CF0C28"/>
    <w:rsid w:val="00CF2500"/>
    <w:rsid w:val="00CF26F0"/>
    <w:rsid w:val="00CF4117"/>
    <w:rsid w:val="00D0163E"/>
    <w:rsid w:val="00D0190E"/>
    <w:rsid w:val="00D02520"/>
    <w:rsid w:val="00D03085"/>
    <w:rsid w:val="00D070C3"/>
    <w:rsid w:val="00D07E9F"/>
    <w:rsid w:val="00D10E74"/>
    <w:rsid w:val="00D1586C"/>
    <w:rsid w:val="00D16B12"/>
    <w:rsid w:val="00D2184F"/>
    <w:rsid w:val="00D2331C"/>
    <w:rsid w:val="00D25457"/>
    <w:rsid w:val="00D2573C"/>
    <w:rsid w:val="00D30D64"/>
    <w:rsid w:val="00D348F0"/>
    <w:rsid w:val="00D4173E"/>
    <w:rsid w:val="00D4182D"/>
    <w:rsid w:val="00D45232"/>
    <w:rsid w:val="00D45BDC"/>
    <w:rsid w:val="00D46E95"/>
    <w:rsid w:val="00D47476"/>
    <w:rsid w:val="00D47A9B"/>
    <w:rsid w:val="00D526F1"/>
    <w:rsid w:val="00D6018C"/>
    <w:rsid w:val="00D60C82"/>
    <w:rsid w:val="00D66CDC"/>
    <w:rsid w:val="00D70073"/>
    <w:rsid w:val="00D71853"/>
    <w:rsid w:val="00D80F62"/>
    <w:rsid w:val="00D81A08"/>
    <w:rsid w:val="00D81CC8"/>
    <w:rsid w:val="00D83F95"/>
    <w:rsid w:val="00D85702"/>
    <w:rsid w:val="00D85C5E"/>
    <w:rsid w:val="00D85D2A"/>
    <w:rsid w:val="00D86E2F"/>
    <w:rsid w:val="00D908EC"/>
    <w:rsid w:val="00D919E8"/>
    <w:rsid w:val="00D95CC4"/>
    <w:rsid w:val="00D9714C"/>
    <w:rsid w:val="00D97A19"/>
    <w:rsid w:val="00D97E77"/>
    <w:rsid w:val="00DA0988"/>
    <w:rsid w:val="00DA425D"/>
    <w:rsid w:val="00DA44F2"/>
    <w:rsid w:val="00DA4517"/>
    <w:rsid w:val="00DA4815"/>
    <w:rsid w:val="00DA7D9F"/>
    <w:rsid w:val="00DB15BF"/>
    <w:rsid w:val="00DB1621"/>
    <w:rsid w:val="00DB2FC3"/>
    <w:rsid w:val="00DB33FE"/>
    <w:rsid w:val="00DB507B"/>
    <w:rsid w:val="00DB606D"/>
    <w:rsid w:val="00DC13C0"/>
    <w:rsid w:val="00DC2277"/>
    <w:rsid w:val="00DC65CB"/>
    <w:rsid w:val="00DC7B8C"/>
    <w:rsid w:val="00DC7F15"/>
    <w:rsid w:val="00DD04EC"/>
    <w:rsid w:val="00DD108D"/>
    <w:rsid w:val="00DD1BCE"/>
    <w:rsid w:val="00DD1E9B"/>
    <w:rsid w:val="00DD6346"/>
    <w:rsid w:val="00DE0B2E"/>
    <w:rsid w:val="00DE10B8"/>
    <w:rsid w:val="00DE3E0C"/>
    <w:rsid w:val="00DE484F"/>
    <w:rsid w:val="00DE5CBD"/>
    <w:rsid w:val="00DE6820"/>
    <w:rsid w:val="00DE6980"/>
    <w:rsid w:val="00DE6B1B"/>
    <w:rsid w:val="00DF0414"/>
    <w:rsid w:val="00DF5FAA"/>
    <w:rsid w:val="00DF785B"/>
    <w:rsid w:val="00DF7FC8"/>
    <w:rsid w:val="00E04A9A"/>
    <w:rsid w:val="00E05437"/>
    <w:rsid w:val="00E063EB"/>
    <w:rsid w:val="00E12B2C"/>
    <w:rsid w:val="00E13071"/>
    <w:rsid w:val="00E13956"/>
    <w:rsid w:val="00E16A44"/>
    <w:rsid w:val="00E16B68"/>
    <w:rsid w:val="00E20464"/>
    <w:rsid w:val="00E22972"/>
    <w:rsid w:val="00E26E0E"/>
    <w:rsid w:val="00E275BF"/>
    <w:rsid w:val="00E30E32"/>
    <w:rsid w:val="00E31B7A"/>
    <w:rsid w:val="00E32083"/>
    <w:rsid w:val="00E323A4"/>
    <w:rsid w:val="00E37488"/>
    <w:rsid w:val="00E4123E"/>
    <w:rsid w:val="00E413B6"/>
    <w:rsid w:val="00E414AF"/>
    <w:rsid w:val="00E4330D"/>
    <w:rsid w:val="00E44006"/>
    <w:rsid w:val="00E46E18"/>
    <w:rsid w:val="00E50213"/>
    <w:rsid w:val="00E5194F"/>
    <w:rsid w:val="00E52E18"/>
    <w:rsid w:val="00E53536"/>
    <w:rsid w:val="00E56C77"/>
    <w:rsid w:val="00E6059B"/>
    <w:rsid w:val="00E60F42"/>
    <w:rsid w:val="00E62872"/>
    <w:rsid w:val="00E644D4"/>
    <w:rsid w:val="00E66194"/>
    <w:rsid w:val="00E6631A"/>
    <w:rsid w:val="00E66758"/>
    <w:rsid w:val="00E66B79"/>
    <w:rsid w:val="00E6742D"/>
    <w:rsid w:val="00E73753"/>
    <w:rsid w:val="00E75902"/>
    <w:rsid w:val="00E760C3"/>
    <w:rsid w:val="00E76B9C"/>
    <w:rsid w:val="00E80CDA"/>
    <w:rsid w:val="00E82B54"/>
    <w:rsid w:val="00E83941"/>
    <w:rsid w:val="00E85D81"/>
    <w:rsid w:val="00E87B2F"/>
    <w:rsid w:val="00E9287E"/>
    <w:rsid w:val="00E9292E"/>
    <w:rsid w:val="00E94870"/>
    <w:rsid w:val="00E95E38"/>
    <w:rsid w:val="00E97DED"/>
    <w:rsid w:val="00EA0107"/>
    <w:rsid w:val="00EA09AB"/>
    <w:rsid w:val="00EA100B"/>
    <w:rsid w:val="00EA1EDB"/>
    <w:rsid w:val="00EA239A"/>
    <w:rsid w:val="00EA3C52"/>
    <w:rsid w:val="00EA4668"/>
    <w:rsid w:val="00EA4CB1"/>
    <w:rsid w:val="00EB0194"/>
    <w:rsid w:val="00EB0DE6"/>
    <w:rsid w:val="00EB147C"/>
    <w:rsid w:val="00EB2B79"/>
    <w:rsid w:val="00EB4B51"/>
    <w:rsid w:val="00EB63D5"/>
    <w:rsid w:val="00EC200F"/>
    <w:rsid w:val="00EC3C0F"/>
    <w:rsid w:val="00EC40A3"/>
    <w:rsid w:val="00EC581A"/>
    <w:rsid w:val="00ED00F0"/>
    <w:rsid w:val="00ED1B85"/>
    <w:rsid w:val="00ED2523"/>
    <w:rsid w:val="00ED2839"/>
    <w:rsid w:val="00ED2FED"/>
    <w:rsid w:val="00ED3AE0"/>
    <w:rsid w:val="00ED485D"/>
    <w:rsid w:val="00ED7DEA"/>
    <w:rsid w:val="00EE018A"/>
    <w:rsid w:val="00EE292F"/>
    <w:rsid w:val="00EE49AD"/>
    <w:rsid w:val="00EE57FC"/>
    <w:rsid w:val="00EE6A9B"/>
    <w:rsid w:val="00EF01D6"/>
    <w:rsid w:val="00EF0B4E"/>
    <w:rsid w:val="00EF0BE7"/>
    <w:rsid w:val="00EF1AA1"/>
    <w:rsid w:val="00EF4E20"/>
    <w:rsid w:val="00EF5E57"/>
    <w:rsid w:val="00EF6368"/>
    <w:rsid w:val="00EF6F52"/>
    <w:rsid w:val="00EF7CCB"/>
    <w:rsid w:val="00F005BA"/>
    <w:rsid w:val="00F041BE"/>
    <w:rsid w:val="00F04DC8"/>
    <w:rsid w:val="00F05921"/>
    <w:rsid w:val="00F07430"/>
    <w:rsid w:val="00F07CB2"/>
    <w:rsid w:val="00F1043F"/>
    <w:rsid w:val="00F1089B"/>
    <w:rsid w:val="00F118C8"/>
    <w:rsid w:val="00F11E87"/>
    <w:rsid w:val="00F21E3B"/>
    <w:rsid w:val="00F22440"/>
    <w:rsid w:val="00F239AC"/>
    <w:rsid w:val="00F23A5B"/>
    <w:rsid w:val="00F242FF"/>
    <w:rsid w:val="00F2451B"/>
    <w:rsid w:val="00F25038"/>
    <w:rsid w:val="00F254A3"/>
    <w:rsid w:val="00F3146B"/>
    <w:rsid w:val="00F32399"/>
    <w:rsid w:val="00F32AC4"/>
    <w:rsid w:val="00F33DB3"/>
    <w:rsid w:val="00F34B67"/>
    <w:rsid w:val="00F36DE1"/>
    <w:rsid w:val="00F401F9"/>
    <w:rsid w:val="00F41418"/>
    <w:rsid w:val="00F44C5E"/>
    <w:rsid w:val="00F45D46"/>
    <w:rsid w:val="00F46484"/>
    <w:rsid w:val="00F4689A"/>
    <w:rsid w:val="00F50AAB"/>
    <w:rsid w:val="00F525BF"/>
    <w:rsid w:val="00F52F1F"/>
    <w:rsid w:val="00F543CB"/>
    <w:rsid w:val="00F551F5"/>
    <w:rsid w:val="00F55D50"/>
    <w:rsid w:val="00F562EB"/>
    <w:rsid w:val="00F56E81"/>
    <w:rsid w:val="00F602AB"/>
    <w:rsid w:val="00F6039C"/>
    <w:rsid w:val="00F606EB"/>
    <w:rsid w:val="00F614ED"/>
    <w:rsid w:val="00F6235A"/>
    <w:rsid w:val="00F626AE"/>
    <w:rsid w:val="00F641FE"/>
    <w:rsid w:val="00F64D49"/>
    <w:rsid w:val="00F64F54"/>
    <w:rsid w:val="00F6541E"/>
    <w:rsid w:val="00F658BA"/>
    <w:rsid w:val="00F72311"/>
    <w:rsid w:val="00F745E6"/>
    <w:rsid w:val="00F76F8F"/>
    <w:rsid w:val="00F77A31"/>
    <w:rsid w:val="00F81C67"/>
    <w:rsid w:val="00F820D2"/>
    <w:rsid w:val="00F84D15"/>
    <w:rsid w:val="00F90029"/>
    <w:rsid w:val="00F90A46"/>
    <w:rsid w:val="00F91247"/>
    <w:rsid w:val="00F917B5"/>
    <w:rsid w:val="00F92734"/>
    <w:rsid w:val="00F92D78"/>
    <w:rsid w:val="00F95E0D"/>
    <w:rsid w:val="00F96550"/>
    <w:rsid w:val="00F96FDC"/>
    <w:rsid w:val="00F97EC8"/>
    <w:rsid w:val="00FA52AA"/>
    <w:rsid w:val="00FB0C34"/>
    <w:rsid w:val="00FB13D2"/>
    <w:rsid w:val="00FB1E3C"/>
    <w:rsid w:val="00FB4E6F"/>
    <w:rsid w:val="00FB6FDB"/>
    <w:rsid w:val="00FB7565"/>
    <w:rsid w:val="00FC03F7"/>
    <w:rsid w:val="00FC0486"/>
    <w:rsid w:val="00FC0A8D"/>
    <w:rsid w:val="00FC105E"/>
    <w:rsid w:val="00FC15F1"/>
    <w:rsid w:val="00FC43B8"/>
    <w:rsid w:val="00FC4498"/>
    <w:rsid w:val="00FC507B"/>
    <w:rsid w:val="00FC7CD9"/>
    <w:rsid w:val="00FD0015"/>
    <w:rsid w:val="00FD0AC6"/>
    <w:rsid w:val="00FD4814"/>
    <w:rsid w:val="00FD4AC0"/>
    <w:rsid w:val="00FD4FBF"/>
    <w:rsid w:val="00FD56B9"/>
    <w:rsid w:val="00FD62CD"/>
    <w:rsid w:val="00FD757C"/>
    <w:rsid w:val="00FD7E92"/>
    <w:rsid w:val="00FE177C"/>
    <w:rsid w:val="00FE1ADB"/>
    <w:rsid w:val="00FE2E83"/>
    <w:rsid w:val="00FE37DE"/>
    <w:rsid w:val="00FE5E22"/>
    <w:rsid w:val="00FE677C"/>
    <w:rsid w:val="00FF2CF5"/>
    <w:rsid w:val="00FF311D"/>
    <w:rsid w:val="00FF3BC6"/>
    <w:rsid w:val="00FF3E49"/>
    <w:rsid w:val="00FF5BF5"/>
    <w:rsid w:val="00FF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01E71"/>
  <w15:docId w15:val="{4523136F-3FFF-4FC6-9ED5-A606AC8CB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69B"/>
    <w:rPr>
      <w:rFonts w:ascii="Book Antiqua" w:hAnsi="Book Antiqu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aliases w:val="HD2"/>
    <w:basedOn w:val="BodyText"/>
    <w:next w:val="BodyText"/>
    <w:qFormat/>
    <w:pPr>
      <w:keepNext/>
      <w:keepLines/>
      <w:pageBreakBefore/>
      <w:pBdr>
        <w:top w:val="single" w:sz="48" w:space="4" w:color="auto"/>
      </w:pBdr>
      <w:ind w:left="0"/>
      <w:outlineLvl w:val="1"/>
    </w:pPr>
    <w:rPr>
      <w:b/>
      <w:sz w:val="28"/>
    </w:rPr>
  </w:style>
  <w:style w:type="paragraph" w:styleId="Heading3">
    <w:name w:val="heading 3"/>
    <w:aliases w:val="Table Attribute Heading"/>
    <w:basedOn w:val="BodyText"/>
    <w:next w:val="BodyText"/>
    <w:link w:val="Heading3Char"/>
    <w:qFormat/>
    <w:pPr>
      <w:keepNext/>
      <w:keepLines/>
      <w:ind w:left="0"/>
      <w:outlineLvl w:val="2"/>
    </w:pPr>
    <w:rPr>
      <w:b/>
      <w:sz w:val="24"/>
    </w:rPr>
  </w:style>
  <w:style w:type="paragraph" w:styleId="Heading4">
    <w:name w:val="heading 4"/>
    <w:basedOn w:val="BodyText"/>
    <w:next w:val="BodyText"/>
    <w:qFormat/>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t,Body,contents,body, Char,Corps de texte,heading_txt,bodytxy2,Body Text - Level 2,??2,contents indent,body text1,body text2,bt1,body text3,bt2,body text4,bt3,body text5,bt4,body text6,bt5,body text7,bt6,body text8,bt7,body text11"/>
    <w:basedOn w:val="Normal"/>
    <w:link w:val="BodyTextChar"/>
    <w:pPr>
      <w:spacing w:before="120" w:after="120"/>
      <w:ind w:left="2520"/>
    </w:pPr>
  </w:style>
  <w:style w:type="paragraph" w:styleId="NormalIndent">
    <w:name w:val="Normal Indent"/>
    <w:basedOn w:val="Normal"/>
    <w:pPr>
      <w:ind w:left="720"/>
    </w:pPr>
  </w:style>
  <w:style w:type="paragraph" w:styleId="TOC5">
    <w:name w:val="toc 5"/>
    <w:basedOn w:val="Normal"/>
    <w:next w:val="Normal"/>
    <w:semiHidden/>
    <w:pPr>
      <w:tabs>
        <w:tab w:val="right" w:leader="dot" w:pos="10080"/>
      </w:tabs>
      <w:ind w:left="3600"/>
    </w:pPr>
    <w:rPr>
      <w:sz w:val="18"/>
    </w:rPr>
  </w:style>
  <w:style w:type="paragraph" w:customStyle="1" w:styleId="Checklist-X">
    <w:name w:val="Checklist-X"/>
    <w:basedOn w:val="Checklist"/>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Footer">
    <w:name w:val="footer"/>
    <w:basedOn w:val="Normal"/>
    <w:link w:val="FooterChar"/>
    <w:uiPriority w:val="99"/>
    <w:pPr>
      <w:tabs>
        <w:tab w:val="right" w:pos="7920"/>
      </w:tabs>
    </w:pPr>
    <w:rPr>
      <w:sz w:val="16"/>
    </w:rPr>
  </w:style>
  <w:style w:type="paragraph" w:styleId="Header">
    <w:name w:val="header"/>
    <w:basedOn w:val="Normal"/>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pPr>
      <w:keepLines/>
      <w:spacing w:after="120"/>
      <w:ind w:left="2520" w:right="720"/>
    </w:pPr>
    <w:rPr>
      <w:sz w:val="48"/>
    </w:rPr>
  </w:style>
  <w:style w:type="paragraph" w:customStyle="1" w:styleId="Bullet">
    <w:name w:val="Bullet"/>
    <w:basedOn w:val="BodyText"/>
    <w:pPr>
      <w:keepLines/>
      <w:spacing w:before="60" w:after="60"/>
      <w:ind w:left="3096" w:hanging="216"/>
    </w:pPr>
  </w:style>
  <w:style w:type="paragraph" w:customStyle="1" w:styleId="tty132">
    <w:name w:val="tty132"/>
    <w:basedOn w:val="Normal"/>
    <w:rPr>
      <w:rFonts w:ascii="Courier New" w:hAnsi="Courier New"/>
      <w:sz w:val="12"/>
    </w:rPr>
  </w:style>
  <w:style w:type="paragraph" w:customStyle="1" w:styleId="tty80">
    <w:name w:val="tty80"/>
    <w:basedOn w:val="Normal"/>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aliases w:val="tt"/>
    <w:basedOn w:val="Normal"/>
    <w:link w:val="TableTextChar"/>
    <w:pPr>
      <w:keepLines/>
    </w:pPr>
    <w:rPr>
      <w:sz w:val="16"/>
    </w:rPr>
  </w:style>
  <w:style w:type="paragraph" w:customStyle="1" w:styleId="NumberList">
    <w:name w:val="Number List"/>
    <w:basedOn w:val="BodyText"/>
    <w:pPr>
      <w:spacing w:before="60" w:after="60"/>
      <w:ind w:left="3240" w:hanging="360"/>
    </w:pPr>
  </w:style>
  <w:style w:type="paragraph" w:customStyle="1" w:styleId="HeadingBar">
    <w:name w:val="Heading Bar"/>
    <w:basedOn w:val="Normal"/>
    <w:next w:val="Heading3"/>
    <w:pPr>
      <w:keepNext/>
      <w:keepLines/>
      <w:shd w:val="solid" w:color="auto" w:fill="auto"/>
      <w:spacing w:before="240"/>
      <w:ind w:right="7920"/>
    </w:pPr>
    <w:rPr>
      <w:color w:val="FFFFFF"/>
      <w:sz w:val="8"/>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pPr>
      <w:ind w:right="-720"/>
    </w:pPr>
    <w:rPr>
      <w:rFonts w:ascii="Courier New" w:hAnsi="Courier New"/>
      <w:sz w:val="8"/>
    </w:rPr>
  </w:style>
  <w:style w:type="paragraph" w:customStyle="1" w:styleId="TitleBar">
    <w:name w:val="Title Bar"/>
    <w:basedOn w:val="Normal"/>
    <w:pPr>
      <w:keepNext/>
      <w:pageBreakBefore/>
      <w:shd w:val="solid" w:color="auto" w:fill="auto"/>
      <w:spacing w:before="1680"/>
      <w:ind w:left="2520" w:right="720"/>
    </w:pPr>
    <w:rPr>
      <w:sz w:val="36"/>
    </w:rPr>
  </w:style>
  <w:style w:type="paragraph" w:customStyle="1" w:styleId="tty80indent">
    <w:name w:val="tty80 indent"/>
    <w:basedOn w:val="tty80"/>
    <w:pPr>
      <w:ind w:left="2895"/>
    </w:pPr>
  </w:style>
  <w:style w:type="paragraph" w:customStyle="1" w:styleId="TOCHeading1">
    <w:name w:val="TOC Heading1"/>
    <w:basedOn w:val="Normal"/>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Pr>
      <w:rFonts w:ascii="Book Antiqua" w:hAnsi="Book Antiqua"/>
      <w:color w:val="0000FF"/>
    </w:rPr>
  </w:style>
  <w:style w:type="paragraph" w:customStyle="1" w:styleId="Note">
    <w:name w:val="Note"/>
    <w:basedOn w:val="BodyText"/>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pPr>
      <w:spacing w:before="120" w:after="120"/>
    </w:pPr>
    <w:rPr>
      <w:b/>
    </w:rPr>
  </w:style>
  <w:style w:type="paragraph" w:customStyle="1" w:styleId="Checklist">
    <w:name w:val="Checklist"/>
    <w:basedOn w:val="Bullet"/>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TOC4">
    <w:name w:val="toc 4"/>
    <w:basedOn w:val="Normal"/>
    <w:next w:val="Normal"/>
    <w:semiHidden/>
    <w:pPr>
      <w:tabs>
        <w:tab w:val="right" w:leader="dot" w:pos="10080"/>
      </w:tabs>
      <w:ind w:left="3240"/>
    </w:pPr>
    <w:rPr>
      <w:sz w:val="18"/>
    </w:rPr>
  </w:style>
  <w:style w:type="character" w:styleId="PageNumber">
    <w:name w:val="page number"/>
    <w:rPr>
      <w:rFonts w:ascii="Book Antiqua" w:hAnsi="Book Antiqua"/>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Title-Major">
    <w:name w:val="Title-Major"/>
    <w:basedOn w:val="Title"/>
    <w:rPr>
      <w:smallCaps/>
    </w:rPr>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styleId="ListBullet">
    <w:name w:val="List Bullet"/>
    <w:basedOn w:val="Normal"/>
    <w:pPr>
      <w:ind w:left="360" w:hanging="360"/>
    </w:pPr>
  </w:style>
  <w:style w:type="paragraph" w:styleId="BalloonText">
    <w:name w:val="Balloon Text"/>
    <w:basedOn w:val="Normal"/>
    <w:semiHidden/>
    <w:rsid w:val="00063835"/>
    <w:rPr>
      <w:rFonts w:ascii="Tahoma" w:hAnsi="Tahoma" w:cs="Tahoma"/>
      <w:sz w:val="16"/>
      <w:szCs w:val="16"/>
    </w:rPr>
  </w:style>
  <w:style w:type="table" w:styleId="TableGrid">
    <w:name w:val="Table Grid"/>
    <w:basedOn w:val="TableNormal"/>
    <w:rsid w:val="0084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FF2CF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clear" w:color="auto" w:fill="A6A6A6" w:themeFill="background1" w:themeFillShade="A6"/>
      </w:tcPr>
    </w:tblStylePr>
  </w:style>
  <w:style w:type="paragraph" w:styleId="ListParagraph">
    <w:name w:val="List Paragraph"/>
    <w:basedOn w:val="Normal"/>
    <w:uiPriority w:val="34"/>
    <w:qFormat/>
    <w:rsid w:val="00675972"/>
    <w:pPr>
      <w:ind w:left="720"/>
      <w:contextualSpacing/>
    </w:pPr>
    <w:rPr>
      <w:rFonts w:ascii="Times New Roman" w:hAnsi="Times New Roman"/>
      <w:sz w:val="24"/>
      <w:szCs w:val="24"/>
    </w:rPr>
  </w:style>
  <w:style w:type="character" w:customStyle="1" w:styleId="BodyTextChar">
    <w:name w:val="Body Text Char"/>
    <w:aliases w:val="body text Char,bt Char,Body Char,contents Char,body Char, Char Char,Corps de texte Char,heading_txt Char,bodytxy2 Char,Body Text - Level 2 Char,??2 Char,contents indent Char,body text1 Char,body text2 Char,bt1 Char,body text3 Char"/>
    <w:link w:val="BodyText"/>
    <w:locked/>
    <w:rsid w:val="00656B0D"/>
    <w:rPr>
      <w:rFonts w:ascii="Book Antiqua" w:hAnsi="Book Antiqua"/>
    </w:rPr>
  </w:style>
  <w:style w:type="paragraph" w:styleId="CommentSubject">
    <w:name w:val="annotation subject"/>
    <w:basedOn w:val="CommentText"/>
    <w:next w:val="CommentText"/>
    <w:link w:val="CommentSubjectChar"/>
    <w:rsid w:val="003939FD"/>
    <w:rPr>
      <w:b/>
      <w:bCs/>
    </w:rPr>
  </w:style>
  <w:style w:type="character" w:customStyle="1" w:styleId="CommentTextChar">
    <w:name w:val="Comment Text Char"/>
    <w:basedOn w:val="DefaultParagraphFont"/>
    <w:link w:val="CommentText"/>
    <w:semiHidden/>
    <w:rsid w:val="003939FD"/>
    <w:rPr>
      <w:rFonts w:ascii="Book Antiqua" w:hAnsi="Book Antiqua"/>
    </w:rPr>
  </w:style>
  <w:style w:type="character" w:customStyle="1" w:styleId="CommentSubjectChar">
    <w:name w:val="Comment Subject Char"/>
    <w:basedOn w:val="CommentTextChar"/>
    <w:link w:val="CommentSubject"/>
    <w:rsid w:val="003939FD"/>
    <w:rPr>
      <w:rFonts w:ascii="Book Antiqua" w:hAnsi="Book Antiqua"/>
      <w:b/>
      <w:bCs/>
    </w:rPr>
  </w:style>
  <w:style w:type="paragraph" w:styleId="Revision">
    <w:name w:val="Revision"/>
    <w:hidden/>
    <w:uiPriority w:val="99"/>
    <w:semiHidden/>
    <w:rsid w:val="003A78C9"/>
    <w:rPr>
      <w:rFonts w:ascii="Book Antiqua" w:hAnsi="Book Antiqua"/>
    </w:rPr>
  </w:style>
  <w:style w:type="table" w:customStyle="1" w:styleId="GridTable1Light1">
    <w:name w:val="Grid Table 1 Light1"/>
    <w:basedOn w:val="TableNormal"/>
    <w:uiPriority w:val="46"/>
    <w:rsid w:val="00FF5B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FF2C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6874F1"/>
    <w:rPr>
      <w:color w:val="0563C1" w:themeColor="hyperlink"/>
      <w:u w:val="single"/>
    </w:rPr>
  </w:style>
  <w:style w:type="character" w:styleId="FollowedHyperlink">
    <w:name w:val="FollowedHyperlink"/>
    <w:basedOn w:val="DefaultParagraphFont"/>
    <w:semiHidden/>
    <w:unhideWhenUsed/>
    <w:rsid w:val="00170830"/>
    <w:rPr>
      <w:color w:val="954F72" w:themeColor="followedHyperlink"/>
      <w:u w:val="single"/>
    </w:rPr>
  </w:style>
  <w:style w:type="paragraph" w:customStyle="1" w:styleId="Styledc-bodytextJustifiedArial">
    <w:name w:val="Style dc-body text + Justified + Arial"/>
    <w:aliases w:val="11 pt,Left + Arial,Style dc-body text + Justified + Book Antiqua"/>
    <w:basedOn w:val="Normal"/>
    <w:rsid w:val="006D0B75"/>
    <w:pPr>
      <w:tabs>
        <w:tab w:val="left" w:pos="6510"/>
      </w:tabs>
      <w:spacing w:before="60" w:after="60"/>
    </w:pPr>
    <w:rPr>
      <w:rFonts w:ascii="Verdana" w:hAnsi="Verdana"/>
    </w:rPr>
  </w:style>
  <w:style w:type="character" w:customStyle="1" w:styleId="TableTextChar">
    <w:name w:val="Table Text Char"/>
    <w:basedOn w:val="DefaultParagraphFont"/>
    <w:link w:val="TableText"/>
    <w:locked/>
    <w:rsid w:val="006D0B75"/>
    <w:rPr>
      <w:rFonts w:ascii="Book Antiqua" w:hAnsi="Book Antiqua"/>
      <w:sz w:val="16"/>
    </w:rPr>
  </w:style>
  <w:style w:type="paragraph" w:customStyle="1" w:styleId="ABCNormal">
    <w:name w:val="ABC Normal"/>
    <w:basedOn w:val="Normal"/>
    <w:link w:val="ABCNormalChar"/>
    <w:rsid w:val="008A1811"/>
    <w:rPr>
      <w:rFonts w:ascii="Calibri" w:hAnsi="Calibri" w:cs="Arial"/>
      <w:color w:val="000000"/>
      <w:szCs w:val="36"/>
      <w:lang w:val="en-GB" w:eastAsia="en-GB"/>
    </w:rPr>
  </w:style>
  <w:style w:type="character" w:customStyle="1" w:styleId="ABCNormalChar">
    <w:name w:val="ABC Normal Char"/>
    <w:basedOn w:val="DefaultParagraphFont"/>
    <w:link w:val="ABCNormal"/>
    <w:rsid w:val="008A1811"/>
    <w:rPr>
      <w:rFonts w:ascii="Calibri" w:hAnsi="Calibri" w:cs="Arial"/>
      <w:color w:val="000000"/>
      <w:szCs w:val="36"/>
      <w:lang w:val="en-GB" w:eastAsia="en-GB"/>
    </w:rPr>
  </w:style>
  <w:style w:type="paragraph" w:customStyle="1" w:styleId="Tablehead1">
    <w:name w:val="Tablehead1"/>
    <w:basedOn w:val="Normal"/>
    <w:qFormat/>
    <w:rsid w:val="00156B07"/>
    <w:pPr>
      <w:keepNext/>
      <w:spacing w:before="60" w:after="60" w:line="256" w:lineRule="auto"/>
      <w:jc w:val="center"/>
    </w:pPr>
    <w:rPr>
      <w:rFonts w:ascii="Arial Bold" w:eastAsiaTheme="minorHAnsi" w:hAnsi="Arial Bold" w:cstheme="minorBidi"/>
      <w:b/>
      <w:bCs/>
      <w:color w:val="FFFFFF"/>
      <w:sz w:val="18"/>
      <w:szCs w:val="22"/>
    </w:rPr>
  </w:style>
  <w:style w:type="paragraph" w:customStyle="1" w:styleId="Heading">
    <w:name w:val="Heading"/>
    <w:basedOn w:val="Normal"/>
    <w:link w:val="HeadingChar"/>
    <w:autoRedefine/>
    <w:qFormat/>
    <w:rsid w:val="00256BFF"/>
    <w:pPr>
      <w:tabs>
        <w:tab w:val="left" w:pos="720"/>
        <w:tab w:val="left" w:pos="1440"/>
        <w:tab w:val="left" w:pos="2160"/>
        <w:tab w:val="left" w:pos="2880"/>
        <w:tab w:val="left" w:pos="3600"/>
        <w:tab w:val="left" w:pos="4320"/>
        <w:tab w:val="left" w:pos="5040"/>
        <w:tab w:val="left" w:pos="5760"/>
      </w:tabs>
      <w:spacing w:before="240" w:after="120"/>
    </w:pPr>
    <w:rPr>
      <w:rFonts w:cs="Arial"/>
      <w:bCs/>
      <w:color w:val="000000"/>
      <w:szCs w:val="16"/>
      <w:lang w:val="en-GB" w:eastAsia="en-GB"/>
    </w:rPr>
  </w:style>
  <w:style w:type="character" w:customStyle="1" w:styleId="HeadingChar">
    <w:name w:val="Heading Char"/>
    <w:basedOn w:val="DefaultParagraphFont"/>
    <w:link w:val="Heading"/>
    <w:rsid w:val="00256BFF"/>
    <w:rPr>
      <w:rFonts w:ascii="Book Antiqua" w:hAnsi="Book Antiqua" w:cs="Arial"/>
      <w:bCs/>
      <w:color w:val="000000"/>
      <w:szCs w:val="16"/>
      <w:lang w:val="en-GB" w:eastAsia="en-GB"/>
    </w:rPr>
  </w:style>
  <w:style w:type="character" w:customStyle="1" w:styleId="FooterChar">
    <w:name w:val="Footer Char"/>
    <w:basedOn w:val="DefaultParagraphFont"/>
    <w:link w:val="Footer"/>
    <w:uiPriority w:val="99"/>
    <w:rsid w:val="008D554B"/>
    <w:rPr>
      <w:rFonts w:ascii="Book Antiqua" w:hAnsi="Book Antiqua"/>
      <w:sz w:val="16"/>
    </w:rPr>
  </w:style>
  <w:style w:type="character" w:customStyle="1" w:styleId="Heading3Char">
    <w:name w:val="Heading 3 Char"/>
    <w:aliases w:val="Table Attribute Heading Char"/>
    <w:link w:val="Heading3"/>
    <w:rsid w:val="00BA7FEA"/>
    <w:rPr>
      <w:rFonts w:ascii="Book Antiqua" w:hAnsi="Book Antiqua"/>
      <w:b/>
      <w:sz w:val="24"/>
    </w:rPr>
  </w:style>
  <w:style w:type="paragraph" w:customStyle="1" w:styleId="Instructions">
    <w:name w:val="Instructions"/>
    <w:basedOn w:val="Normal"/>
    <w:next w:val="Normal"/>
    <w:rsid w:val="00CE0383"/>
    <w:pPr>
      <w:spacing w:after="120"/>
    </w:pPr>
    <w:rPr>
      <w:rFonts w:ascii="Arial" w:eastAsia="Times" w:hAnsi="Arial"/>
      <w:color w:val="0000FF"/>
    </w:rPr>
  </w:style>
  <w:style w:type="paragraph" w:customStyle="1" w:styleId="Tabletext0">
    <w:name w:val="Tabletext"/>
    <w:basedOn w:val="Normal"/>
    <w:autoRedefine/>
    <w:qFormat/>
    <w:rsid w:val="00CE0383"/>
    <w:pPr>
      <w:spacing w:before="4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4141">
      <w:bodyDiv w:val="1"/>
      <w:marLeft w:val="0"/>
      <w:marRight w:val="0"/>
      <w:marTop w:val="0"/>
      <w:marBottom w:val="0"/>
      <w:divBdr>
        <w:top w:val="none" w:sz="0" w:space="0" w:color="auto"/>
        <w:left w:val="none" w:sz="0" w:space="0" w:color="auto"/>
        <w:bottom w:val="none" w:sz="0" w:space="0" w:color="auto"/>
        <w:right w:val="none" w:sz="0" w:space="0" w:color="auto"/>
      </w:divBdr>
    </w:div>
    <w:div w:id="132991829">
      <w:bodyDiv w:val="1"/>
      <w:marLeft w:val="0"/>
      <w:marRight w:val="0"/>
      <w:marTop w:val="0"/>
      <w:marBottom w:val="0"/>
      <w:divBdr>
        <w:top w:val="none" w:sz="0" w:space="0" w:color="auto"/>
        <w:left w:val="none" w:sz="0" w:space="0" w:color="auto"/>
        <w:bottom w:val="none" w:sz="0" w:space="0" w:color="auto"/>
        <w:right w:val="none" w:sz="0" w:space="0" w:color="auto"/>
      </w:divBdr>
      <w:divsChild>
        <w:div w:id="1871069986">
          <w:marLeft w:val="446"/>
          <w:marRight w:val="0"/>
          <w:marTop w:val="0"/>
          <w:marBottom w:val="120"/>
          <w:divBdr>
            <w:top w:val="none" w:sz="0" w:space="0" w:color="auto"/>
            <w:left w:val="none" w:sz="0" w:space="0" w:color="auto"/>
            <w:bottom w:val="none" w:sz="0" w:space="0" w:color="auto"/>
            <w:right w:val="none" w:sz="0" w:space="0" w:color="auto"/>
          </w:divBdr>
        </w:div>
      </w:divsChild>
    </w:div>
    <w:div w:id="133108647">
      <w:bodyDiv w:val="1"/>
      <w:marLeft w:val="0"/>
      <w:marRight w:val="0"/>
      <w:marTop w:val="0"/>
      <w:marBottom w:val="0"/>
      <w:divBdr>
        <w:top w:val="none" w:sz="0" w:space="0" w:color="auto"/>
        <w:left w:val="none" w:sz="0" w:space="0" w:color="auto"/>
        <w:bottom w:val="none" w:sz="0" w:space="0" w:color="auto"/>
        <w:right w:val="none" w:sz="0" w:space="0" w:color="auto"/>
      </w:divBdr>
    </w:div>
    <w:div w:id="133956355">
      <w:bodyDiv w:val="1"/>
      <w:marLeft w:val="0"/>
      <w:marRight w:val="0"/>
      <w:marTop w:val="0"/>
      <w:marBottom w:val="0"/>
      <w:divBdr>
        <w:top w:val="none" w:sz="0" w:space="0" w:color="auto"/>
        <w:left w:val="none" w:sz="0" w:space="0" w:color="auto"/>
        <w:bottom w:val="none" w:sz="0" w:space="0" w:color="auto"/>
        <w:right w:val="none" w:sz="0" w:space="0" w:color="auto"/>
      </w:divBdr>
      <w:divsChild>
        <w:div w:id="2087414668">
          <w:marLeft w:val="274"/>
          <w:marRight w:val="0"/>
          <w:marTop w:val="0"/>
          <w:marBottom w:val="0"/>
          <w:divBdr>
            <w:top w:val="none" w:sz="0" w:space="0" w:color="auto"/>
            <w:left w:val="none" w:sz="0" w:space="0" w:color="auto"/>
            <w:bottom w:val="none" w:sz="0" w:space="0" w:color="auto"/>
            <w:right w:val="none" w:sz="0" w:space="0" w:color="auto"/>
          </w:divBdr>
        </w:div>
      </w:divsChild>
    </w:div>
    <w:div w:id="147525780">
      <w:bodyDiv w:val="1"/>
      <w:marLeft w:val="0"/>
      <w:marRight w:val="0"/>
      <w:marTop w:val="0"/>
      <w:marBottom w:val="0"/>
      <w:divBdr>
        <w:top w:val="none" w:sz="0" w:space="0" w:color="auto"/>
        <w:left w:val="none" w:sz="0" w:space="0" w:color="auto"/>
        <w:bottom w:val="none" w:sz="0" w:space="0" w:color="auto"/>
        <w:right w:val="none" w:sz="0" w:space="0" w:color="auto"/>
      </w:divBdr>
    </w:div>
    <w:div w:id="512453778">
      <w:bodyDiv w:val="1"/>
      <w:marLeft w:val="0"/>
      <w:marRight w:val="0"/>
      <w:marTop w:val="0"/>
      <w:marBottom w:val="0"/>
      <w:divBdr>
        <w:top w:val="none" w:sz="0" w:space="0" w:color="auto"/>
        <w:left w:val="none" w:sz="0" w:space="0" w:color="auto"/>
        <w:bottom w:val="none" w:sz="0" w:space="0" w:color="auto"/>
        <w:right w:val="none" w:sz="0" w:space="0" w:color="auto"/>
      </w:divBdr>
    </w:div>
    <w:div w:id="532035742">
      <w:bodyDiv w:val="1"/>
      <w:marLeft w:val="0"/>
      <w:marRight w:val="0"/>
      <w:marTop w:val="0"/>
      <w:marBottom w:val="0"/>
      <w:divBdr>
        <w:top w:val="none" w:sz="0" w:space="0" w:color="auto"/>
        <w:left w:val="none" w:sz="0" w:space="0" w:color="auto"/>
        <w:bottom w:val="none" w:sz="0" w:space="0" w:color="auto"/>
        <w:right w:val="none" w:sz="0" w:space="0" w:color="auto"/>
      </w:divBdr>
    </w:div>
    <w:div w:id="604654980">
      <w:bodyDiv w:val="1"/>
      <w:marLeft w:val="0"/>
      <w:marRight w:val="0"/>
      <w:marTop w:val="0"/>
      <w:marBottom w:val="0"/>
      <w:divBdr>
        <w:top w:val="none" w:sz="0" w:space="0" w:color="auto"/>
        <w:left w:val="none" w:sz="0" w:space="0" w:color="auto"/>
        <w:bottom w:val="none" w:sz="0" w:space="0" w:color="auto"/>
        <w:right w:val="none" w:sz="0" w:space="0" w:color="auto"/>
      </w:divBdr>
    </w:div>
    <w:div w:id="674260164">
      <w:bodyDiv w:val="1"/>
      <w:marLeft w:val="0"/>
      <w:marRight w:val="0"/>
      <w:marTop w:val="0"/>
      <w:marBottom w:val="0"/>
      <w:divBdr>
        <w:top w:val="none" w:sz="0" w:space="0" w:color="auto"/>
        <w:left w:val="none" w:sz="0" w:space="0" w:color="auto"/>
        <w:bottom w:val="none" w:sz="0" w:space="0" w:color="auto"/>
        <w:right w:val="none" w:sz="0" w:space="0" w:color="auto"/>
      </w:divBdr>
    </w:div>
    <w:div w:id="849371875">
      <w:bodyDiv w:val="1"/>
      <w:marLeft w:val="0"/>
      <w:marRight w:val="0"/>
      <w:marTop w:val="0"/>
      <w:marBottom w:val="0"/>
      <w:divBdr>
        <w:top w:val="none" w:sz="0" w:space="0" w:color="auto"/>
        <w:left w:val="none" w:sz="0" w:space="0" w:color="auto"/>
        <w:bottom w:val="none" w:sz="0" w:space="0" w:color="auto"/>
        <w:right w:val="none" w:sz="0" w:space="0" w:color="auto"/>
      </w:divBdr>
    </w:div>
    <w:div w:id="910041666">
      <w:bodyDiv w:val="1"/>
      <w:marLeft w:val="0"/>
      <w:marRight w:val="0"/>
      <w:marTop w:val="0"/>
      <w:marBottom w:val="0"/>
      <w:divBdr>
        <w:top w:val="none" w:sz="0" w:space="0" w:color="auto"/>
        <w:left w:val="none" w:sz="0" w:space="0" w:color="auto"/>
        <w:bottom w:val="none" w:sz="0" w:space="0" w:color="auto"/>
        <w:right w:val="none" w:sz="0" w:space="0" w:color="auto"/>
      </w:divBdr>
    </w:div>
    <w:div w:id="926772614">
      <w:bodyDiv w:val="1"/>
      <w:marLeft w:val="0"/>
      <w:marRight w:val="0"/>
      <w:marTop w:val="0"/>
      <w:marBottom w:val="0"/>
      <w:divBdr>
        <w:top w:val="none" w:sz="0" w:space="0" w:color="auto"/>
        <w:left w:val="none" w:sz="0" w:space="0" w:color="auto"/>
        <w:bottom w:val="none" w:sz="0" w:space="0" w:color="auto"/>
        <w:right w:val="none" w:sz="0" w:space="0" w:color="auto"/>
      </w:divBdr>
    </w:div>
    <w:div w:id="1120762794">
      <w:bodyDiv w:val="1"/>
      <w:marLeft w:val="0"/>
      <w:marRight w:val="0"/>
      <w:marTop w:val="0"/>
      <w:marBottom w:val="0"/>
      <w:divBdr>
        <w:top w:val="none" w:sz="0" w:space="0" w:color="auto"/>
        <w:left w:val="none" w:sz="0" w:space="0" w:color="auto"/>
        <w:bottom w:val="none" w:sz="0" w:space="0" w:color="auto"/>
        <w:right w:val="none" w:sz="0" w:space="0" w:color="auto"/>
      </w:divBdr>
    </w:div>
    <w:div w:id="1220289732">
      <w:bodyDiv w:val="1"/>
      <w:marLeft w:val="0"/>
      <w:marRight w:val="0"/>
      <w:marTop w:val="0"/>
      <w:marBottom w:val="0"/>
      <w:divBdr>
        <w:top w:val="none" w:sz="0" w:space="0" w:color="auto"/>
        <w:left w:val="none" w:sz="0" w:space="0" w:color="auto"/>
        <w:bottom w:val="none" w:sz="0" w:space="0" w:color="auto"/>
        <w:right w:val="none" w:sz="0" w:space="0" w:color="auto"/>
      </w:divBdr>
    </w:div>
    <w:div w:id="1261066914">
      <w:bodyDiv w:val="1"/>
      <w:marLeft w:val="0"/>
      <w:marRight w:val="0"/>
      <w:marTop w:val="0"/>
      <w:marBottom w:val="0"/>
      <w:divBdr>
        <w:top w:val="none" w:sz="0" w:space="0" w:color="auto"/>
        <w:left w:val="none" w:sz="0" w:space="0" w:color="auto"/>
        <w:bottom w:val="none" w:sz="0" w:space="0" w:color="auto"/>
        <w:right w:val="none" w:sz="0" w:space="0" w:color="auto"/>
      </w:divBdr>
    </w:div>
    <w:div w:id="1263997780">
      <w:bodyDiv w:val="1"/>
      <w:marLeft w:val="0"/>
      <w:marRight w:val="0"/>
      <w:marTop w:val="0"/>
      <w:marBottom w:val="0"/>
      <w:divBdr>
        <w:top w:val="none" w:sz="0" w:space="0" w:color="auto"/>
        <w:left w:val="none" w:sz="0" w:space="0" w:color="auto"/>
        <w:bottom w:val="none" w:sz="0" w:space="0" w:color="auto"/>
        <w:right w:val="none" w:sz="0" w:space="0" w:color="auto"/>
      </w:divBdr>
    </w:div>
    <w:div w:id="1446387722">
      <w:bodyDiv w:val="1"/>
      <w:marLeft w:val="0"/>
      <w:marRight w:val="0"/>
      <w:marTop w:val="0"/>
      <w:marBottom w:val="0"/>
      <w:divBdr>
        <w:top w:val="none" w:sz="0" w:space="0" w:color="auto"/>
        <w:left w:val="none" w:sz="0" w:space="0" w:color="auto"/>
        <w:bottom w:val="none" w:sz="0" w:space="0" w:color="auto"/>
        <w:right w:val="none" w:sz="0" w:space="0" w:color="auto"/>
      </w:divBdr>
    </w:div>
    <w:div w:id="1471827276">
      <w:bodyDiv w:val="1"/>
      <w:marLeft w:val="0"/>
      <w:marRight w:val="0"/>
      <w:marTop w:val="0"/>
      <w:marBottom w:val="0"/>
      <w:divBdr>
        <w:top w:val="none" w:sz="0" w:space="0" w:color="auto"/>
        <w:left w:val="none" w:sz="0" w:space="0" w:color="auto"/>
        <w:bottom w:val="none" w:sz="0" w:space="0" w:color="auto"/>
        <w:right w:val="none" w:sz="0" w:space="0" w:color="auto"/>
      </w:divBdr>
    </w:div>
    <w:div w:id="1559244070">
      <w:bodyDiv w:val="1"/>
      <w:marLeft w:val="0"/>
      <w:marRight w:val="0"/>
      <w:marTop w:val="0"/>
      <w:marBottom w:val="0"/>
      <w:divBdr>
        <w:top w:val="none" w:sz="0" w:space="0" w:color="auto"/>
        <w:left w:val="none" w:sz="0" w:space="0" w:color="auto"/>
        <w:bottom w:val="none" w:sz="0" w:space="0" w:color="auto"/>
        <w:right w:val="none" w:sz="0" w:space="0" w:color="auto"/>
      </w:divBdr>
    </w:div>
    <w:div w:id="1694573238">
      <w:bodyDiv w:val="1"/>
      <w:marLeft w:val="0"/>
      <w:marRight w:val="0"/>
      <w:marTop w:val="0"/>
      <w:marBottom w:val="0"/>
      <w:divBdr>
        <w:top w:val="none" w:sz="0" w:space="0" w:color="auto"/>
        <w:left w:val="none" w:sz="0" w:space="0" w:color="auto"/>
        <w:bottom w:val="none" w:sz="0" w:space="0" w:color="auto"/>
        <w:right w:val="none" w:sz="0" w:space="0" w:color="auto"/>
      </w:divBdr>
    </w:div>
    <w:div w:id="1903253623">
      <w:bodyDiv w:val="1"/>
      <w:marLeft w:val="0"/>
      <w:marRight w:val="0"/>
      <w:marTop w:val="0"/>
      <w:marBottom w:val="0"/>
      <w:divBdr>
        <w:top w:val="none" w:sz="0" w:space="0" w:color="auto"/>
        <w:left w:val="none" w:sz="0" w:space="0" w:color="auto"/>
        <w:bottom w:val="none" w:sz="0" w:space="0" w:color="auto"/>
        <w:right w:val="none" w:sz="0" w:space="0" w:color="auto"/>
      </w:divBdr>
    </w:div>
    <w:div w:id="2082485314">
      <w:bodyDiv w:val="1"/>
      <w:marLeft w:val="0"/>
      <w:marRight w:val="0"/>
      <w:marTop w:val="0"/>
      <w:marBottom w:val="0"/>
      <w:divBdr>
        <w:top w:val="none" w:sz="0" w:space="0" w:color="auto"/>
        <w:left w:val="none" w:sz="0" w:space="0" w:color="auto"/>
        <w:bottom w:val="none" w:sz="0" w:space="0" w:color="auto"/>
        <w:right w:val="none" w:sz="0" w:space="0" w:color="auto"/>
      </w:divBdr>
    </w:div>
    <w:div w:id="2097942210">
      <w:bodyDiv w:val="1"/>
      <w:marLeft w:val="0"/>
      <w:marRight w:val="0"/>
      <w:marTop w:val="0"/>
      <w:marBottom w:val="0"/>
      <w:divBdr>
        <w:top w:val="none" w:sz="0" w:space="0" w:color="auto"/>
        <w:left w:val="none" w:sz="0" w:space="0" w:color="auto"/>
        <w:bottom w:val="none" w:sz="0" w:space="0" w:color="auto"/>
        <w:right w:val="none" w:sz="0" w:space="0" w:color="auto"/>
      </w:divBdr>
    </w:div>
    <w:div w:id="211497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oleObject" Target="embeddings/oleObject1.bin"/><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7hub.7-eleven.com/projects/ASI/ProjectTeamSite/tracks2and6/Shared%20Documents/06-Design%20and%20Build/Track%206%20(Franchise%20Management)/CV040%20-%20Draft/Ready%20for%20review/CV040%20FRC-C-011%20FAS%20to%20Supplier%20Hub%20v1.6.docx" TargetMode="External"/><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settings" Target="setting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package" Target="embeddings/Microsoft_Excel_Worksheet1.xls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GLOBAL1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B76232C78C4AE44A1A22B088EACE6D6" ma:contentTypeVersion="0" ma:contentTypeDescription="Create a new document." ma:contentTypeScope="" ma:versionID="86bc579a427a376cf2106d9df2f8a249">
  <xsd:schema xmlns:xsd="http://www.w3.org/2001/XMLSchema" xmlns:xs="http://www.w3.org/2001/XMLSchema" xmlns:p="http://schemas.microsoft.com/office/2006/metadata/properties" xmlns:ns2="a9f618c0-0753-4b55-a4c6-61c2a45db2f3" targetNamespace="http://schemas.microsoft.com/office/2006/metadata/properties" ma:root="true" ma:fieldsID="7b5d50b0b70f65060094be12188d54ed" ns2:_="">
    <xsd:import namespace="a9f618c0-0753-4b55-a4c6-61c2a45db2f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618c0-0753-4b55-a4c6-61c2a45db2f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B76232C78C4AE44A1A22B088EACE6D6" ma:contentTypeVersion="0" ma:contentTypeDescription="Create a new document." ma:contentTypeScope="" ma:versionID="86bc579a427a376cf2106d9df2f8a249">
  <xsd:schema xmlns:xsd="http://www.w3.org/2001/XMLSchema" xmlns:xs="http://www.w3.org/2001/XMLSchema" xmlns:p="http://schemas.microsoft.com/office/2006/metadata/properties" xmlns:ns2="a9f618c0-0753-4b55-a4c6-61c2a45db2f3" targetNamespace="http://schemas.microsoft.com/office/2006/metadata/properties" ma:root="true" ma:fieldsID="7b5d50b0b70f65060094be12188d54ed" ns2:_="">
    <xsd:import namespace="a9f618c0-0753-4b55-a4c6-61c2a45db2f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618c0-0753-4b55-a4c6-61c2a45db2f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a9f618c0-0753-4b55-a4c6-61c2a45db2f3">WUHW3VF7AX73-772-1021</_dlc_DocId>
    <_dlc_DocIdUrl xmlns="a9f618c0-0753-4b55-a4c6-61c2a45db2f3">
      <Url>https://7hub.7-eleven.com/projects/ASI/ProjectTeamSite/tracks2and6/_layouts/DocIdRedir.aspx?ID=WUHW3VF7AX73-772-1021</Url>
      <Description>WUHW3VF7AX73-772-1021</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0C9A6-76B2-4687-9866-D01086C23E61}">
  <ds:schemaRefs>
    <ds:schemaRef ds:uri="http://schemas.microsoft.com/sharepoint/events"/>
  </ds:schemaRefs>
</ds:datastoreItem>
</file>

<file path=customXml/itemProps2.xml><?xml version="1.0" encoding="utf-8"?>
<ds:datastoreItem xmlns:ds="http://schemas.openxmlformats.org/officeDocument/2006/customXml" ds:itemID="{3CDB78BA-CAE5-4C2D-B20E-0133624E3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618c0-0753-4b55-a4c6-61c2a45db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6C4CF-5B57-4154-89DD-1726BAFAAD3F}">
  <ds:schemaRefs>
    <ds:schemaRef ds:uri="http://schemas.microsoft.com/sharepoint/events"/>
  </ds:schemaRefs>
</ds:datastoreItem>
</file>

<file path=customXml/itemProps4.xml><?xml version="1.0" encoding="utf-8"?>
<ds:datastoreItem xmlns:ds="http://schemas.openxmlformats.org/officeDocument/2006/customXml" ds:itemID="{C840EA8D-2413-4F62-8CA3-0F3B4A461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618c0-0753-4b55-a4c6-61c2a45db2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F3D43E-D853-44DD-8F1A-81330DAF295C}">
  <ds:schemaRefs>
    <ds:schemaRef ds:uri="http://schemas.microsoft.com/office/2006/metadata/properties"/>
    <ds:schemaRef ds:uri="http://schemas.microsoft.com/office/infopath/2007/PartnerControls"/>
    <ds:schemaRef ds:uri="a9f618c0-0753-4b55-a4c6-61c2a45db2f3"/>
  </ds:schemaRefs>
</ds:datastoreItem>
</file>

<file path=customXml/itemProps6.xml><?xml version="1.0" encoding="utf-8"?>
<ds:datastoreItem xmlns:ds="http://schemas.openxmlformats.org/officeDocument/2006/customXml" ds:itemID="{54210CB0-0AB1-4249-BC4A-334B4052CB6A}">
  <ds:schemaRefs>
    <ds:schemaRef ds:uri="http://schemas.microsoft.com/sharepoint/v3/contenttype/forms"/>
  </ds:schemaRefs>
</ds:datastoreItem>
</file>

<file path=customXml/itemProps7.xml><?xml version="1.0" encoding="utf-8"?>
<ds:datastoreItem xmlns:ds="http://schemas.openxmlformats.org/officeDocument/2006/customXml" ds:itemID="{CA000153-96F6-492F-9C71-EF00DC2F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151</TotalTime>
  <Pages>50</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CV060 - FAS to Supplier Hub</vt:lpstr>
    </vt:vector>
  </TitlesOfParts>
  <Company>Capgemini</Company>
  <LinksUpToDate>false</LinksUpToDate>
  <CharactersWithSpaces>56652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CV060 - FAS to Supplier Hub</dc:title>
  <dc:subject>7-Eleven FA/TAX Implementation</dc:subject>
  <dc:creator>aknayak@deloitte.com</dc:creator>
  <cp:lastModifiedBy>Nayak, Akshay</cp:lastModifiedBy>
  <cp:revision>14</cp:revision>
  <dcterms:created xsi:type="dcterms:W3CDTF">2017-04-27T19:47:00Z</dcterms:created>
  <dcterms:modified xsi:type="dcterms:W3CDTF">2017-05-11T13:26:00Z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0x0101003B76232C78C4AE44A1A22B088EACE6D6</vt:lpwstr>
  </property>
  <property fmtid="{D5CDD505-2E9C-101B-9397-08002B2CF9AE}" pid="3" name="_dlc_DocIdItemGuid">
    <vt:lpwstr>14877919-ba7e-4764-9e13-78e952aadb63</vt:lpwstr>
  </property>
</Properties>
</file>